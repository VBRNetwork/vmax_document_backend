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0B71" w14:textId="1336899B" w:rsidR="00FC0427" w:rsidRPr="006B3191" w:rsidRDefault="00FC0427" w:rsidP="00FC0427">
      <w:pPr>
        <w:spacing w:after="0"/>
        <w:jc w:val="both"/>
        <w:rPr>
          <w:rFonts w:ascii="Arial" w:hAnsi="Arial" w:cs="Arial"/>
          <w:b/>
          <w:u w:val="single"/>
          <w:lang w:val="ro-RO"/>
        </w:rPr>
      </w:pPr>
      <w:r w:rsidRPr="006B3191">
        <w:rPr>
          <w:rFonts w:ascii="Arial" w:hAnsi="Arial" w:cs="Arial"/>
          <w:b/>
          <w:u w:val="single"/>
          <w:lang w:val="ro-RO"/>
        </w:rPr>
        <w:t>Nr. intern Beneficiar:</w:t>
      </w:r>
      <w:r w:rsidRPr="006B3191">
        <w:rPr>
          <w:rFonts w:ascii="Arial" w:hAnsi="Arial" w:cs="Arial"/>
          <w:lang w:val="ro-RO"/>
        </w:rPr>
        <w:tab/>
      </w:r>
      <w:r w:rsidRPr="006B3191">
        <w:rPr>
          <w:rFonts w:ascii="Arial" w:hAnsi="Arial" w:cs="Arial"/>
          <w:lang w:val="ro-RO"/>
        </w:rPr>
        <w:tab/>
      </w:r>
      <w:r w:rsidRPr="006B3191">
        <w:rPr>
          <w:rFonts w:ascii="Arial" w:hAnsi="Arial" w:cs="Arial"/>
          <w:lang w:val="ro-RO"/>
        </w:rPr>
        <w:tab/>
      </w:r>
      <w:r w:rsidRPr="006B3191">
        <w:rPr>
          <w:rFonts w:ascii="Arial" w:hAnsi="Arial" w:cs="Arial"/>
          <w:lang w:val="ro-RO"/>
        </w:rPr>
        <w:tab/>
      </w:r>
      <w:r w:rsidRPr="006B3191">
        <w:rPr>
          <w:rFonts w:ascii="Arial" w:hAnsi="Arial" w:cs="Arial"/>
          <w:lang w:val="ro-RO"/>
        </w:rPr>
        <w:tab/>
      </w:r>
      <w:r w:rsidRPr="006B3191">
        <w:rPr>
          <w:rFonts w:ascii="Arial" w:hAnsi="Arial" w:cs="Arial"/>
          <w:lang w:val="ro-RO"/>
        </w:rPr>
        <w:tab/>
      </w:r>
      <w:r w:rsidRPr="006B3191">
        <w:rPr>
          <w:rFonts w:ascii="Arial" w:hAnsi="Arial" w:cs="Arial"/>
          <w:b/>
          <w:u w:val="single"/>
          <w:lang w:val="ro-RO"/>
        </w:rPr>
        <w:t xml:space="preserve">Nr. intern Prestator: </w:t>
      </w:r>
    </w:p>
    <w:p w14:paraId="62E4A486" w14:textId="77777777" w:rsidR="00FC0427" w:rsidRPr="006B3191" w:rsidRDefault="00FC0427" w:rsidP="00FC0427">
      <w:pPr>
        <w:spacing w:after="0"/>
        <w:jc w:val="center"/>
        <w:rPr>
          <w:rFonts w:ascii="Arial" w:hAnsi="Arial" w:cs="Arial"/>
          <w:b/>
          <w:lang w:val="ro-RO"/>
        </w:rPr>
      </w:pPr>
    </w:p>
    <w:p w14:paraId="7888848A" w14:textId="7ED36B6D" w:rsidR="00FC0427" w:rsidRPr="006B3191" w:rsidRDefault="00FC0427" w:rsidP="00FC0427">
      <w:pPr>
        <w:spacing w:after="0"/>
        <w:jc w:val="center"/>
        <w:rPr>
          <w:rFonts w:ascii="Arial" w:hAnsi="Arial" w:cs="Arial"/>
          <w:b/>
          <w:lang w:val="ro-RO"/>
        </w:rPr>
      </w:pPr>
      <w:r w:rsidRPr="006B3191">
        <w:rPr>
          <w:rFonts w:ascii="Arial" w:hAnsi="Arial" w:cs="Arial"/>
          <w:b/>
          <w:lang w:val="ro-RO"/>
        </w:rPr>
        <w:t xml:space="preserve">CONTRACT PRESTARI SERVICII </w:t>
      </w:r>
    </w:p>
    <w:p w14:paraId="0FCD30D5" w14:textId="2EABA364" w:rsidR="00032E20" w:rsidRPr="006B3191" w:rsidRDefault="00032E20" w:rsidP="00FC0427">
      <w:pPr>
        <w:spacing w:after="0"/>
        <w:jc w:val="center"/>
        <w:rPr>
          <w:rFonts w:ascii="Arial" w:hAnsi="Arial" w:cs="Arial"/>
          <w:b/>
          <w:lang w:val="ro-RO"/>
        </w:rPr>
      </w:pPr>
      <w:r w:rsidRPr="006B3191">
        <w:rPr>
          <w:rFonts w:ascii="Arial" w:hAnsi="Arial" w:cs="Arial"/>
          <w:b/>
          <w:lang w:val="ro-RO"/>
        </w:rPr>
        <w:t>DEZVOLTARE SI IMPLEMENTARE SOFWARE</w:t>
      </w:r>
    </w:p>
    <w:p w14:paraId="28519680" w14:textId="77777777" w:rsidR="00FC0427" w:rsidRPr="006B3191" w:rsidRDefault="00FC0427" w:rsidP="00FC0427">
      <w:pPr>
        <w:spacing w:after="0"/>
        <w:jc w:val="center"/>
        <w:rPr>
          <w:rFonts w:ascii="Arial" w:hAnsi="Arial" w:cs="Arial"/>
          <w:b/>
          <w:lang w:val="ro-RO"/>
        </w:rPr>
      </w:pPr>
    </w:p>
    <w:p w14:paraId="5D07636C" w14:textId="77777777" w:rsidR="00FC0427" w:rsidRPr="006B3191" w:rsidRDefault="00FC0427" w:rsidP="00FC0427">
      <w:pPr>
        <w:spacing w:after="0"/>
        <w:jc w:val="both"/>
        <w:rPr>
          <w:rFonts w:ascii="Arial" w:hAnsi="Arial" w:cs="Arial"/>
          <w:lang w:val="ro-RO"/>
        </w:rPr>
      </w:pPr>
      <w:r w:rsidRPr="006B3191">
        <w:rPr>
          <w:rFonts w:ascii="Arial" w:hAnsi="Arial" w:cs="Arial"/>
          <w:lang w:val="ro-RO"/>
        </w:rPr>
        <w:t xml:space="preserve">Acest contract intra in vigoare la data de </w:t>
      </w:r>
      <w:r w:rsidRPr="006B3191">
        <w:rPr>
          <w:rFonts w:ascii="Arial" w:hAnsi="Arial" w:cs="Arial"/>
          <w:b/>
          <w:lang w:val="ro-RO"/>
        </w:rPr>
        <w:t>..........................</w:t>
      </w:r>
      <w:r w:rsidRPr="006B3191">
        <w:rPr>
          <w:rFonts w:ascii="Arial" w:hAnsi="Arial" w:cs="Arial"/>
          <w:lang w:val="ro-RO"/>
        </w:rPr>
        <w:t>, intre:</w:t>
      </w:r>
    </w:p>
    <w:p w14:paraId="7F7E058A" w14:textId="77777777" w:rsidR="00FC0427" w:rsidRPr="006B3191" w:rsidRDefault="00FC0427" w:rsidP="00FC0427">
      <w:pPr>
        <w:pStyle w:val="BodyText"/>
        <w:spacing w:line="240" w:lineRule="auto"/>
        <w:jc w:val="both"/>
        <w:rPr>
          <w:rFonts w:ascii="Arial" w:hAnsi="Arial" w:cs="Arial"/>
          <w:b/>
          <w:lang w:val="ro-RO"/>
        </w:rPr>
      </w:pPr>
    </w:p>
    <w:p w14:paraId="20A78123" w14:textId="7E753FE2" w:rsidR="00FC0427" w:rsidRPr="006B3191" w:rsidDel="005D39D8" w:rsidRDefault="00274BFE" w:rsidP="00FC0427">
      <w:pPr>
        <w:pStyle w:val="BodyText"/>
        <w:spacing w:line="240" w:lineRule="auto"/>
        <w:jc w:val="both"/>
        <w:rPr>
          <w:del w:id="0" w:author="HMP 6" w:date="2021-09-08T15:44:00Z"/>
          <w:rFonts w:ascii="Arial" w:hAnsi="Arial" w:cs="Arial"/>
          <w:b/>
          <w:lang w:val="ro-RO"/>
        </w:rPr>
      </w:pPr>
      <w:ins w:id="1" w:author="HMP 6" w:date="2021-09-08T15:41:00Z">
        <w:r w:rsidRPr="00274BFE">
          <w:rPr>
            <w:rFonts w:ascii="Arial" w:hAnsi="Arial" w:cs="Arial"/>
            <w:b/>
            <w:lang w:val="ro-RO"/>
          </w:rPr>
          <w:t>VBR Energy Network</w:t>
        </w:r>
      </w:ins>
      <w:del w:id="2" w:author="HMP 6" w:date="2021-09-08T15:41:00Z">
        <w:r w:rsidR="00FC0427" w:rsidRPr="006B3191" w:rsidDel="00274BFE">
          <w:rPr>
            <w:rFonts w:ascii="Arial" w:hAnsi="Arial" w:cs="Arial"/>
            <w:b/>
            <w:lang w:val="ro-RO"/>
          </w:rPr>
          <w:delText>..................</w:delText>
        </w:r>
      </w:del>
      <w:r w:rsidR="00FC0427" w:rsidRPr="006B3191">
        <w:rPr>
          <w:rFonts w:ascii="Arial" w:hAnsi="Arial" w:cs="Arial"/>
          <w:b/>
          <w:lang w:val="ro-RO"/>
        </w:rPr>
        <w:t xml:space="preserve"> SRL.</w:t>
      </w:r>
      <w:r w:rsidR="00FC0427" w:rsidRPr="006B3191">
        <w:rPr>
          <w:rFonts w:ascii="Arial" w:hAnsi="Arial" w:cs="Arial"/>
          <w:lang w:val="ro-RO"/>
        </w:rPr>
        <w:t xml:space="preserve"> cu sediul in </w:t>
      </w:r>
      <w:ins w:id="3" w:author="HMP 6" w:date="2021-09-08T15:43:00Z">
        <w:r w:rsidR="007C6DDE" w:rsidRPr="007C6DDE">
          <w:rPr>
            <w:rFonts w:ascii="Arial" w:hAnsi="Arial" w:cs="Arial"/>
            <w:lang w:val="ro-RO"/>
          </w:rPr>
          <w:t>Strada Ceaikovski Nr 8 Scara E Ap 49</w:t>
        </w:r>
      </w:ins>
      <w:del w:id="4" w:author="HMP 6" w:date="2021-09-08T15:43:00Z">
        <w:r w:rsidR="00FC0427" w:rsidRPr="006B3191" w:rsidDel="007C6DDE">
          <w:rPr>
            <w:rFonts w:ascii="Arial" w:hAnsi="Arial" w:cs="Arial"/>
            <w:lang w:val="ro-RO"/>
          </w:rPr>
          <w:delText>......................................</w:delText>
        </w:r>
      </w:del>
      <w:r w:rsidR="00FC0427" w:rsidRPr="006B3191">
        <w:rPr>
          <w:rFonts w:ascii="Arial" w:hAnsi="Arial" w:cs="Arial"/>
          <w:lang w:val="ro-RO"/>
        </w:rPr>
        <w:t xml:space="preserve">, nr. de inregistrare in Registrul Comertului </w:t>
      </w:r>
      <w:ins w:id="5" w:author="HMP 6" w:date="2021-09-08T15:42:00Z">
        <w:r w:rsidR="00D85EEE" w:rsidRPr="00D85EEE">
          <w:rPr>
            <w:rFonts w:ascii="Arial" w:hAnsi="Arial" w:cs="Arial"/>
            <w:lang w:val="ro-RO"/>
          </w:rPr>
          <w:t>J40/9992/2018</w:t>
        </w:r>
      </w:ins>
      <w:del w:id="6" w:author="HMP 6" w:date="2021-09-08T15:42:00Z">
        <w:r w:rsidR="00FC0427" w:rsidRPr="006B3191" w:rsidDel="00D85EEE">
          <w:rPr>
            <w:rFonts w:ascii="Arial" w:hAnsi="Arial" w:cs="Arial"/>
            <w:lang w:val="ro-RO"/>
          </w:rPr>
          <w:delText>...........................</w:delText>
        </w:r>
      </w:del>
      <w:r w:rsidR="00FC0427" w:rsidRPr="006B3191">
        <w:rPr>
          <w:rFonts w:ascii="Arial" w:hAnsi="Arial" w:cs="Arial"/>
          <w:lang w:val="ro-RO"/>
        </w:rPr>
        <w:t xml:space="preserve">, Cod Unic de Inregistrare </w:t>
      </w:r>
      <w:ins w:id="7" w:author="HMP 6" w:date="2021-09-08T15:42:00Z">
        <w:r w:rsidR="00D85EEE" w:rsidRPr="00D85EEE">
          <w:rPr>
            <w:rFonts w:ascii="Arial" w:hAnsi="Arial" w:cs="Arial"/>
            <w:lang w:val="ro-RO"/>
          </w:rPr>
          <w:t>RO39617215</w:t>
        </w:r>
      </w:ins>
      <w:del w:id="8" w:author="HMP 6" w:date="2021-09-08T15:42:00Z">
        <w:r w:rsidR="00FC0427" w:rsidRPr="006B3191" w:rsidDel="00D85EEE">
          <w:rPr>
            <w:rFonts w:ascii="Arial" w:hAnsi="Arial" w:cs="Arial"/>
            <w:lang w:val="ro-RO"/>
          </w:rPr>
          <w:delText>............................</w:delText>
        </w:r>
      </w:del>
      <w:r w:rsidR="00FC0427" w:rsidRPr="006B3191">
        <w:rPr>
          <w:rFonts w:ascii="Arial" w:hAnsi="Arial" w:cs="Arial"/>
          <w:lang w:val="ro-RO"/>
        </w:rPr>
        <w:t xml:space="preserve">, avand capital social ....................., avand cont bancar .................................., deschis la ................................., reprezentata in mod legal de </w:t>
      </w:r>
      <w:ins w:id="9" w:author="HMP 6" w:date="2021-09-08T15:43:00Z">
        <w:r w:rsidR="005D39D8">
          <w:rPr>
            <w:rFonts w:ascii="Arial" w:hAnsi="Arial" w:cs="Arial"/>
            <w:lang w:val="ro-RO"/>
          </w:rPr>
          <w:t xml:space="preserve">dl. </w:t>
        </w:r>
        <w:r w:rsidR="005D39D8">
          <w:rPr>
            <w:rFonts w:ascii="Arial" w:hAnsi="Arial" w:cs="Arial"/>
            <w:color w:val="000000"/>
            <w:sz w:val="20"/>
            <w:szCs w:val="20"/>
            <w:shd w:val="clear" w:color="auto" w:fill="FFFFFF"/>
          </w:rPr>
          <w:t>Stefan-</w:t>
        </w:r>
        <w:proofErr w:type="spellStart"/>
        <w:r w:rsidR="005D39D8">
          <w:rPr>
            <w:rFonts w:ascii="Arial" w:hAnsi="Arial" w:cs="Arial"/>
            <w:color w:val="000000"/>
            <w:sz w:val="20"/>
            <w:szCs w:val="20"/>
            <w:shd w:val="clear" w:color="auto" w:fill="FFFFFF"/>
          </w:rPr>
          <w:t>Liviu</w:t>
        </w:r>
        <w:proofErr w:type="spellEnd"/>
        <w:r w:rsidR="005D39D8">
          <w:rPr>
            <w:rFonts w:ascii="Arial" w:hAnsi="Arial" w:cs="Arial"/>
            <w:color w:val="000000"/>
            <w:sz w:val="20"/>
            <w:szCs w:val="20"/>
            <w:shd w:val="clear" w:color="auto" w:fill="FFFFFF"/>
          </w:rPr>
          <w:t xml:space="preserve"> </w:t>
        </w:r>
        <w:proofErr w:type="spellStart"/>
        <w:r w:rsidR="005D39D8">
          <w:rPr>
            <w:rFonts w:ascii="Arial" w:hAnsi="Arial" w:cs="Arial"/>
            <w:color w:val="000000"/>
            <w:sz w:val="20"/>
            <w:szCs w:val="20"/>
            <w:shd w:val="clear" w:color="auto" w:fill="FFFFFF"/>
          </w:rPr>
          <w:t>Vanea</w:t>
        </w:r>
      </w:ins>
      <w:proofErr w:type="spellEnd"/>
      <w:del w:id="10" w:author="HMP 6" w:date="2021-09-08T15:43:00Z">
        <w:r w:rsidR="00FC0427" w:rsidRPr="006B3191" w:rsidDel="005D39D8">
          <w:rPr>
            <w:rFonts w:ascii="Arial" w:hAnsi="Arial" w:cs="Arial"/>
            <w:lang w:val="ro-RO"/>
          </w:rPr>
          <w:delText>.............................</w:delText>
        </w:r>
      </w:del>
      <w:r w:rsidR="00FC0427" w:rsidRPr="006B3191">
        <w:rPr>
          <w:rFonts w:ascii="Arial" w:hAnsi="Arial" w:cs="Arial"/>
          <w:lang w:val="ro-RO"/>
        </w:rPr>
        <w:t xml:space="preserve"> – </w:t>
      </w:r>
      <w:del w:id="11" w:author="HMP 6" w:date="2021-09-08T15:43:00Z">
        <w:r w:rsidR="00FC0427" w:rsidRPr="006B3191" w:rsidDel="005D39D8">
          <w:rPr>
            <w:rFonts w:ascii="Arial" w:hAnsi="Arial" w:cs="Arial"/>
            <w:lang w:val="ro-RO"/>
          </w:rPr>
          <w:delText xml:space="preserve">......................., </w:delText>
        </w:r>
      </w:del>
      <w:ins w:id="12" w:author="HMP 6" w:date="2021-09-08T15:43:00Z">
        <w:r w:rsidR="005D39D8">
          <w:rPr>
            <w:rFonts w:ascii="Arial" w:hAnsi="Arial" w:cs="Arial"/>
            <w:lang w:val="ro-RO"/>
          </w:rPr>
          <w:t>administrator</w:t>
        </w:r>
        <w:r w:rsidR="005D39D8" w:rsidRPr="006B3191">
          <w:rPr>
            <w:rFonts w:ascii="Arial" w:hAnsi="Arial" w:cs="Arial"/>
            <w:lang w:val="ro-RO"/>
          </w:rPr>
          <w:t xml:space="preserve">, </w:t>
        </w:r>
      </w:ins>
      <w:r w:rsidR="00FC0427" w:rsidRPr="006B3191">
        <w:rPr>
          <w:rFonts w:ascii="Arial" w:hAnsi="Arial" w:cs="Arial"/>
          <w:lang w:val="ro-RO"/>
        </w:rPr>
        <w:t>in calitate de</w:t>
      </w:r>
      <w:r w:rsidR="00FC0427" w:rsidRPr="006B3191">
        <w:rPr>
          <w:rFonts w:ascii="Arial" w:hAnsi="Arial" w:cs="Arial"/>
          <w:b/>
          <w:lang w:val="ro-RO"/>
        </w:rPr>
        <w:t xml:space="preserve"> PRESTATOR</w:t>
      </w:r>
    </w:p>
    <w:p w14:paraId="5511D4E2" w14:textId="77777777" w:rsidR="00FC0427" w:rsidRPr="006B3191" w:rsidDel="005D39D8" w:rsidRDefault="00FC0427" w:rsidP="00FC0427">
      <w:pPr>
        <w:pStyle w:val="BodyText"/>
        <w:spacing w:line="240" w:lineRule="auto"/>
        <w:jc w:val="both"/>
        <w:rPr>
          <w:del w:id="13" w:author="HMP 6" w:date="2021-09-08T15:44:00Z"/>
          <w:rFonts w:ascii="Arial" w:hAnsi="Arial" w:cs="Arial"/>
          <w:b/>
          <w:lang w:val="ro-RO"/>
        </w:rPr>
      </w:pPr>
    </w:p>
    <w:p w14:paraId="2820D2A5" w14:textId="77777777" w:rsidR="00FC0427" w:rsidRPr="006B3191" w:rsidRDefault="00FC0427" w:rsidP="00E565CC">
      <w:pPr>
        <w:pStyle w:val="BodyText"/>
        <w:spacing w:line="240" w:lineRule="auto"/>
        <w:jc w:val="both"/>
        <w:rPr>
          <w:lang w:val="ro-RO"/>
        </w:rPr>
      </w:pPr>
    </w:p>
    <w:p w14:paraId="31F6D1A2" w14:textId="77777777" w:rsidR="005D39D8" w:rsidRDefault="00FC0427" w:rsidP="00E565CC">
      <w:pPr>
        <w:spacing w:after="0" w:line="240" w:lineRule="auto"/>
        <w:jc w:val="both"/>
        <w:rPr>
          <w:ins w:id="14" w:author="HMP 6" w:date="2021-09-08T15:44:00Z"/>
          <w:rFonts w:ascii="Arial" w:hAnsi="Arial" w:cs="Arial"/>
          <w:b/>
          <w:lang w:val="ro-RO"/>
        </w:rPr>
      </w:pPr>
      <w:r w:rsidRPr="006B3191">
        <w:rPr>
          <w:rFonts w:ascii="Arial" w:hAnsi="Arial" w:cs="Arial"/>
          <w:b/>
          <w:lang w:val="ro-RO"/>
        </w:rPr>
        <w:t xml:space="preserve">  </w:t>
      </w:r>
    </w:p>
    <w:p w14:paraId="0E3DD70A" w14:textId="64D51149" w:rsidR="00FC0427" w:rsidRDefault="00FC0427" w:rsidP="00E565CC">
      <w:pPr>
        <w:spacing w:after="0" w:line="240" w:lineRule="auto"/>
        <w:jc w:val="both"/>
        <w:rPr>
          <w:ins w:id="15" w:author="HMP 6" w:date="2021-09-08T15:44:00Z"/>
          <w:rFonts w:ascii="Arial" w:hAnsi="Arial" w:cs="Arial"/>
          <w:b/>
          <w:lang w:val="ro-RO"/>
        </w:rPr>
      </w:pPr>
      <w:r w:rsidRPr="006B3191">
        <w:rPr>
          <w:rFonts w:ascii="Arial" w:hAnsi="Arial" w:cs="Arial"/>
          <w:b/>
          <w:lang w:val="ro-RO"/>
        </w:rPr>
        <w:t xml:space="preserve">si </w:t>
      </w:r>
    </w:p>
    <w:p w14:paraId="5D050AC3" w14:textId="77777777" w:rsidR="005D39D8" w:rsidRPr="006B3191" w:rsidRDefault="005D39D8" w:rsidP="00E565CC">
      <w:pPr>
        <w:spacing w:after="0" w:line="240" w:lineRule="auto"/>
        <w:jc w:val="both"/>
        <w:rPr>
          <w:rFonts w:ascii="Arial" w:hAnsi="Arial" w:cs="Arial"/>
          <w:b/>
          <w:lang w:val="ro-RO"/>
        </w:rPr>
      </w:pPr>
    </w:p>
    <w:p w14:paraId="756F5EF7" w14:textId="2E834EDD" w:rsidR="00FC0427" w:rsidRPr="006B3191" w:rsidRDefault="00EE29AC" w:rsidP="00FC0427">
      <w:pPr>
        <w:pStyle w:val="TextContractCharChar"/>
        <w:spacing w:before="0" w:after="0" w:line="276" w:lineRule="auto"/>
        <w:rPr>
          <w:rStyle w:val="StyleTextContractBoldChar"/>
          <w:b w:val="0"/>
          <w:bCs w:val="0"/>
          <w:szCs w:val="22"/>
          <w:lang w:eastAsia="en-US"/>
        </w:rPr>
      </w:pPr>
      <w:ins w:id="16" w:author="HMP 6" w:date="2021-09-08T15:46:00Z">
        <w:r w:rsidRPr="00EE29AC">
          <w:rPr>
            <w:rStyle w:val="StyleTextContractBoldChar"/>
            <w:szCs w:val="22"/>
          </w:rPr>
          <w:t>EUROPEAN CENTER FOR SERVICES INVESTMENTS AND FINANCING - ECSIF SRL</w:t>
        </w:r>
      </w:ins>
      <w:del w:id="17" w:author="HMP 6" w:date="2021-09-08T15:44:00Z">
        <w:r w:rsidR="00FC0427" w:rsidRPr="006B3191" w:rsidDel="00866ED6">
          <w:rPr>
            <w:rStyle w:val="StyleTextContractBoldChar"/>
            <w:szCs w:val="22"/>
          </w:rPr>
          <w:delText>..............................</w:delText>
        </w:r>
      </w:del>
      <w:r w:rsidR="00FC0427" w:rsidRPr="006B3191">
        <w:rPr>
          <w:rStyle w:val="StyleTextContractBoldChar"/>
          <w:szCs w:val="22"/>
        </w:rPr>
        <w:t xml:space="preserve">, </w:t>
      </w:r>
      <w:r w:rsidR="00FC0427" w:rsidRPr="006B3191">
        <w:rPr>
          <w:rStyle w:val="StyleTextContractBoldChar"/>
          <w:b w:val="0"/>
          <w:bCs w:val="0"/>
          <w:szCs w:val="22"/>
        </w:rPr>
        <w:t xml:space="preserve">cu sediul in </w:t>
      </w:r>
      <w:ins w:id="18" w:author="HMP 6" w:date="2021-09-08T15:47:00Z">
        <w:r w:rsidR="004E51B3" w:rsidRPr="004E51B3">
          <w:rPr>
            <w:rStyle w:val="StyleTextContractBoldChar"/>
            <w:b w:val="0"/>
            <w:bCs w:val="0"/>
            <w:szCs w:val="22"/>
          </w:rPr>
          <w:t>Bucureşti Sectorul 2, B-dul Pache Protopopescu, Nr. 138</w:t>
        </w:r>
      </w:ins>
      <w:del w:id="19" w:author="HMP 6" w:date="2021-09-08T15:47:00Z">
        <w:r w:rsidR="00FC0427" w:rsidRPr="006B3191" w:rsidDel="004E51B3">
          <w:rPr>
            <w:rStyle w:val="StyleTextContractBoldChar"/>
            <w:b w:val="0"/>
            <w:bCs w:val="0"/>
            <w:szCs w:val="22"/>
          </w:rPr>
          <w:delText>................................</w:delText>
        </w:r>
      </w:del>
      <w:r w:rsidR="00FC0427" w:rsidRPr="006B3191">
        <w:rPr>
          <w:rStyle w:val="StyleTextContractBoldChar"/>
          <w:b w:val="0"/>
          <w:bCs w:val="0"/>
          <w:szCs w:val="22"/>
        </w:rPr>
        <w:t xml:space="preserve">, inregistrata la Registrul Comertului sub nr. </w:t>
      </w:r>
      <w:ins w:id="20" w:author="HMP 6" w:date="2021-09-08T15:45:00Z">
        <w:r w:rsidR="0078206F" w:rsidRPr="0078206F">
          <w:rPr>
            <w:rStyle w:val="StyleTextContractBoldChar"/>
            <w:b w:val="0"/>
            <w:bCs w:val="0"/>
            <w:szCs w:val="22"/>
          </w:rPr>
          <w:t>J40/10790/2000</w:t>
        </w:r>
      </w:ins>
      <w:del w:id="21" w:author="HMP 6" w:date="2021-09-08T15:45:00Z">
        <w:r w:rsidR="00FC0427" w:rsidRPr="006B3191" w:rsidDel="0078206F">
          <w:rPr>
            <w:rStyle w:val="StyleTextContractBoldChar"/>
            <w:b w:val="0"/>
            <w:bCs w:val="0"/>
            <w:szCs w:val="22"/>
          </w:rPr>
          <w:delText>..........................</w:delText>
        </w:r>
      </w:del>
      <w:r w:rsidR="00FC0427" w:rsidRPr="006B3191">
        <w:rPr>
          <w:rStyle w:val="StyleTextContractBoldChar"/>
          <w:b w:val="0"/>
          <w:bCs w:val="0"/>
          <w:szCs w:val="22"/>
        </w:rPr>
        <w:t xml:space="preserve">, Cod de Inregistrare Fiscala </w:t>
      </w:r>
      <w:ins w:id="22" w:author="HMP 6" w:date="2021-09-08T15:44:00Z">
        <w:r w:rsidR="00866ED6" w:rsidRPr="00866ED6">
          <w:rPr>
            <w:rStyle w:val="StyleTextContractBoldChar"/>
            <w:b w:val="0"/>
            <w:bCs w:val="0"/>
            <w:szCs w:val="22"/>
          </w:rPr>
          <w:t>RO13550588</w:t>
        </w:r>
      </w:ins>
      <w:del w:id="23" w:author="HMP 6" w:date="2021-09-08T15:44:00Z">
        <w:r w:rsidR="00FC0427" w:rsidRPr="006B3191" w:rsidDel="00866ED6">
          <w:rPr>
            <w:rStyle w:val="StyleTextContractBoldChar"/>
            <w:b w:val="0"/>
            <w:bCs w:val="0"/>
            <w:szCs w:val="22"/>
          </w:rPr>
          <w:delText>.........................</w:delText>
        </w:r>
      </w:del>
      <w:r w:rsidR="00FC0427" w:rsidRPr="006B3191">
        <w:rPr>
          <w:rStyle w:val="StyleTextContractBoldChar"/>
          <w:b w:val="0"/>
          <w:bCs w:val="0"/>
          <w:szCs w:val="22"/>
        </w:rPr>
        <w:t xml:space="preserve">, </w:t>
      </w:r>
      <w:r w:rsidR="00FC0427" w:rsidRPr="006B3191">
        <w:t xml:space="preserve">avand capital social ....................., avand cont bancar .................................., deschis la ................................., </w:t>
      </w:r>
      <w:r w:rsidR="00FC0427" w:rsidRPr="006B3191">
        <w:rPr>
          <w:rStyle w:val="StyleTextContractBoldChar"/>
          <w:b w:val="0"/>
          <w:bCs w:val="0"/>
          <w:szCs w:val="22"/>
        </w:rPr>
        <w:t xml:space="preserve">reprezentata prin </w:t>
      </w:r>
      <w:del w:id="24" w:author="HMP 6" w:date="2021-09-08T15:47:00Z">
        <w:r w:rsidR="00FC0427" w:rsidRPr="006B3191" w:rsidDel="00E565CC">
          <w:rPr>
            <w:rStyle w:val="StyleTextContractBoldChar"/>
            <w:b w:val="0"/>
            <w:bCs w:val="0"/>
            <w:szCs w:val="22"/>
          </w:rPr>
          <w:delText xml:space="preserve">............................................., </w:delText>
        </w:r>
      </w:del>
      <w:ins w:id="25" w:author="HMP 6" w:date="2021-09-08T15:47:00Z">
        <w:r w:rsidR="00E565CC">
          <w:rPr>
            <w:rStyle w:val="StyleTextContractBoldChar"/>
            <w:b w:val="0"/>
            <w:bCs w:val="0"/>
            <w:szCs w:val="22"/>
          </w:rPr>
          <w:t>dl.</w:t>
        </w:r>
        <w:r w:rsidR="00E565CC" w:rsidRPr="00E565CC">
          <w:t xml:space="preserve"> </w:t>
        </w:r>
        <w:r w:rsidR="00E565CC" w:rsidRPr="00E565CC">
          <w:rPr>
            <w:rStyle w:val="StyleTextContractBoldChar"/>
            <w:b w:val="0"/>
            <w:bCs w:val="0"/>
            <w:szCs w:val="22"/>
          </w:rPr>
          <w:t>Daniel Dumitrescu</w:t>
        </w:r>
        <w:r w:rsidR="00E565CC">
          <w:rPr>
            <w:rStyle w:val="StyleTextContractBoldChar"/>
            <w:b w:val="0"/>
            <w:bCs w:val="0"/>
            <w:szCs w:val="22"/>
          </w:rPr>
          <w:t xml:space="preserve"> – administrator</w:t>
        </w:r>
        <w:r w:rsidR="00E565CC" w:rsidRPr="006B3191">
          <w:rPr>
            <w:rStyle w:val="StyleTextContractBoldChar"/>
            <w:b w:val="0"/>
            <w:bCs w:val="0"/>
            <w:szCs w:val="22"/>
          </w:rPr>
          <w:t xml:space="preserve">, </w:t>
        </w:r>
      </w:ins>
      <w:r w:rsidR="00FC0427" w:rsidRPr="006B3191">
        <w:rPr>
          <w:rStyle w:val="StyleTextContractBoldChar"/>
          <w:b w:val="0"/>
          <w:bCs w:val="0"/>
          <w:szCs w:val="22"/>
        </w:rPr>
        <w:t xml:space="preserve">denumita in continuare </w:t>
      </w:r>
      <w:r w:rsidR="00E3174D" w:rsidRPr="006B3191">
        <w:rPr>
          <w:rStyle w:val="StyleTextContractBoldChar"/>
          <w:szCs w:val="22"/>
        </w:rPr>
        <w:t>BENEFICIAR</w:t>
      </w:r>
    </w:p>
    <w:p w14:paraId="4C9B1CBF" w14:textId="77777777" w:rsidR="00FC0427" w:rsidRPr="006B3191" w:rsidRDefault="00FC0427" w:rsidP="00FC0427">
      <w:pPr>
        <w:pStyle w:val="TextContractCharChar"/>
        <w:spacing w:before="0" w:after="0" w:line="276" w:lineRule="auto"/>
        <w:ind w:left="-142"/>
        <w:rPr>
          <w:szCs w:val="22"/>
        </w:rPr>
      </w:pPr>
    </w:p>
    <w:p w14:paraId="75AA9E54" w14:textId="715F2220" w:rsidR="00FC0427" w:rsidRPr="006B3191" w:rsidRDefault="00FC0427" w:rsidP="00FC0427">
      <w:pPr>
        <w:pStyle w:val="TextContractCharChar"/>
        <w:spacing w:before="0" w:after="0" w:line="276" w:lineRule="auto"/>
        <w:rPr>
          <w:szCs w:val="22"/>
        </w:rPr>
      </w:pPr>
      <w:r w:rsidRPr="006B3191">
        <w:rPr>
          <w:szCs w:val="22"/>
        </w:rPr>
        <w:t xml:space="preserve">numite in continuare in mod individual </w:t>
      </w:r>
      <w:del w:id="26" w:author="HMP 6" w:date="2021-09-08T12:00:00Z">
        <w:r w:rsidRPr="006B3191" w:rsidDel="002E3323">
          <w:rPr>
            <w:szCs w:val="22"/>
          </w:rPr>
          <w:delText xml:space="preserve">si </w:delText>
        </w:r>
      </w:del>
      <w:r w:rsidRPr="006B3191">
        <w:rPr>
          <w:szCs w:val="22"/>
        </w:rPr>
        <w:t>“Parte” si, in mod colectiv “Parti”.</w:t>
      </w:r>
    </w:p>
    <w:p w14:paraId="2D88FFA4" w14:textId="77777777" w:rsidR="00FC0427" w:rsidRPr="006B3191" w:rsidRDefault="00FC0427" w:rsidP="00FC0427">
      <w:pPr>
        <w:pStyle w:val="TextContractCharChar"/>
        <w:spacing w:before="0" w:after="0" w:line="276" w:lineRule="auto"/>
        <w:rPr>
          <w:szCs w:val="22"/>
        </w:rPr>
      </w:pPr>
    </w:p>
    <w:p w14:paraId="7BC40B9E" w14:textId="77777777" w:rsidR="00FC0427" w:rsidRPr="006B3191" w:rsidRDefault="00FC0427" w:rsidP="00FC0427">
      <w:pPr>
        <w:pStyle w:val="TextContractCharChar"/>
        <w:spacing w:before="0" w:after="0" w:line="276" w:lineRule="auto"/>
        <w:rPr>
          <w:szCs w:val="22"/>
        </w:rPr>
      </w:pPr>
      <w:r w:rsidRPr="006B3191">
        <w:rPr>
          <w:szCs w:val="22"/>
        </w:rPr>
        <w:t>Avand in vedere ca:</w:t>
      </w:r>
    </w:p>
    <w:p w14:paraId="2AFEB2D2" w14:textId="1F393E75" w:rsidR="00FC0427" w:rsidRPr="006B3191" w:rsidRDefault="00FC0427" w:rsidP="00FC0427">
      <w:pPr>
        <w:pStyle w:val="TextContractCharChar"/>
        <w:numPr>
          <w:ilvl w:val="0"/>
          <w:numId w:val="10"/>
        </w:numPr>
        <w:spacing w:before="0" w:after="0" w:line="276" w:lineRule="auto"/>
        <w:rPr>
          <w:szCs w:val="22"/>
        </w:rPr>
      </w:pPr>
      <w:r w:rsidRPr="006B3191">
        <w:rPr>
          <w:szCs w:val="22"/>
        </w:rPr>
        <w:t xml:space="preserve">Partile au </w:t>
      </w:r>
      <w:r w:rsidR="00E3174D" w:rsidRPr="006B3191">
        <w:rPr>
          <w:szCs w:val="22"/>
        </w:rPr>
        <w:t>decis sa lucreze impreuna la realizarea</w:t>
      </w:r>
      <w:r w:rsidR="00032E20" w:rsidRPr="006B3191">
        <w:rPr>
          <w:szCs w:val="22"/>
        </w:rPr>
        <w:t xml:space="preserve"> </w:t>
      </w:r>
      <w:del w:id="27" w:author="HMP 6" w:date="2021-09-08T12:01:00Z">
        <w:r w:rsidR="00032E20" w:rsidRPr="006B3191" w:rsidDel="002E3323">
          <w:rPr>
            <w:szCs w:val="22"/>
          </w:rPr>
          <w:delText>a</w:delText>
        </w:r>
        <w:r w:rsidR="00E3174D" w:rsidRPr="006B3191" w:rsidDel="002E3323">
          <w:rPr>
            <w:szCs w:val="22"/>
          </w:rPr>
          <w:delText xml:space="preserve"> </w:delText>
        </w:r>
      </w:del>
      <w:r w:rsidR="00E3174D" w:rsidRPr="006B3191">
        <w:rPr>
          <w:szCs w:val="22"/>
        </w:rPr>
        <w:t xml:space="preserve">Software-ului care </w:t>
      </w:r>
      <w:r w:rsidR="00032E20" w:rsidRPr="006B3191">
        <w:rPr>
          <w:szCs w:val="22"/>
        </w:rPr>
        <w:t xml:space="preserve">este </w:t>
      </w:r>
      <w:r w:rsidR="00E3174D" w:rsidRPr="006B3191">
        <w:rPr>
          <w:szCs w:val="22"/>
        </w:rPr>
        <w:t>concept</w:t>
      </w:r>
      <w:r w:rsidR="00032E20" w:rsidRPr="006B3191">
        <w:rPr>
          <w:szCs w:val="22"/>
        </w:rPr>
        <w:t>ul exclusiv si proiectul Beneficiarului</w:t>
      </w:r>
      <w:r w:rsidR="00E3174D" w:rsidRPr="006B3191">
        <w:rPr>
          <w:szCs w:val="22"/>
        </w:rPr>
        <w:t xml:space="preserve">, </w:t>
      </w:r>
      <w:r w:rsidR="00032E20" w:rsidRPr="006B3191">
        <w:rPr>
          <w:szCs w:val="22"/>
        </w:rPr>
        <w:t>iar Prestatorul potrivit instructiunilor</w:t>
      </w:r>
      <w:r w:rsidRPr="006B3191">
        <w:rPr>
          <w:szCs w:val="22"/>
        </w:rPr>
        <w:t xml:space="preserve"> Beneficiarului, </w:t>
      </w:r>
      <w:r w:rsidR="00032E20" w:rsidRPr="006B3191">
        <w:rPr>
          <w:szCs w:val="22"/>
        </w:rPr>
        <w:t>va presta serviciile necesare pentru realizarea Software-ului;</w:t>
      </w:r>
    </w:p>
    <w:p w14:paraId="081EF709" w14:textId="456AD9B9" w:rsidR="00FC0427" w:rsidRPr="006B3191" w:rsidRDefault="00757200" w:rsidP="00FC0427">
      <w:pPr>
        <w:pStyle w:val="TextContractCharChar"/>
        <w:numPr>
          <w:ilvl w:val="0"/>
          <w:numId w:val="10"/>
        </w:numPr>
        <w:spacing w:before="0" w:after="0" w:line="276" w:lineRule="auto"/>
        <w:rPr>
          <w:szCs w:val="22"/>
        </w:rPr>
      </w:pPr>
      <w:r w:rsidRPr="006B3191">
        <w:rPr>
          <w:szCs w:val="22"/>
        </w:rPr>
        <w:t>Beneficiarul</w:t>
      </w:r>
      <w:r w:rsidR="00FC0427" w:rsidRPr="006B3191">
        <w:rPr>
          <w:szCs w:val="22"/>
        </w:rPr>
        <w:t xml:space="preserve"> detine</w:t>
      </w:r>
      <w:r w:rsidR="00032E20" w:rsidRPr="006B3191">
        <w:rPr>
          <w:szCs w:val="22"/>
        </w:rPr>
        <w:t xml:space="preserve"> pe toata perioada dezvoltarii si va detine la finalizarea acesteia</w:t>
      </w:r>
      <w:r w:rsidR="00FC0427" w:rsidRPr="006B3191">
        <w:rPr>
          <w:szCs w:val="22"/>
        </w:rPr>
        <w:t xml:space="preserve"> toate drepturile de proprietate intelectuala asupra Software-ului (astfel cum a fost definit acest termen mai jos), inclusiv dreptul de autor si drepturile patrimoniale de autor;</w:t>
      </w:r>
    </w:p>
    <w:p w14:paraId="26F7D875" w14:textId="53784F8F" w:rsidR="00FC0427" w:rsidRPr="006B3191" w:rsidRDefault="00FC0427" w:rsidP="00FC0427">
      <w:pPr>
        <w:pStyle w:val="TextContractCharChar"/>
        <w:numPr>
          <w:ilvl w:val="0"/>
          <w:numId w:val="10"/>
        </w:numPr>
        <w:spacing w:before="0" w:after="0" w:line="276" w:lineRule="auto"/>
        <w:rPr>
          <w:szCs w:val="22"/>
        </w:rPr>
      </w:pPr>
      <w:r w:rsidRPr="006B3191">
        <w:rPr>
          <w:szCs w:val="22"/>
        </w:rPr>
        <w:t xml:space="preserve">Prestatorul intelege sa dezvolte, configureze, implementeze Solutia (astfel cum este definit acest termen mai jos, in prezentul contract) pentru Beneficiar, pentru ca acesta sa o utilizeze in mod perpetuu in scop de ................................, in cadrul activitatii sale care presupune adaptarea continua la </w:t>
      </w:r>
      <w:r w:rsidRPr="006B3191">
        <w:rPr>
          <w:lang w:eastAsia="ar-SA"/>
        </w:rPr>
        <w:t>nevoile pietei, solicitarile clientilor</w:t>
      </w:r>
      <w:r w:rsidR="00757200" w:rsidRPr="006B3191">
        <w:rPr>
          <w:lang w:eastAsia="ar-SA"/>
        </w:rPr>
        <w:t xml:space="preserve"> sai</w:t>
      </w:r>
      <w:r w:rsidRPr="006B3191">
        <w:rPr>
          <w:lang w:eastAsia="ar-SA"/>
        </w:rPr>
        <w:t>, dezvoltarile tehnice ale sistemelor conectate cu sistemul Beneficiarului si la modificarile legislative;</w:t>
      </w:r>
    </w:p>
    <w:p w14:paraId="5F2A438C" w14:textId="77777777" w:rsidR="00032E20" w:rsidRPr="006B3191" w:rsidRDefault="00032E20" w:rsidP="00032E20">
      <w:pPr>
        <w:pStyle w:val="TextContractCharChar"/>
        <w:spacing w:before="0" w:after="0" w:line="276" w:lineRule="auto"/>
        <w:rPr>
          <w:lang w:eastAsia="ar-SA"/>
        </w:rPr>
      </w:pPr>
    </w:p>
    <w:p w14:paraId="64D160B9" w14:textId="77777777" w:rsidR="00032E20" w:rsidRPr="00BE4FD8" w:rsidRDefault="00032E20" w:rsidP="00032E20">
      <w:pPr>
        <w:pStyle w:val="TextContractCharChar"/>
        <w:spacing w:before="0" w:after="0" w:line="276" w:lineRule="auto"/>
        <w:rPr>
          <w:lang w:eastAsia="ar-SA"/>
        </w:rPr>
      </w:pPr>
    </w:p>
    <w:p w14:paraId="51DF85B9" w14:textId="77777777" w:rsidR="00032E20" w:rsidRPr="00BE4FD8" w:rsidRDefault="00032E20" w:rsidP="00032E20">
      <w:pPr>
        <w:pStyle w:val="TextContractCharChar"/>
        <w:spacing w:before="0" w:after="0" w:line="276" w:lineRule="auto"/>
        <w:rPr>
          <w:lang w:eastAsia="ar-SA"/>
        </w:rPr>
      </w:pPr>
      <w:r w:rsidRPr="00BE4FD8">
        <w:rPr>
          <w:b/>
          <w:bCs/>
          <w:lang w:eastAsia="ar-SA"/>
        </w:rPr>
        <w:t>DEFINITII.</w:t>
      </w:r>
      <w:r w:rsidRPr="00BE4FD8">
        <w:rPr>
          <w:lang w:eastAsia="ar-SA"/>
        </w:rPr>
        <w:t xml:space="preserve"> </w:t>
      </w:r>
    </w:p>
    <w:p w14:paraId="0D37BF39" w14:textId="3358D1A0" w:rsidR="00FC0427" w:rsidRPr="006B3191" w:rsidRDefault="00032E20" w:rsidP="00032E20">
      <w:pPr>
        <w:pStyle w:val="TextContractCharChar"/>
        <w:spacing w:before="0" w:after="0" w:line="276" w:lineRule="auto"/>
        <w:rPr>
          <w:b/>
          <w:szCs w:val="22"/>
        </w:rPr>
      </w:pPr>
      <w:r w:rsidRPr="00BE4FD8">
        <w:rPr>
          <w:lang w:eastAsia="ar-SA"/>
        </w:rPr>
        <w:lastRenderedPageBreak/>
        <w:t>I</w:t>
      </w:r>
      <w:r w:rsidR="00FC0427" w:rsidRPr="00BE4FD8">
        <w:rPr>
          <w:lang w:eastAsia="ar-SA"/>
        </w:rPr>
        <w:t xml:space="preserve">n prezentul contract, urmatorii termenii </w:t>
      </w:r>
      <w:r w:rsidR="00472A7B" w:rsidRPr="00BE4FD8">
        <w:rPr>
          <w:lang w:eastAsia="ar-SA"/>
        </w:rPr>
        <w:t xml:space="preserve">mentionati cu majuscula </w:t>
      </w:r>
      <w:r w:rsidR="00FC0427" w:rsidRPr="00BE4FD8">
        <w:rPr>
          <w:lang w:eastAsia="ar-SA"/>
        </w:rPr>
        <w:t>au intelesul de mai jos:</w:t>
      </w:r>
    </w:p>
    <w:p w14:paraId="2EAFA275" w14:textId="54F70353" w:rsidR="00FC0427" w:rsidRPr="006B3191" w:rsidRDefault="00FC0427" w:rsidP="00DC0C0F">
      <w:pPr>
        <w:pStyle w:val="E-Heading1"/>
        <w:numPr>
          <w:ilvl w:val="0"/>
          <w:numId w:val="0"/>
        </w:numPr>
        <w:tabs>
          <w:tab w:val="left" w:pos="3228"/>
        </w:tabs>
        <w:spacing w:before="0" w:line="276" w:lineRule="auto"/>
        <w:ind w:left="-277"/>
        <w:rPr>
          <w:rStyle w:val="StyleTextContractBoldChar"/>
          <w:szCs w:val="22"/>
          <w:rPrChange w:id="28" w:author="HMP 6" w:date="2021-09-08T14:59:00Z">
            <w:rPr>
              <w:rStyle w:val="StyleTextContractBoldChar"/>
              <w:bCs/>
              <w:kern w:val="0"/>
              <w:szCs w:val="22"/>
              <w:lang w:eastAsia="en-GB"/>
            </w:rPr>
          </w:rPrChange>
        </w:rPr>
      </w:pPr>
      <w:r w:rsidRPr="006B3191">
        <w:rPr>
          <w:rFonts w:ascii="Arial" w:hAnsi="Arial"/>
          <w:b/>
          <w:sz w:val="22"/>
          <w:szCs w:val="22"/>
          <w:lang w:val="ro-RO"/>
        </w:rPr>
        <w:tab/>
      </w:r>
      <w:r w:rsidR="00DC0C0F" w:rsidRPr="006B3191">
        <w:rPr>
          <w:rFonts w:ascii="Arial" w:hAnsi="Arial"/>
          <w:b/>
          <w:sz w:val="22"/>
          <w:szCs w:val="22"/>
          <w:lang w:val="ro-RO"/>
        </w:rPr>
        <w:tab/>
      </w:r>
    </w:p>
    <w:p w14:paraId="22F8378D" w14:textId="0C58A69D" w:rsidR="00FC0427" w:rsidRPr="006B3191" w:rsidRDefault="00FC0427" w:rsidP="00FC0427">
      <w:pPr>
        <w:pStyle w:val="E-Body1"/>
        <w:spacing w:before="0" w:line="276" w:lineRule="auto"/>
        <w:rPr>
          <w:rFonts w:ascii="Arial" w:hAnsi="Arial" w:cs="Arial"/>
          <w:bCs/>
          <w:sz w:val="22"/>
          <w:szCs w:val="22"/>
        </w:rPr>
      </w:pPr>
      <w:r w:rsidRPr="006B3191">
        <w:rPr>
          <w:rFonts w:ascii="Arial" w:hAnsi="Arial" w:cs="Arial"/>
          <w:b/>
          <w:bCs/>
          <w:sz w:val="22"/>
          <w:szCs w:val="22"/>
        </w:rPr>
        <w:t xml:space="preserve">Contract: </w:t>
      </w:r>
      <w:r w:rsidR="00472A7B" w:rsidRPr="006B3191">
        <w:rPr>
          <w:rFonts w:ascii="Arial" w:hAnsi="Arial" w:cs="Arial"/>
          <w:bCs/>
          <w:sz w:val="22"/>
          <w:szCs w:val="22"/>
        </w:rPr>
        <w:t>prezenta conventie</w:t>
      </w:r>
      <w:r w:rsidRPr="006B3191">
        <w:rPr>
          <w:rFonts w:ascii="Arial" w:hAnsi="Arial" w:cs="Arial"/>
          <w:bCs/>
          <w:sz w:val="22"/>
          <w:szCs w:val="22"/>
        </w:rPr>
        <w:t xml:space="preserve"> intre Beneficiar si Prestator, asa cum este prezentat</w:t>
      </w:r>
      <w:r w:rsidR="00472A7B" w:rsidRPr="006B3191">
        <w:rPr>
          <w:rFonts w:ascii="Arial" w:hAnsi="Arial" w:cs="Arial"/>
          <w:bCs/>
          <w:sz w:val="22"/>
          <w:szCs w:val="22"/>
        </w:rPr>
        <w:t>a</w:t>
      </w:r>
      <w:r w:rsidRPr="006B3191">
        <w:rPr>
          <w:rFonts w:ascii="Arial" w:hAnsi="Arial" w:cs="Arial"/>
          <w:bCs/>
          <w:sz w:val="22"/>
          <w:szCs w:val="22"/>
        </w:rPr>
        <w:t xml:space="preserve"> in documentul curent, semnat de catre </w:t>
      </w:r>
      <w:r w:rsidR="00472A7B" w:rsidRPr="006B3191">
        <w:rPr>
          <w:rFonts w:ascii="Arial" w:hAnsi="Arial" w:cs="Arial"/>
          <w:bCs/>
          <w:sz w:val="22"/>
          <w:szCs w:val="22"/>
        </w:rPr>
        <w:t>P</w:t>
      </w:r>
      <w:r w:rsidRPr="006B3191">
        <w:rPr>
          <w:rFonts w:ascii="Arial" w:hAnsi="Arial" w:cs="Arial"/>
          <w:bCs/>
          <w:sz w:val="22"/>
          <w:szCs w:val="22"/>
        </w:rPr>
        <w:t>arti, incluzand toate anexele si documentele la care se face referire in cadrul acestuia.</w:t>
      </w:r>
    </w:p>
    <w:p w14:paraId="2777D5EB" w14:textId="77777777" w:rsidR="00FC0427" w:rsidRPr="006B3191" w:rsidRDefault="00FC0427" w:rsidP="00FC0427">
      <w:pPr>
        <w:pStyle w:val="E-Body1"/>
        <w:spacing w:before="0" w:line="276" w:lineRule="auto"/>
        <w:rPr>
          <w:rFonts w:ascii="Arial" w:hAnsi="Arial" w:cs="Arial"/>
          <w:sz w:val="22"/>
          <w:szCs w:val="22"/>
        </w:rPr>
      </w:pPr>
    </w:p>
    <w:p w14:paraId="3B566CF7" w14:textId="77777777" w:rsidR="00FC0427" w:rsidRPr="006B3191" w:rsidRDefault="00FC0427" w:rsidP="00FC0427">
      <w:pPr>
        <w:pStyle w:val="E-Body1"/>
        <w:spacing w:before="0" w:line="276" w:lineRule="auto"/>
        <w:rPr>
          <w:rFonts w:ascii="Arial" w:hAnsi="Arial" w:cs="Arial"/>
          <w:bCs/>
          <w:sz w:val="22"/>
          <w:szCs w:val="22"/>
        </w:rPr>
      </w:pPr>
      <w:bookmarkStart w:id="29" w:name="_Toc433106971"/>
      <w:r w:rsidRPr="006B3191">
        <w:rPr>
          <w:rFonts w:ascii="Arial" w:hAnsi="Arial" w:cs="Arial"/>
          <w:b/>
          <w:bCs/>
          <w:sz w:val="22"/>
          <w:szCs w:val="22"/>
        </w:rPr>
        <w:t>Proiect:</w:t>
      </w:r>
      <w:r w:rsidRPr="006B3191">
        <w:rPr>
          <w:rFonts w:ascii="Arial" w:hAnsi="Arial" w:cs="Arial"/>
          <w:bCs/>
          <w:sz w:val="22"/>
          <w:szCs w:val="22"/>
        </w:rPr>
        <w:t xml:space="preserve"> toate activitatile necesare, pentru a indeplini obiectul Contractului.</w:t>
      </w:r>
    </w:p>
    <w:p w14:paraId="7D9F1C57" w14:textId="77777777" w:rsidR="00FC0427" w:rsidRPr="006B3191" w:rsidRDefault="00FC0427" w:rsidP="00FC0427">
      <w:pPr>
        <w:pStyle w:val="E-Body1"/>
        <w:spacing w:before="0" w:line="276" w:lineRule="auto"/>
        <w:rPr>
          <w:rFonts w:ascii="Arial" w:hAnsi="Arial" w:cs="Arial"/>
          <w:bCs/>
          <w:sz w:val="22"/>
          <w:szCs w:val="22"/>
        </w:rPr>
      </w:pPr>
    </w:p>
    <w:bookmarkEnd w:id="29"/>
    <w:p w14:paraId="5C0F22ED" w14:textId="77777777" w:rsidR="00FC0427" w:rsidRPr="006B3191" w:rsidRDefault="00FC0427" w:rsidP="00FC0427">
      <w:pPr>
        <w:pStyle w:val="E-Body1"/>
        <w:spacing w:before="0" w:line="276" w:lineRule="auto"/>
        <w:rPr>
          <w:rFonts w:ascii="Arial" w:hAnsi="Arial" w:cs="Arial"/>
          <w:sz w:val="22"/>
          <w:szCs w:val="22"/>
        </w:rPr>
      </w:pPr>
      <w:r w:rsidRPr="006B3191">
        <w:rPr>
          <w:rFonts w:ascii="Arial" w:hAnsi="Arial" w:cs="Arial"/>
          <w:b/>
          <w:sz w:val="22"/>
          <w:szCs w:val="22"/>
        </w:rPr>
        <w:t>Zi lucratoare:</w:t>
      </w:r>
      <w:r w:rsidRPr="006B3191">
        <w:rPr>
          <w:rFonts w:ascii="Arial" w:hAnsi="Arial" w:cs="Arial"/>
          <w:sz w:val="22"/>
          <w:szCs w:val="22"/>
        </w:rPr>
        <w:t xml:space="preserve"> zi in care munca poate fi prestata, cu exceptia sambetelor, duminicilor si sarbatorilor legale.</w:t>
      </w:r>
    </w:p>
    <w:p w14:paraId="4BBBB889" w14:textId="77777777" w:rsidR="00FC0427" w:rsidRPr="006B3191" w:rsidRDefault="00FC0427" w:rsidP="00FC0427">
      <w:pPr>
        <w:pStyle w:val="E-Body1"/>
        <w:spacing w:before="0" w:line="276" w:lineRule="auto"/>
        <w:rPr>
          <w:rFonts w:ascii="Arial" w:hAnsi="Arial" w:cs="Arial"/>
          <w:sz w:val="22"/>
          <w:szCs w:val="22"/>
        </w:rPr>
      </w:pPr>
    </w:p>
    <w:p w14:paraId="2F0CCBE5" w14:textId="492009E3" w:rsidR="00975239" w:rsidRPr="00BE4FD8" w:rsidRDefault="00975239" w:rsidP="00FC0427">
      <w:pPr>
        <w:pStyle w:val="E-Body1"/>
        <w:spacing w:before="0" w:line="276" w:lineRule="auto"/>
        <w:rPr>
          <w:rFonts w:ascii="Arial" w:hAnsi="Arial" w:cs="Arial"/>
          <w:bCs/>
          <w:sz w:val="22"/>
          <w:szCs w:val="22"/>
        </w:rPr>
      </w:pPr>
      <w:r w:rsidRPr="006B3191">
        <w:rPr>
          <w:rFonts w:ascii="Arial" w:hAnsi="Arial" w:cs="Arial"/>
          <w:b/>
          <w:bCs/>
          <w:sz w:val="22"/>
          <w:szCs w:val="22"/>
        </w:rPr>
        <w:t>Documentatie:</w:t>
      </w:r>
      <w:r w:rsidRPr="006B3191">
        <w:rPr>
          <w:rFonts w:ascii="Arial" w:hAnsi="Arial" w:cs="Arial"/>
          <w:sz w:val="22"/>
          <w:szCs w:val="22"/>
          <w:lang w:eastAsia="ar-SA"/>
        </w:rPr>
        <w:t xml:space="preserve"> </w:t>
      </w:r>
      <w:r w:rsidRPr="006B3191">
        <w:rPr>
          <w:rFonts w:ascii="Arial" w:hAnsi="Arial" w:cs="Arial"/>
          <w:bCs/>
          <w:sz w:val="22"/>
          <w:szCs w:val="22"/>
        </w:rPr>
        <w:t xml:space="preserve">documentele de specificatii functionale si documentele de design tehnic, </w:t>
      </w:r>
      <w:r w:rsidRPr="00BE4FD8">
        <w:rPr>
          <w:rFonts w:ascii="Arial" w:hAnsi="Arial" w:cs="Arial"/>
          <w:bCs/>
          <w:sz w:val="22"/>
          <w:szCs w:val="22"/>
        </w:rPr>
        <w:t>livrate Beneficiarului de catre Prestator</w:t>
      </w:r>
      <w:r w:rsidR="00980179" w:rsidRPr="00BE4FD8">
        <w:rPr>
          <w:rFonts w:ascii="Arial" w:hAnsi="Arial" w:cs="Arial"/>
          <w:bCs/>
          <w:sz w:val="22"/>
          <w:szCs w:val="22"/>
        </w:rPr>
        <w:t xml:space="preserve">, inclusiv dar nu limitat la </w:t>
      </w:r>
      <w:r w:rsidR="00EA01C9" w:rsidRPr="00BE4FD8">
        <w:rPr>
          <w:rFonts w:ascii="Arial" w:hAnsi="Arial" w:cs="Arial"/>
          <w:bCs/>
          <w:sz w:val="22"/>
          <w:szCs w:val="22"/>
        </w:rPr>
        <w:t>Cereri de modificare sau evolutie</w:t>
      </w:r>
      <w:r w:rsidR="0030115E" w:rsidRPr="00BE4FD8">
        <w:rPr>
          <w:rFonts w:ascii="Arial" w:hAnsi="Arial" w:cs="Arial"/>
          <w:bCs/>
          <w:sz w:val="22"/>
          <w:szCs w:val="22"/>
        </w:rPr>
        <w:t xml:space="preserve"> si</w:t>
      </w:r>
      <w:r w:rsidR="00EA01C9" w:rsidRPr="00BE4FD8">
        <w:rPr>
          <w:rFonts w:ascii="Arial" w:hAnsi="Arial" w:cs="Arial"/>
          <w:bCs/>
          <w:sz w:val="22"/>
          <w:szCs w:val="22"/>
        </w:rPr>
        <w:t xml:space="preserve"> elemente agreate de </w:t>
      </w:r>
      <w:r w:rsidR="0030115E" w:rsidRPr="00BE4FD8">
        <w:rPr>
          <w:rFonts w:ascii="Arial" w:hAnsi="Arial" w:cs="Arial"/>
          <w:bCs/>
          <w:sz w:val="22"/>
          <w:szCs w:val="22"/>
        </w:rPr>
        <w:t>P</w:t>
      </w:r>
      <w:r w:rsidR="00EA01C9" w:rsidRPr="00BE4FD8">
        <w:rPr>
          <w:rFonts w:ascii="Arial" w:hAnsi="Arial" w:cs="Arial"/>
          <w:bCs/>
          <w:sz w:val="22"/>
          <w:szCs w:val="22"/>
        </w:rPr>
        <w:t>arti</w:t>
      </w:r>
      <w:r w:rsidR="0030115E" w:rsidRPr="00BE4FD8">
        <w:rPr>
          <w:rFonts w:ascii="Arial" w:hAnsi="Arial" w:cs="Arial"/>
          <w:bCs/>
          <w:sz w:val="22"/>
          <w:szCs w:val="22"/>
        </w:rPr>
        <w:t xml:space="preserve"> pe parcursul realizarii Proiectului</w:t>
      </w:r>
      <w:r w:rsidR="00980179" w:rsidRPr="00BE4FD8">
        <w:rPr>
          <w:rFonts w:ascii="Arial" w:hAnsi="Arial" w:cs="Arial"/>
          <w:bCs/>
          <w:sz w:val="22"/>
          <w:szCs w:val="22"/>
        </w:rPr>
        <w:t>.</w:t>
      </w:r>
    </w:p>
    <w:p w14:paraId="5A5DCED4" w14:textId="77777777" w:rsidR="00975239" w:rsidRPr="006B3191" w:rsidRDefault="00975239" w:rsidP="00FC0427">
      <w:pPr>
        <w:pStyle w:val="E-Body1"/>
        <w:spacing w:before="0" w:line="276" w:lineRule="auto"/>
        <w:rPr>
          <w:rFonts w:ascii="Arial" w:hAnsi="Arial" w:cs="Arial"/>
          <w:b/>
          <w:bCs/>
          <w:sz w:val="22"/>
          <w:szCs w:val="22"/>
        </w:rPr>
      </w:pPr>
    </w:p>
    <w:p w14:paraId="7BA342D2" w14:textId="282BB007" w:rsidR="00FC0427" w:rsidRPr="00BE4FD8" w:rsidRDefault="00FC0427" w:rsidP="00FC0427">
      <w:pPr>
        <w:pStyle w:val="E-Body1"/>
        <w:spacing w:before="0" w:line="276" w:lineRule="auto"/>
        <w:rPr>
          <w:rFonts w:ascii="Arial" w:hAnsi="Arial" w:cs="Arial"/>
          <w:bCs/>
          <w:sz w:val="22"/>
          <w:szCs w:val="22"/>
        </w:rPr>
      </w:pPr>
      <w:r w:rsidRPr="006B3191">
        <w:rPr>
          <w:rFonts w:ascii="Arial" w:hAnsi="Arial" w:cs="Arial"/>
          <w:b/>
          <w:bCs/>
          <w:sz w:val="22"/>
          <w:szCs w:val="22"/>
        </w:rPr>
        <w:t xml:space="preserve">Livrabile: </w:t>
      </w:r>
      <w:r w:rsidRPr="006B3191">
        <w:rPr>
          <w:rFonts w:ascii="Arial" w:hAnsi="Arial" w:cs="Arial"/>
          <w:bCs/>
          <w:sz w:val="22"/>
          <w:szCs w:val="22"/>
        </w:rPr>
        <w:t xml:space="preserve">rapoarte, documente, formulare, modele operationale, specificatii, documentatii si alte materiale si/sau rezultate </w:t>
      </w:r>
      <w:r w:rsidRPr="00BE4FD8">
        <w:rPr>
          <w:rFonts w:ascii="Arial" w:hAnsi="Arial" w:cs="Arial"/>
          <w:bCs/>
          <w:sz w:val="22"/>
          <w:szCs w:val="22"/>
        </w:rPr>
        <w:t>ale serviciilor prestate, care trebuie furnizate de Prestator Beneficiarului potrivit Contractului.</w:t>
      </w:r>
    </w:p>
    <w:p w14:paraId="41477770" w14:textId="77777777" w:rsidR="00FC0427" w:rsidRPr="00BE4FD8" w:rsidRDefault="00FC0427" w:rsidP="00FC0427">
      <w:pPr>
        <w:pStyle w:val="E-Body1"/>
        <w:spacing w:before="0" w:line="276" w:lineRule="auto"/>
        <w:rPr>
          <w:rFonts w:ascii="Arial" w:hAnsi="Arial" w:cs="Arial"/>
          <w:bCs/>
          <w:sz w:val="22"/>
          <w:szCs w:val="22"/>
        </w:rPr>
      </w:pPr>
    </w:p>
    <w:p w14:paraId="6DBDD4FB" w14:textId="2AC8C00A" w:rsidR="00FC0427" w:rsidRPr="00BE4FD8" w:rsidRDefault="00FC0427" w:rsidP="00FC0427">
      <w:pPr>
        <w:pStyle w:val="E-Body1"/>
        <w:spacing w:before="0" w:line="276" w:lineRule="auto"/>
        <w:rPr>
          <w:rFonts w:ascii="Arial" w:hAnsi="Arial" w:cs="Arial"/>
          <w:bCs/>
          <w:sz w:val="22"/>
          <w:szCs w:val="22"/>
        </w:rPr>
      </w:pPr>
      <w:r w:rsidRPr="006B3191">
        <w:rPr>
          <w:rFonts w:ascii="Arial" w:hAnsi="Arial" w:cs="Arial"/>
          <w:b/>
          <w:bCs/>
          <w:sz w:val="22"/>
          <w:szCs w:val="22"/>
        </w:rPr>
        <w:t xml:space="preserve">Acceptanta: </w:t>
      </w:r>
      <w:r w:rsidRPr="006B3191">
        <w:rPr>
          <w:rFonts w:ascii="Arial" w:hAnsi="Arial" w:cs="Arial"/>
          <w:bCs/>
          <w:sz w:val="22"/>
          <w:szCs w:val="22"/>
        </w:rPr>
        <w:t xml:space="preserve">confirmarea de catre Parti, prin semnarea </w:t>
      </w:r>
      <w:r w:rsidR="00472A7B" w:rsidRPr="006B3191">
        <w:rPr>
          <w:rFonts w:ascii="Arial" w:hAnsi="Arial" w:cs="Arial"/>
          <w:bCs/>
          <w:sz w:val="22"/>
          <w:szCs w:val="22"/>
        </w:rPr>
        <w:t>Procesului verbal</w:t>
      </w:r>
      <w:r w:rsidRPr="006B3191">
        <w:rPr>
          <w:rFonts w:ascii="Arial" w:hAnsi="Arial" w:cs="Arial"/>
          <w:bCs/>
          <w:sz w:val="22"/>
          <w:szCs w:val="22"/>
        </w:rPr>
        <w:t xml:space="preserve"> de acceptanta, a faptului ca serviciile prestate corespund cu cele solicitate de Beneficiar</w:t>
      </w:r>
      <w:r w:rsidR="00472A7B" w:rsidRPr="00BE4FD8">
        <w:rPr>
          <w:rFonts w:ascii="Arial" w:hAnsi="Arial" w:cs="Arial"/>
          <w:bCs/>
          <w:sz w:val="22"/>
          <w:szCs w:val="22"/>
        </w:rPr>
        <w:t xml:space="preserve"> pentru fiecare etapa a Proiectului precum si la final (Acceptanta finala), drept confirmare a indeplinirii integrale a tuturor serviciilor agreate</w:t>
      </w:r>
      <w:r w:rsidRPr="00BE4FD8">
        <w:rPr>
          <w:rFonts w:ascii="Arial" w:hAnsi="Arial" w:cs="Arial"/>
          <w:bCs/>
          <w:sz w:val="22"/>
          <w:szCs w:val="22"/>
        </w:rPr>
        <w:t>.</w:t>
      </w:r>
    </w:p>
    <w:p w14:paraId="26A0A476" w14:textId="77777777" w:rsidR="00FC0427" w:rsidRPr="006B3191" w:rsidRDefault="00FC0427" w:rsidP="00FC0427">
      <w:pPr>
        <w:pStyle w:val="E-Body1"/>
        <w:spacing w:before="0" w:line="276" w:lineRule="auto"/>
        <w:rPr>
          <w:rFonts w:ascii="Arial" w:hAnsi="Arial" w:cs="Arial"/>
          <w:bCs/>
          <w:sz w:val="22"/>
          <w:szCs w:val="22"/>
        </w:rPr>
      </w:pPr>
    </w:p>
    <w:p w14:paraId="7BD1FF55" w14:textId="721C35DA" w:rsidR="00FC0427" w:rsidRPr="00BE4FD8" w:rsidRDefault="00FC0427" w:rsidP="00FC0427">
      <w:pPr>
        <w:pStyle w:val="E-Body1"/>
        <w:spacing w:before="0" w:line="276" w:lineRule="auto"/>
        <w:rPr>
          <w:rFonts w:ascii="Arial" w:hAnsi="Arial" w:cs="Arial"/>
          <w:bCs/>
          <w:sz w:val="22"/>
          <w:szCs w:val="22"/>
        </w:rPr>
      </w:pPr>
      <w:r w:rsidRPr="006B3191">
        <w:rPr>
          <w:rFonts w:ascii="Arial" w:hAnsi="Arial" w:cs="Arial"/>
          <w:b/>
          <w:bCs/>
          <w:sz w:val="22"/>
          <w:szCs w:val="22"/>
        </w:rPr>
        <w:t>Proces verbal de acceptanta:</w:t>
      </w:r>
      <w:r w:rsidRPr="006B3191">
        <w:rPr>
          <w:rFonts w:ascii="Arial" w:hAnsi="Arial" w:cs="Arial"/>
          <w:bCs/>
          <w:sz w:val="22"/>
          <w:szCs w:val="22"/>
        </w:rPr>
        <w:t xml:space="preserve"> documentul semnat de ambele </w:t>
      </w:r>
      <w:r w:rsidR="00472A7B" w:rsidRPr="006B3191">
        <w:rPr>
          <w:rFonts w:ascii="Arial" w:hAnsi="Arial" w:cs="Arial"/>
          <w:bCs/>
          <w:sz w:val="22"/>
          <w:szCs w:val="22"/>
        </w:rPr>
        <w:t>P</w:t>
      </w:r>
      <w:r w:rsidRPr="006B3191">
        <w:rPr>
          <w:rFonts w:ascii="Arial" w:hAnsi="Arial" w:cs="Arial"/>
          <w:bCs/>
          <w:sz w:val="22"/>
          <w:szCs w:val="22"/>
        </w:rPr>
        <w:t>arti, in care este descris serviciul prestat si se confirma de catre Parti ca serviciile prestate de Prestator corespund cu cele solicitate de Beneficiar.</w:t>
      </w:r>
      <w:r w:rsidR="00472A7B" w:rsidRPr="00BE4FD8">
        <w:rPr>
          <w:rFonts w:ascii="Arial" w:hAnsi="Arial" w:cs="Arial"/>
          <w:bCs/>
          <w:sz w:val="22"/>
          <w:szCs w:val="22"/>
        </w:rPr>
        <w:t xml:space="preserve"> In cazul neconformitatilor minore, Partile pot semna un Proces verbal de acceptanta partiala indicand neconformitatile constatate si termenul de remediere.</w:t>
      </w:r>
    </w:p>
    <w:p w14:paraId="423D501F" w14:textId="77777777" w:rsidR="00FC0427" w:rsidRPr="00BE4FD8" w:rsidRDefault="00FC0427" w:rsidP="00FC0427">
      <w:pPr>
        <w:pStyle w:val="E-Body1"/>
        <w:spacing w:before="0" w:line="276" w:lineRule="auto"/>
        <w:rPr>
          <w:rFonts w:ascii="Arial" w:hAnsi="Arial" w:cs="Arial"/>
          <w:bCs/>
          <w:sz w:val="22"/>
          <w:szCs w:val="22"/>
        </w:rPr>
      </w:pPr>
    </w:p>
    <w:p w14:paraId="362F65C0" w14:textId="05DA9D36" w:rsidR="00FC0427" w:rsidRPr="00317AEB" w:rsidRDefault="00FC0427" w:rsidP="00CA2935">
      <w:pPr>
        <w:pStyle w:val="ListParagraph"/>
        <w:ind w:left="0"/>
        <w:jc w:val="both"/>
        <w:rPr>
          <w:rFonts w:ascii="Arial" w:hAnsi="Arial" w:cs="Arial"/>
          <w:bCs/>
          <w:lang w:val="ro-RO" w:bidi="ar-SA"/>
        </w:rPr>
      </w:pPr>
      <w:r w:rsidRPr="006B3191">
        <w:rPr>
          <w:rFonts w:ascii="Arial" w:hAnsi="Arial" w:cs="Arial"/>
          <w:b/>
          <w:bCs/>
          <w:lang w:val="ro-RO" w:bidi="ar-SA"/>
        </w:rPr>
        <w:t xml:space="preserve">Software: </w:t>
      </w:r>
      <w:r w:rsidRPr="006B3191">
        <w:rPr>
          <w:rFonts w:ascii="Arial" w:hAnsi="Arial" w:cs="Arial"/>
          <w:bCs/>
          <w:lang w:val="ro-RO" w:bidi="ar-SA"/>
        </w:rPr>
        <w:t xml:space="preserve">programul de computer </w:t>
      </w:r>
      <w:r w:rsidR="00C01249" w:rsidRPr="006B3191">
        <w:rPr>
          <w:rFonts w:ascii="Arial" w:hAnsi="Arial" w:cs="Arial"/>
          <w:bCs/>
          <w:lang w:val="ro-RO" w:bidi="ar-SA"/>
        </w:rPr>
        <w:t>care urmeaza a fi dezvoltat si implementat de Prestator potrivit Contractului</w:t>
      </w:r>
      <w:r w:rsidR="00C01249" w:rsidRPr="00BE4FD8">
        <w:rPr>
          <w:rFonts w:ascii="Arial" w:hAnsi="Arial" w:cs="Arial"/>
          <w:bCs/>
          <w:lang w:val="ro-RO" w:bidi="ar-SA"/>
        </w:rPr>
        <w:t>,</w:t>
      </w:r>
      <w:r w:rsidR="00472A7B" w:rsidRPr="00BE4FD8">
        <w:rPr>
          <w:rFonts w:ascii="Arial" w:hAnsi="Arial" w:cs="Arial"/>
          <w:bCs/>
          <w:lang w:val="ro-RO" w:bidi="ar-SA"/>
        </w:rPr>
        <w:t xml:space="preserve"> prin personalul sau calificat si competent</w:t>
      </w:r>
      <w:r w:rsidRPr="00BE4FD8">
        <w:rPr>
          <w:rFonts w:ascii="Arial" w:hAnsi="Arial" w:cs="Arial"/>
          <w:bCs/>
          <w:lang w:val="ro-RO" w:bidi="ar-SA"/>
        </w:rPr>
        <w:t>,</w:t>
      </w:r>
      <w:r w:rsidR="00472A7B" w:rsidRPr="00BE4FD8">
        <w:rPr>
          <w:rFonts w:ascii="Arial" w:hAnsi="Arial" w:cs="Arial"/>
          <w:bCs/>
          <w:lang w:val="ro-RO" w:bidi="ar-SA"/>
        </w:rPr>
        <w:t xml:space="preserve"> Program realizat</w:t>
      </w:r>
      <w:r w:rsidR="00C01249" w:rsidRPr="00BE4FD8">
        <w:rPr>
          <w:rFonts w:ascii="Arial" w:hAnsi="Arial" w:cs="Arial"/>
          <w:bCs/>
          <w:lang w:val="ro-RO" w:bidi="ar-SA"/>
        </w:rPr>
        <w:t xml:space="preserve"> in limbajul (-ele) de programare agreat(-e) de Parti</w:t>
      </w:r>
      <w:r w:rsidR="00472A7B" w:rsidRPr="00BE4FD8">
        <w:rPr>
          <w:rFonts w:ascii="Arial" w:hAnsi="Arial" w:cs="Arial"/>
          <w:bCs/>
          <w:lang w:val="ro-RO" w:bidi="ar-SA"/>
        </w:rPr>
        <w:t xml:space="preserve"> pe baza conceptului</w:t>
      </w:r>
      <w:r w:rsidR="00C01249" w:rsidRPr="00BE4FD8">
        <w:rPr>
          <w:rFonts w:ascii="Arial" w:hAnsi="Arial" w:cs="Arial"/>
          <w:bCs/>
          <w:lang w:val="ro-RO" w:bidi="ar-SA"/>
        </w:rPr>
        <w:t xml:space="preserve"> si</w:t>
      </w:r>
      <w:r w:rsidR="00472A7B" w:rsidRPr="00BE4FD8">
        <w:rPr>
          <w:rFonts w:ascii="Arial" w:hAnsi="Arial" w:cs="Arial"/>
          <w:bCs/>
          <w:lang w:val="ro-RO" w:bidi="ar-SA"/>
        </w:rPr>
        <w:t xml:space="preserve"> instructiunilor Beneficiarului</w:t>
      </w:r>
      <w:r w:rsidR="00C01249" w:rsidRPr="00BE4FD8">
        <w:rPr>
          <w:rFonts w:ascii="Arial" w:hAnsi="Arial" w:cs="Arial"/>
          <w:bCs/>
          <w:lang w:val="ro-RO" w:bidi="ar-SA"/>
        </w:rPr>
        <w:t xml:space="preserve">, in vederea furnizarii functionalitatilor solicitate de Beneficiar si/sau descrise in prezentul Contract, </w:t>
      </w:r>
      <w:r w:rsidRPr="00BE4FD8">
        <w:rPr>
          <w:rFonts w:ascii="Arial" w:hAnsi="Arial" w:cs="Arial"/>
          <w:bCs/>
          <w:lang w:val="ro-RO" w:bidi="ar-SA"/>
        </w:rPr>
        <w:t>asupra caruia</w:t>
      </w:r>
      <w:r w:rsidR="00472A7B" w:rsidRPr="00BE4FD8">
        <w:rPr>
          <w:rFonts w:ascii="Arial" w:hAnsi="Arial" w:cs="Arial"/>
          <w:bCs/>
          <w:lang w:val="ro-RO" w:bidi="ar-SA"/>
        </w:rPr>
        <w:t xml:space="preserve"> doar</w:t>
      </w:r>
      <w:r w:rsidRPr="00BE4FD8">
        <w:rPr>
          <w:rFonts w:ascii="Arial" w:hAnsi="Arial" w:cs="Arial"/>
          <w:bCs/>
          <w:lang w:val="ro-RO" w:bidi="ar-SA"/>
        </w:rPr>
        <w:t xml:space="preserve"> </w:t>
      </w:r>
      <w:r w:rsidR="00472A7B" w:rsidRPr="00BE4FD8">
        <w:rPr>
          <w:rFonts w:ascii="Arial" w:hAnsi="Arial" w:cs="Arial"/>
          <w:bCs/>
          <w:lang w:val="ro-RO" w:bidi="ar-SA"/>
        </w:rPr>
        <w:t>Beneficiarul</w:t>
      </w:r>
      <w:r w:rsidRPr="00BE4FD8">
        <w:rPr>
          <w:rFonts w:ascii="Arial" w:hAnsi="Arial" w:cs="Arial"/>
          <w:bCs/>
          <w:lang w:val="ro-RO" w:bidi="ar-SA"/>
        </w:rPr>
        <w:t xml:space="preserve"> detine</w:t>
      </w:r>
      <w:r w:rsidR="00472A7B" w:rsidRPr="00BE4FD8">
        <w:rPr>
          <w:rFonts w:ascii="Arial" w:hAnsi="Arial" w:cs="Arial"/>
          <w:bCs/>
          <w:lang w:val="ro-RO" w:bidi="ar-SA"/>
        </w:rPr>
        <w:t>/va detine</w:t>
      </w:r>
      <w:r w:rsidRPr="00317AEB">
        <w:rPr>
          <w:rFonts w:ascii="Arial" w:hAnsi="Arial" w:cs="Arial"/>
          <w:bCs/>
          <w:lang w:val="ro-RO" w:bidi="ar-SA"/>
        </w:rPr>
        <w:t xml:space="preserve"> toate drepturile de proprietate intelectuala (inclusiv toate drepturile patrimoniale de autor).</w:t>
      </w:r>
      <w:r w:rsidRPr="00317AEB" w:rsidDel="00810F2A">
        <w:rPr>
          <w:rFonts w:ascii="Arial" w:hAnsi="Arial" w:cs="Arial"/>
          <w:bCs/>
          <w:lang w:val="ro-RO" w:bidi="ar-SA"/>
        </w:rPr>
        <w:t xml:space="preserve"> </w:t>
      </w:r>
    </w:p>
    <w:p w14:paraId="535F47BF" w14:textId="5F205F85" w:rsidR="00FC0427" w:rsidRPr="00BE4FD8" w:rsidRDefault="00FC0427" w:rsidP="00FC0427">
      <w:pPr>
        <w:pStyle w:val="E-Body1"/>
        <w:spacing w:before="0" w:line="276" w:lineRule="auto"/>
        <w:rPr>
          <w:rFonts w:ascii="Arial" w:hAnsi="Arial" w:cs="Arial"/>
          <w:bCs/>
          <w:sz w:val="22"/>
          <w:szCs w:val="22"/>
        </w:rPr>
      </w:pPr>
      <w:r w:rsidRPr="006B3191">
        <w:rPr>
          <w:rFonts w:ascii="Arial" w:hAnsi="Arial" w:cs="Arial"/>
          <w:b/>
          <w:bCs/>
          <w:sz w:val="22"/>
          <w:szCs w:val="22"/>
        </w:rPr>
        <w:t>Perioada de garantie:</w:t>
      </w:r>
      <w:r w:rsidRPr="006B3191">
        <w:rPr>
          <w:rFonts w:ascii="Arial" w:hAnsi="Arial" w:cs="Arial"/>
          <w:bCs/>
          <w:sz w:val="22"/>
          <w:szCs w:val="22"/>
        </w:rPr>
        <w:t xml:space="preserve"> perioada de timp in care sunt efectuate, fara costuri suplimentare, lucrarile necesare pentru remedierea defectiu</w:t>
      </w:r>
      <w:r w:rsidRPr="00BE4FD8">
        <w:rPr>
          <w:rFonts w:ascii="Arial" w:hAnsi="Arial" w:cs="Arial"/>
          <w:bCs/>
          <w:sz w:val="22"/>
          <w:szCs w:val="22"/>
        </w:rPr>
        <w:t>nilor / deficientelor in functionarea So</w:t>
      </w:r>
      <w:r w:rsidR="00405353" w:rsidRPr="00BE4FD8">
        <w:rPr>
          <w:rFonts w:ascii="Arial" w:hAnsi="Arial" w:cs="Arial"/>
          <w:bCs/>
          <w:sz w:val="22"/>
          <w:szCs w:val="22"/>
        </w:rPr>
        <w:t>ftware-ului</w:t>
      </w:r>
      <w:r w:rsidRPr="00BE4FD8">
        <w:rPr>
          <w:rFonts w:ascii="Arial" w:hAnsi="Arial" w:cs="Arial"/>
          <w:bCs/>
          <w:sz w:val="22"/>
          <w:szCs w:val="22"/>
        </w:rPr>
        <w:t xml:space="preserve"> si a integrarilor in sistemele/aplicatiile Beneficiarului si/sau externe, precum si a lipsurilor in documentatia aferenta serviciilor prestate conform prezentului Contract.</w:t>
      </w:r>
    </w:p>
    <w:p w14:paraId="095051CB" w14:textId="77777777" w:rsidR="00FC0427" w:rsidRPr="00BE4FD8" w:rsidRDefault="00FC0427" w:rsidP="00FC0427">
      <w:pPr>
        <w:spacing w:after="0"/>
        <w:jc w:val="both"/>
        <w:rPr>
          <w:rFonts w:ascii="Arial" w:hAnsi="Arial" w:cs="Arial"/>
          <w:lang w:val="ro-RO"/>
        </w:rPr>
      </w:pPr>
    </w:p>
    <w:p w14:paraId="695E7F55" w14:textId="77236DA1" w:rsidR="00FC0427" w:rsidRPr="00BE4FD8" w:rsidRDefault="00FC0427" w:rsidP="00FC0427">
      <w:pPr>
        <w:pStyle w:val="E-Body1"/>
        <w:spacing w:before="0" w:line="276" w:lineRule="auto"/>
        <w:rPr>
          <w:rFonts w:ascii="Arial" w:hAnsi="Arial" w:cs="Arial"/>
          <w:bCs/>
          <w:sz w:val="22"/>
          <w:szCs w:val="22"/>
        </w:rPr>
      </w:pPr>
      <w:r w:rsidRPr="006B3191">
        <w:rPr>
          <w:rFonts w:ascii="Arial" w:hAnsi="Arial" w:cs="Arial"/>
          <w:b/>
          <w:bCs/>
          <w:sz w:val="22"/>
          <w:szCs w:val="22"/>
        </w:rPr>
        <w:t>Testul de acceptan</w:t>
      </w:r>
      <w:r w:rsidR="003A5BB6" w:rsidRPr="006B3191">
        <w:rPr>
          <w:rFonts w:ascii="Arial" w:hAnsi="Arial" w:cs="Arial"/>
          <w:b/>
          <w:bCs/>
          <w:sz w:val="22"/>
          <w:szCs w:val="22"/>
        </w:rPr>
        <w:t>ta</w:t>
      </w:r>
      <w:r w:rsidRPr="006B3191">
        <w:rPr>
          <w:rFonts w:ascii="Arial" w:hAnsi="Arial" w:cs="Arial"/>
          <w:b/>
          <w:bCs/>
          <w:sz w:val="22"/>
          <w:szCs w:val="22"/>
        </w:rPr>
        <w:t>:</w:t>
      </w:r>
      <w:r w:rsidRPr="006B3191">
        <w:rPr>
          <w:rFonts w:ascii="Arial" w:hAnsi="Arial" w:cs="Arial"/>
          <w:bCs/>
          <w:sz w:val="22"/>
          <w:szCs w:val="22"/>
        </w:rPr>
        <w:t xml:space="preserve"> procedur</w:t>
      </w:r>
      <w:r w:rsidR="003A5BB6" w:rsidRPr="006B3191">
        <w:rPr>
          <w:rFonts w:ascii="Arial" w:hAnsi="Arial" w:cs="Arial"/>
          <w:bCs/>
          <w:sz w:val="22"/>
          <w:szCs w:val="22"/>
        </w:rPr>
        <w:t>a</w:t>
      </w:r>
      <w:r w:rsidRPr="006B3191">
        <w:rPr>
          <w:rFonts w:ascii="Arial" w:hAnsi="Arial" w:cs="Arial"/>
          <w:bCs/>
          <w:sz w:val="22"/>
          <w:szCs w:val="22"/>
        </w:rPr>
        <w:t xml:space="preserve"> de testare agreat</w:t>
      </w:r>
      <w:r w:rsidR="003A5BB6" w:rsidRPr="006B3191">
        <w:rPr>
          <w:rFonts w:ascii="Arial" w:hAnsi="Arial" w:cs="Arial"/>
          <w:bCs/>
          <w:sz w:val="22"/>
          <w:szCs w:val="22"/>
        </w:rPr>
        <w:t>a</w:t>
      </w:r>
      <w:r w:rsidRPr="006B3191">
        <w:rPr>
          <w:rFonts w:ascii="Arial" w:hAnsi="Arial" w:cs="Arial"/>
          <w:bCs/>
          <w:sz w:val="22"/>
          <w:szCs w:val="22"/>
        </w:rPr>
        <w:t xml:space="preserve"> </w:t>
      </w:r>
      <w:r w:rsidR="003A5BB6" w:rsidRPr="006B3191">
        <w:rPr>
          <w:rFonts w:ascii="Arial" w:hAnsi="Arial" w:cs="Arial"/>
          <w:bCs/>
          <w:sz w:val="22"/>
          <w:szCs w:val="22"/>
        </w:rPr>
        <w:t>i</w:t>
      </w:r>
      <w:r w:rsidRPr="006B3191">
        <w:rPr>
          <w:rFonts w:ascii="Arial" w:hAnsi="Arial" w:cs="Arial"/>
          <w:bCs/>
          <w:sz w:val="22"/>
          <w:szCs w:val="22"/>
        </w:rPr>
        <w:t>n prealabil at</w:t>
      </w:r>
      <w:r w:rsidR="003A5BB6" w:rsidRPr="006B3191">
        <w:rPr>
          <w:rFonts w:ascii="Arial" w:hAnsi="Arial" w:cs="Arial"/>
          <w:bCs/>
          <w:sz w:val="22"/>
          <w:szCs w:val="22"/>
        </w:rPr>
        <w:t>a</w:t>
      </w:r>
      <w:r w:rsidRPr="006B3191">
        <w:rPr>
          <w:rFonts w:ascii="Arial" w:hAnsi="Arial" w:cs="Arial"/>
          <w:bCs/>
          <w:sz w:val="22"/>
          <w:szCs w:val="22"/>
        </w:rPr>
        <w:t>t de Beneficiar, c</w:t>
      </w:r>
      <w:r w:rsidR="003A5BB6" w:rsidRPr="006B3191">
        <w:rPr>
          <w:rFonts w:ascii="Arial" w:hAnsi="Arial" w:cs="Arial"/>
          <w:bCs/>
          <w:sz w:val="22"/>
          <w:szCs w:val="22"/>
        </w:rPr>
        <w:t>a</w:t>
      </w:r>
      <w:r w:rsidRPr="006B3191">
        <w:rPr>
          <w:rFonts w:ascii="Arial" w:hAnsi="Arial" w:cs="Arial"/>
          <w:bCs/>
          <w:sz w:val="22"/>
          <w:szCs w:val="22"/>
        </w:rPr>
        <w:t xml:space="preserve">t </w:t>
      </w:r>
      <w:r w:rsidR="003A5BB6" w:rsidRPr="006B3191">
        <w:rPr>
          <w:rFonts w:ascii="Arial" w:hAnsi="Arial" w:cs="Arial"/>
          <w:bCs/>
          <w:sz w:val="22"/>
          <w:szCs w:val="22"/>
        </w:rPr>
        <w:t>s</w:t>
      </w:r>
      <w:r w:rsidRPr="006B3191">
        <w:rPr>
          <w:rFonts w:ascii="Arial" w:hAnsi="Arial" w:cs="Arial"/>
          <w:bCs/>
          <w:sz w:val="22"/>
          <w:szCs w:val="22"/>
        </w:rPr>
        <w:t>i de Prestator, realizat</w:t>
      </w:r>
      <w:r w:rsidR="003A5BB6" w:rsidRPr="00BE4FD8">
        <w:rPr>
          <w:rFonts w:ascii="Arial" w:hAnsi="Arial" w:cs="Arial"/>
          <w:bCs/>
          <w:sz w:val="22"/>
          <w:szCs w:val="22"/>
        </w:rPr>
        <w:t>a</w:t>
      </w:r>
      <w:r w:rsidRPr="00BE4FD8">
        <w:rPr>
          <w:rFonts w:ascii="Arial" w:hAnsi="Arial" w:cs="Arial"/>
          <w:bCs/>
          <w:sz w:val="22"/>
          <w:szCs w:val="22"/>
        </w:rPr>
        <w:t xml:space="preserve"> de Beneficiar cu participarea obligatorie a Prestatorului </w:t>
      </w:r>
      <w:r w:rsidR="003A5BB6" w:rsidRPr="00BE4FD8">
        <w:rPr>
          <w:rFonts w:ascii="Arial" w:hAnsi="Arial" w:cs="Arial"/>
          <w:bCs/>
          <w:sz w:val="22"/>
          <w:szCs w:val="22"/>
        </w:rPr>
        <w:t>s</w:t>
      </w:r>
      <w:r w:rsidRPr="00BE4FD8">
        <w:rPr>
          <w:rFonts w:ascii="Arial" w:hAnsi="Arial" w:cs="Arial"/>
          <w:bCs/>
          <w:sz w:val="22"/>
          <w:szCs w:val="22"/>
        </w:rPr>
        <w:t>i a c</w:t>
      </w:r>
      <w:r w:rsidR="003A5BB6" w:rsidRPr="00BE4FD8">
        <w:rPr>
          <w:rFonts w:ascii="Arial" w:hAnsi="Arial" w:cs="Arial"/>
          <w:bCs/>
          <w:sz w:val="22"/>
          <w:szCs w:val="22"/>
        </w:rPr>
        <w:t>a</w:t>
      </w:r>
      <w:r w:rsidRPr="00BE4FD8">
        <w:rPr>
          <w:rFonts w:ascii="Arial" w:hAnsi="Arial" w:cs="Arial"/>
          <w:bCs/>
          <w:sz w:val="22"/>
          <w:szCs w:val="22"/>
        </w:rPr>
        <w:t xml:space="preserve">rei parcurgere </w:t>
      </w:r>
      <w:r w:rsidRPr="00BE4FD8">
        <w:rPr>
          <w:rFonts w:ascii="Arial" w:hAnsi="Arial" w:cs="Arial"/>
          <w:bCs/>
          <w:sz w:val="22"/>
          <w:szCs w:val="22"/>
        </w:rPr>
        <w:lastRenderedPageBreak/>
        <w:t>constata daca s-a intrunit sau nu  nivelul de calitate a Serviciilor.</w:t>
      </w:r>
      <w:r w:rsidR="00FA2E18" w:rsidRPr="00BE4FD8">
        <w:rPr>
          <w:rFonts w:ascii="Arial" w:hAnsi="Arial" w:cs="Arial"/>
          <w:bCs/>
          <w:sz w:val="22"/>
          <w:szCs w:val="22"/>
        </w:rPr>
        <w:t xml:space="preserve"> Acesta poate include </w:t>
      </w:r>
      <w:r w:rsidR="00A62944" w:rsidRPr="00BE4FD8">
        <w:rPr>
          <w:rFonts w:ascii="Arial" w:hAnsi="Arial" w:cs="Arial"/>
          <w:bCs/>
          <w:sz w:val="22"/>
          <w:szCs w:val="22"/>
        </w:rPr>
        <w:t xml:space="preserve">o perioada de timp de utilizare a Sofware-ului </w:t>
      </w:r>
      <w:r w:rsidR="0097686B" w:rsidRPr="00BE4FD8">
        <w:rPr>
          <w:rFonts w:ascii="Arial" w:hAnsi="Arial" w:cs="Arial"/>
          <w:bCs/>
          <w:sz w:val="22"/>
          <w:szCs w:val="22"/>
        </w:rPr>
        <w:t>pentru testarea functionalitatii si comportamentului acestuia</w:t>
      </w:r>
      <w:r w:rsidR="00D30000" w:rsidRPr="00BE4FD8">
        <w:rPr>
          <w:rFonts w:ascii="Arial" w:hAnsi="Arial" w:cs="Arial"/>
          <w:bCs/>
          <w:sz w:val="22"/>
          <w:szCs w:val="22"/>
        </w:rPr>
        <w:t>.</w:t>
      </w:r>
    </w:p>
    <w:p w14:paraId="6947CE9F" w14:textId="77777777" w:rsidR="00FC0427" w:rsidRPr="006B3191" w:rsidRDefault="00FC0427" w:rsidP="00FC0427">
      <w:pPr>
        <w:tabs>
          <w:tab w:val="left" w:pos="709"/>
        </w:tabs>
        <w:spacing w:after="0" w:line="240" w:lineRule="auto"/>
        <w:jc w:val="both"/>
        <w:rPr>
          <w:rFonts w:ascii="Arial" w:hAnsi="Arial" w:cs="Arial"/>
          <w:b/>
          <w:bCs/>
          <w:lang w:val="ro-RO" w:bidi="ar-SA"/>
        </w:rPr>
      </w:pPr>
    </w:p>
    <w:p w14:paraId="4A479DD6" w14:textId="4C2FB833" w:rsidR="00FC0427" w:rsidRPr="006B3191" w:rsidRDefault="00FC0427" w:rsidP="004535AC">
      <w:pPr>
        <w:tabs>
          <w:tab w:val="left" w:pos="709"/>
        </w:tabs>
        <w:spacing w:after="0" w:line="240" w:lineRule="auto"/>
        <w:jc w:val="both"/>
        <w:rPr>
          <w:rFonts w:ascii="Arial" w:hAnsi="Arial" w:cs="Arial"/>
          <w:bCs/>
          <w:lang w:val="ro-RO" w:bidi="ar-SA"/>
        </w:rPr>
      </w:pPr>
      <w:r w:rsidRPr="006B3191">
        <w:rPr>
          <w:rFonts w:ascii="Arial" w:hAnsi="Arial" w:cs="Arial"/>
          <w:b/>
          <w:bCs/>
          <w:lang w:val="ro-RO" w:bidi="ar-SA"/>
        </w:rPr>
        <w:t>Planul de Proiect</w:t>
      </w:r>
      <w:r w:rsidRPr="006B3191">
        <w:rPr>
          <w:rFonts w:ascii="Arial" w:hAnsi="Arial" w:cs="Arial"/>
          <w:bCs/>
          <w:lang w:val="ro-RO" w:bidi="ar-SA"/>
        </w:rPr>
        <w:t xml:space="preserve">: </w:t>
      </w:r>
      <w:r w:rsidR="00D51A5A" w:rsidRPr="006B3191">
        <w:rPr>
          <w:rFonts w:ascii="Arial" w:hAnsi="Arial" w:cs="Arial"/>
          <w:bCs/>
          <w:lang w:val="ro-RO" w:bidi="ar-SA"/>
        </w:rPr>
        <w:t>documentul dezvoltat de Prestator si agreat de Beneficiar, care stabileste principalele etape ale Proiectului, termenele de execu</w:t>
      </w:r>
      <w:r w:rsidR="003A5BB6" w:rsidRPr="006B3191">
        <w:rPr>
          <w:rFonts w:ascii="Arial" w:hAnsi="Arial" w:cs="Arial"/>
          <w:bCs/>
          <w:lang w:val="ro-RO" w:bidi="ar-SA"/>
        </w:rPr>
        <w:t>t</w:t>
      </w:r>
      <w:r w:rsidR="00D51A5A" w:rsidRPr="006B3191">
        <w:rPr>
          <w:rFonts w:ascii="Arial" w:hAnsi="Arial" w:cs="Arial"/>
          <w:bCs/>
          <w:lang w:val="ro-RO" w:bidi="ar-SA"/>
        </w:rPr>
        <w:t xml:space="preserve">ie, Livrabilele </w:t>
      </w:r>
      <w:r w:rsidR="003A5BB6" w:rsidRPr="006B3191">
        <w:rPr>
          <w:rFonts w:ascii="Arial" w:hAnsi="Arial" w:cs="Arial"/>
          <w:bCs/>
          <w:lang w:val="ro-RO" w:bidi="ar-SA"/>
        </w:rPr>
        <w:t>s</w:t>
      </w:r>
      <w:r w:rsidR="00D51A5A" w:rsidRPr="006B3191">
        <w:rPr>
          <w:rFonts w:ascii="Arial" w:hAnsi="Arial" w:cs="Arial"/>
          <w:bCs/>
          <w:lang w:val="ro-RO" w:bidi="ar-SA"/>
        </w:rPr>
        <w:t>i echipa responsabil</w:t>
      </w:r>
      <w:r w:rsidR="003A5BB6" w:rsidRPr="006B3191">
        <w:rPr>
          <w:rFonts w:ascii="Arial" w:hAnsi="Arial" w:cs="Arial"/>
          <w:bCs/>
          <w:lang w:val="ro-RO" w:bidi="ar-SA"/>
        </w:rPr>
        <w:t>a</w:t>
      </w:r>
      <w:r w:rsidR="00D51A5A" w:rsidRPr="006B3191">
        <w:rPr>
          <w:rFonts w:ascii="Arial" w:hAnsi="Arial" w:cs="Arial"/>
          <w:bCs/>
          <w:lang w:val="ro-RO" w:bidi="ar-SA"/>
        </w:rPr>
        <w:t xml:space="preserve">. </w:t>
      </w:r>
      <w:r w:rsidR="003A5BB6" w:rsidRPr="006B3191">
        <w:rPr>
          <w:rFonts w:ascii="Arial" w:hAnsi="Arial" w:cs="Arial"/>
          <w:bCs/>
          <w:lang w:val="ro-RO" w:bidi="ar-SA"/>
        </w:rPr>
        <w:t>I</w:t>
      </w:r>
      <w:r w:rsidR="00D51A5A" w:rsidRPr="006B3191">
        <w:rPr>
          <w:rFonts w:ascii="Arial" w:hAnsi="Arial" w:cs="Arial"/>
          <w:bCs/>
          <w:lang w:val="ro-RO" w:bidi="ar-SA"/>
        </w:rPr>
        <w:t>n plus, acest document specific</w:t>
      </w:r>
      <w:r w:rsidR="003A5BB6" w:rsidRPr="006B3191">
        <w:rPr>
          <w:rFonts w:ascii="Arial" w:hAnsi="Arial" w:cs="Arial"/>
          <w:bCs/>
          <w:lang w:val="ro-RO" w:bidi="ar-SA"/>
        </w:rPr>
        <w:t>a</w:t>
      </w:r>
      <w:r w:rsidR="00D51A5A" w:rsidRPr="006B3191">
        <w:rPr>
          <w:rFonts w:ascii="Arial" w:hAnsi="Arial" w:cs="Arial"/>
          <w:bCs/>
          <w:lang w:val="ro-RO" w:bidi="ar-SA"/>
        </w:rPr>
        <w:t xml:space="preserve"> procedurile de comunicare, structurile de control, rolurile pe care le pot avea fiecare dintre Parti, responsabilit</w:t>
      </w:r>
      <w:r w:rsidR="003A5BB6" w:rsidRPr="006B3191">
        <w:rPr>
          <w:rFonts w:ascii="Arial" w:hAnsi="Arial" w:cs="Arial"/>
          <w:bCs/>
          <w:lang w:val="ro-RO" w:bidi="ar-SA"/>
        </w:rPr>
        <w:t>at</w:t>
      </w:r>
      <w:r w:rsidR="00D51A5A" w:rsidRPr="006B3191">
        <w:rPr>
          <w:rFonts w:ascii="Arial" w:hAnsi="Arial" w:cs="Arial"/>
          <w:bCs/>
          <w:lang w:val="ro-RO" w:bidi="ar-SA"/>
        </w:rPr>
        <w:t>ile care le revin.</w:t>
      </w:r>
    </w:p>
    <w:p w14:paraId="56FB9940" w14:textId="77777777" w:rsidR="004535AC" w:rsidRPr="006B3191" w:rsidRDefault="004535AC" w:rsidP="004535AC">
      <w:pPr>
        <w:tabs>
          <w:tab w:val="left" w:pos="709"/>
        </w:tabs>
        <w:spacing w:after="0" w:line="240" w:lineRule="auto"/>
        <w:jc w:val="both"/>
        <w:rPr>
          <w:rFonts w:ascii="Arial" w:hAnsi="Arial" w:cs="Arial"/>
          <w:bCs/>
          <w:lang w:val="ro-RO" w:bidi="ar-SA"/>
        </w:rPr>
      </w:pPr>
    </w:p>
    <w:p w14:paraId="387F04C5" w14:textId="77777777" w:rsidR="00FC0427" w:rsidRPr="006B3191" w:rsidRDefault="00FC0427" w:rsidP="00FC0427">
      <w:pPr>
        <w:tabs>
          <w:tab w:val="left" w:pos="709"/>
        </w:tabs>
        <w:spacing w:after="0" w:line="240" w:lineRule="auto"/>
        <w:jc w:val="both"/>
        <w:rPr>
          <w:rFonts w:ascii="Arial" w:hAnsi="Arial" w:cs="Arial"/>
          <w:lang w:val="ro-RO"/>
        </w:rPr>
      </w:pPr>
      <w:r w:rsidRPr="006B3191">
        <w:rPr>
          <w:rFonts w:ascii="Arial" w:hAnsi="Arial" w:cs="Arial"/>
          <w:b/>
          <w:lang w:val="ro-RO"/>
        </w:rPr>
        <w:t xml:space="preserve">Codul Sursa: </w:t>
      </w:r>
      <w:r w:rsidRPr="006B3191">
        <w:rPr>
          <w:rFonts w:ascii="Arial" w:hAnsi="Arial" w:cs="Arial"/>
          <w:lang w:val="ro-RO"/>
        </w:rPr>
        <w:t>structurile bazelor de date, dictionarele de date, definitiile, fisierele cu programele sursa si orice alte reprezentari simbolice necesare pentru compilarea, rularea si mentenanta ulterioara a Solutiei.</w:t>
      </w:r>
    </w:p>
    <w:p w14:paraId="7BE6C4DE" w14:textId="77777777" w:rsidR="00FC0427" w:rsidRPr="006B3191" w:rsidRDefault="00FC0427" w:rsidP="00FC0427">
      <w:pPr>
        <w:pStyle w:val="ListParagraph"/>
        <w:tabs>
          <w:tab w:val="left" w:pos="709"/>
        </w:tabs>
        <w:ind w:hanging="720"/>
        <w:jc w:val="both"/>
        <w:rPr>
          <w:rFonts w:ascii="Arial" w:hAnsi="Arial" w:cs="Arial"/>
          <w:bCs/>
          <w:lang w:val="ro-RO" w:bidi="ar-SA"/>
        </w:rPr>
      </w:pPr>
    </w:p>
    <w:p w14:paraId="5F1B678A" w14:textId="501A4B1F" w:rsidR="00FC0427" w:rsidRPr="006B3191" w:rsidRDefault="00FC0427" w:rsidP="00FC0427">
      <w:pPr>
        <w:pStyle w:val="ListParagraph"/>
        <w:spacing w:after="0" w:line="240" w:lineRule="auto"/>
        <w:ind w:left="0"/>
        <w:jc w:val="both"/>
        <w:rPr>
          <w:rFonts w:ascii="Arial" w:hAnsi="Arial" w:cs="Arial"/>
          <w:lang w:val="ro-RO"/>
        </w:rPr>
      </w:pPr>
      <w:r w:rsidRPr="006B3191">
        <w:rPr>
          <w:rFonts w:ascii="Arial" w:hAnsi="Arial" w:cs="Arial"/>
          <w:b/>
          <w:lang w:val="ro-RO"/>
        </w:rPr>
        <w:t>Cerere de evolu</w:t>
      </w:r>
      <w:r w:rsidR="003A5BB6" w:rsidRPr="006B3191">
        <w:rPr>
          <w:rFonts w:ascii="Arial" w:hAnsi="Arial" w:cs="Arial"/>
          <w:b/>
          <w:lang w:val="ro-RO"/>
        </w:rPr>
        <w:t>t</w:t>
      </w:r>
      <w:r w:rsidRPr="006B3191">
        <w:rPr>
          <w:rFonts w:ascii="Arial" w:hAnsi="Arial" w:cs="Arial"/>
          <w:b/>
          <w:lang w:val="ro-RO"/>
        </w:rPr>
        <w:t xml:space="preserve">ie sau modificare: </w:t>
      </w:r>
      <w:r w:rsidRPr="006B3191">
        <w:rPr>
          <w:rFonts w:ascii="Arial" w:hAnsi="Arial" w:cs="Arial"/>
          <w:lang w:val="ro-RO"/>
        </w:rPr>
        <w:t>reprezint</w:t>
      </w:r>
      <w:r w:rsidR="003A5BB6" w:rsidRPr="006B3191">
        <w:rPr>
          <w:rFonts w:ascii="Arial" w:hAnsi="Arial" w:cs="Arial"/>
          <w:lang w:val="ro-RO"/>
        </w:rPr>
        <w:t>a</w:t>
      </w:r>
      <w:r w:rsidRPr="006B3191">
        <w:rPr>
          <w:rFonts w:ascii="Arial" w:hAnsi="Arial" w:cs="Arial"/>
          <w:lang w:val="ro-RO"/>
        </w:rPr>
        <w:t xml:space="preserve"> orice  solicitare care are drept scop modificarea </w:t>
      </w:r>
      <w:r w:rsidR="00794EF4" w:rsidRPr="006B3191">
        <w:rPr>
          <w:rFonts w:ascii="Arial" w:hAnsi="Arial" w:cs="Arial"/>
          <w:lang w:val="ro-RO"/>
        </w:rPr>
        <w:t>d</w:t>
      </w:r>
      <w:r w:rsidRPr="006B3191">
        <w:rPr>
          <w:rFonts w:ascii="Arial" w:hAnsi="Arial" w:cs="Arial"/>
          <w:lang w:val="ro-RO"/>
        </w:rPr>
        <w:t>ocumentatiei</w:t>
      </w:r>
      <w:r w:rsidR="00794EF4" w:rsidRPr="006B3191">
        <w:rPr>
          <w:rFonts w:ascii="Arial" w:hAnsi="Arial" w:cs="Arial"/>
          <w:lang w:val="ro-RO"/>
        </w:rPr>
        <w:t xml:space="preserve"> </w:t>
      </w:r>
      <w:r w:rsidR="00A609BC" w:rsidRPr="006B3191">
        <w:rPr>
          <w:rFonts w:ascii="Arial" w:hAnsi="Arial" w:cs="Arial"/>
          <w:lang w:val="ro-RO"/>
        </w:rPr>
        <w:t>Software-ului</w:t>
      </w:r>
      <w:r w:rsidRPr="006B3191">
        <w:rPr>
          <w:rFonts w:ascii="Arial" w:hAnsi="Arial" w:cs="Arial"/>
          <w:lang w:val="ro-RO"/>
        </w:rPr>
        <w:t>, in vederea realizarii de catre Prestator a unor configur</w:t>
      </w:r>
      <w:r w:rsidR="003A5BB6" w:rsidRPr="006B3191">
        <w:rPr>
          <w:rFonts w:ascii="Arial" w:hAnsi="Arial" w:cs="Arial"/>
          <w:lang w:val="ro-RO"/>
        </w:rPr>
        <w:t>a</w:t>
      </w:r>
      <w:r w:rsidRPr="006B3191">
        <w:rPr>
          <w:rFonts w:ascii="Arial" w:hAnsi="Arial" w:cs="Arial"/>
          <w:lang w:val="ro-RO"/>
        </w:rPr>
        <w:t>ri sau dezvolt</w:t>
      </w:r>
      <w:r w:rsidR="003A5BB6" w:rsidRPr="006B3191">
        <w:rPr>
          <w:rFonts w:ascii="Arial" w:hAnsi="Arial" w:cs="Arial"/>
          <w:lang w:val="ro-RO"/>
        </w:rPr>
        <w:t>a</w:t>
      </w:r>
      <w:r w:rsidRPr="006B3191">
        <w:rPr>
          <w:rFonts w:ascii="Arial" w:hAnsi="Arial" w:cs="Arial"/>
          <w:lang w:val="ro-RO"/>
        </w:rPr>
        <w:t xml:space="preserve">ri suplimentare fata de </w:t>
      </w:r>
      <w:r w:rsidR="00CF6405" w:rsidRPr="006B3191">
        <w:rPr>
          <w:rFonts w:ascii="Arial" w:hAnsi="Arial" w:cs="Arial"/>
          <w:lang w:val="ro-RO"/>
        </w:rPr>
        <w:t>cele initial preconizate</w:t>
      </w:r>
      <w:r w:rsidRPr="006B3191">
        <w:rPr>
          <w:rFonts w:ascii="Arial" w:hAnsi="Arial" w:cs="Arial"/>
          <w:lang w:val="ro-RO"/>
        </w:rPr>
        <w:t>. Cererea de modificare poate fi f</w:t>
      </w:r>
      <w:r w:rsidR="003A5BB6" w:rsidRPr="006B3191">
        <w:rPr>
          <w:rFonts w:ascii="Arial" w:hAnsi="Arial" w:cs="Arial"/>
          <w:lang w:val="ro-RO"/>
        </w:rPr>
        <w:t>a</w:t>
      </w:r>
      <w:r w:rsidRPr="006B3191">
        <w:rPr>
          <w:rFonts w:ascii="Arial" w:hAnsi="Arial" w:cs="Arial"/>
          <w:lang w:val="ro-RO"/>
        </w:rPr>
        <w:t>cut</w:t>
      </w:r>
      <w:r w:rsidR="003A5BB6" w:rsidRPr="006B3191">
        <w:rPr>
          <w:rFonts w:ascii="Arial" w:hAnsi="Arial" w:cs="Arial"/>
          <w:lang w:val="ro-RO"/>
        </w:rPr>
        <w:t>a</w:t>
      </w:r>
      <w:r w:rsidRPr="006B3191">
        <w:rPr>
          <w:rFonts w:ascii="Arial" w:hAnsi="Arial" w:cs="Arial"/>
          <w:lang w:val="ro-RO"/>
        </w:rPr>
        <w:t xml:space="preserve"> de c</w:t>
      </w:r>
      <w:r w:rsidR="003A5BB6" w:rsidRPr="006B3191">
        <w:rPr>
          <w:rFonts w:ascii="Arial" w:hAnsi="Arial" w:cs="Arial"/>
          <w:lang w:val="ro-RO"/>
        </w:rPr>
        <w:t>a</w:t>
      </w:r>
      <w:r w:rsidRPr="006B3191">
        <w:rPr>
          <w:rFonts w:ascii="Arial" w:hAnsi="Arial" w:cs="Arial"/>
          <w:lang w:val="ro-RO"/>
        </w:rPr>
        <w:t xml:space="preserve">tre </w:t>
      </w:r>
      <w:r w:rsidR="00CF6405" w:rsidRPr="006B3191">
        <w:rPr>
          <w:rFonts w:ascii="Arial" w:hAnsi="Arial" w:cs="Arial"/>
          <w:lang w:val="ro-RO"/>
        </w:rPr>
        <w:t>Beneficiar</w:t>
      </w:r>
      <w:r w:rsidRPr="006B3191">
        <w:rPr>
          <w:rFonts w:ascii="Arial" w:hAnsi="Arial" w:cs="Arial"/>
          <w:lang w:val="ro-RO"/>
        </w:rPr>
        <w:t>.</w:t>
      </w:r>
    </w:p>
    <w:p w14:paraId="396012BE" w14:textId="77777777" w:rsidR="00FC0427" w:rsidRPr="006B3191" w:rsidRDefault="00FC0427" w:rsidP="00FC0427">
      <w:pPr>
        <w:spacing w:after="0"/>
        <w:jc w:val="both"/>
        <w:rPr>
          <w:rFonts w:ascii="Arial" w:hAnsi="Arial" w:cs="Arial"/>
          <w:lang w:val="ro-RO"/>
        </w:rPr>
      </w:pPr>
    </w:p>
    <w:p w14:paraId="35BBD54C" w14:textId="607C7658" w:rsidR="00FC0427" w:rsidRPr="006B3191" w:rsidRDefault="00FC0427" w:rsidP="00FC0427">
      <w:pPr>
        <w:spacing w:after="0"/>
        <w:jc w:val="both"/>
        <w:rPr>
          <w:rFonts w:ascii="Arial" w:hAnsi="Arial" w:cs="Arial"/>
          <w:lang w:val="ro-RO"/>
        </w:rPr>
      </w:pPr>
      <w:r w:rsidRPr="006B3191">
        <w:rPr>
          <w:rFonts w:ascii="Arial" w:hAnsi="Arial" w:cs="Arial"/>
          <w:b/>
          <w:lang w:val="ro-RO"/>
        </w:rPr>
        <w:t xml:space="preserve">Ameliorare: </w:t>
      </w:r>
      <w:r w:rsidRPr="006B3191">
        <w:rPr>
          <w:rFonts w:ascii="Arial" w:hAnsi="Arial" w:cs="Arial"/>
          <w:lang w:val="ro-RO"/>
        </w:rPr>
        <w:t>reprezinta</w:t>
      </w:r>
      <w:r w:rsidRPr="006B3191">
        <w:rPr>
          <w:rFonts w:ascii="Arial" w:hAnsi="Arial" w:cs="Arial"/>
          <w:b/>
          <w:lang w:val="ro-RO"/>
        </w:rPr>
        <w:t xml:space="preserve"> </w:t>
      </w:r>
      <w:r w:rsidRPr="006B3191">
        <w:rPr>
          <w:rFonts w:ascii="Arial" w:hAnsi="Arial" w:cs="Arial"/>
          <w:lang w:val="ro-RO"/>
        </w:rPr>
        <w:t>orice imbunatatire, modificare, upgradare, updatare, fixare, revizuire sau expansiune a Software-ului, pe care Prestatorul o poate dezvolta sau obtine si incorpora in versiunea standard a Software-ului.</w:t>
      </w:r>
    </w:p>
    <w:p w14:paraId="21D50A21" w14:textId="04F246A5" w:rsidR="00C56D06" w:rsidRPr="006B3191" w:rsidRDefault="00C56D06" w:rsidP="00FC0427">
      <w:pPr>
        <w:spacing w:after="0"/>
        <w:jc w:val="both"/>
        <w:rPr>
          <w:rFonts w:ascii="Arial" w:hAnsi="Arial" w:cs="Arial"/>
          <w:lang w:val="ro-RO"/>
        </w:rPr>
      </w:pPr>
    </w:p>
    <w:p w14:paraId="1307D175" w14:textId="721DCD4B" w:rsidR="002903E7" w:rsidRPr="006B3191" w:rsidRDefault="00C56D06" w:rsidP="00FC0427">
      <w:pPr>
        <w:spacing w:after="0"/>
        <w:jc w:val="both"/>
        <w:rPr>
          <w:rFonts w:ascii="Arial" w:hAnsi="Arial" w:cs="Arial"/>
          <w:lang w:val="ro-RO"/>
        </w:rPr>
      </w:pPr>
      <w:r w:rsidRPr="006B3191">
        <w:rPr>
          <w:rFonts w:ascii="Arial" w:hAnsi="Arial" w:cs="Arial"/>
          <w:b/>
          <w:bCs/>
          <w:lang w:val="ro-RO"/>
        </w:rPr>
        <w:t xml:space="preserve">Servicii: </w:t>
      </w:r>
      <w:r w:rsidRPr="006B3191">
        <w:rPr>
          <w:rFonts w:ascii="Arial" w:hAnsi="Arial" w:cs="Arial"/>
          <w:lang w:val="ro-RO"/>
        </w:rPr>
        <w:t xml:space="preserve">reprezinta serviciile </w:t>
      </w:r>
      <w:r w:rsidR="00DE3555" w:rsidRPr="006B3191">
        <w:rPr>
          <w:rFonts w:ascii="Arial" w:hAnsi="Arial" w:cs="Arial"/>
          <w:lang w:val="ro-RO"/>
        </w:rPr>
        <w:t xml:space="preserve">pe care Prestatorul </w:t>
      </w:r>
      <w:ins w:id="30" w:author="HMP 6" w:date="2021-09-08T12:01:00Z">
        <w:r w:rsidR="002E3323" w:rsidRPr="006B3191">
          <w:rPr>
            <w:rFonts w:ascii="Arial" w:hAnsi="Arial" w:cs="Arial"/>
            <w:lang w:val="ro-RO"/>
          </w:rPr>
          <w:t>l</w:t>
        </w:r>
      </w:ins>
      <w:del w:id="31" w:author="HMP 6" w:date="2021-09-08T12:01:00Z">
        <w:r w:rsidR="00DE3555" w:rsidRPr="006B3191" w:rsidDel="002E3323">
          <w:rPr>
            <w:rFonts w:ascii="Arial" w:hAnsi="Arial" w:cs="Arial"/>
            <w:lang w:val="ro-RO"/>
          </w:rPr>
          <w:delText>s</w:delText>
        </w:r>
      </w:del>
      <w:r w:rsidR="00DE3555" w:rsidRPr="006B3191">
        <w:rPr>
          <w:rFonts w:ascii="Arial" w:hAnsi="Arial" w:cs="Arial"/>
          <w:lang w:val="ro-RO"/>
        </w:rPr>
        <w:t xml:space="preserve">e va presta in executarea prezentului </w:t>
      </w:r>
      <w:r w:rsidR="00117C49" w:rsidRPr="006B3191">
        <w:rPr>
          <w:rFonts w:ascii="Arial" w:hAnsi="Arial" w:cs="Arial"/>
          <w:lang w:val="ro-RO"/>
        </w:rPr>
        <w:t>C</w:t>
      </w:r>
      <w:r w:rsidR="00DE3555" w:rsidRPr="006B3191">
        <w:rPr>
          <w:rFonts w:ascii="Arial" w:hAnsi="Arial" w:cs="Arial"/>
          <w:lang w:val="ro-RO"/>
        </w:rPr>
        <w:t xml:space="preserve">ontract, </w:t>
      </w:r>
      <w:r w:rsidR="00117C49" w:rsidRPr="006B3191">
        <w:rPr>
          <w:rFonts w:ascii="Arial" w:hAnsi="Arial" w:cs="Arial"/>
          <w:lang w:val="ro-RO"/>
        </w:rPr>
        <w:t>inclusiv</w:t>
      </w:r>
      <w:r w:rsidR="00185AB3" w:rsidRPr="006B3191">
        <w:rPr>
          <w:rFonts w:ascii="Arial" w:hAnsi="Arial" w:cs="Arial"/>
          <w:lang w:val="ro-RO"/>
        </w:rPr>
        <w:t xml:space="preserve"> dar nu limitat la</w:t>
      </w:r>
      <w:r w:rsidR="00DE3555" w:rsidRPr="006B3191">
        <w:rPr>
          <w:rFonts w:ascii="Arial" w:hAnsi="Arial" w:cs="Arial"/>
          <w:lang w:val="ro-RO"/>
        </w:rPr>
        <w:t xml:space="preserve"> servicii de</w:t>
      </w:r>
      <w:r w:rsidR="003313C3" w:rsidRPr="006B3191">
        <w:rPr>
          <w:rFonts w:ascii="Arial" w:hAnsi="Arial" w:cs="Arial"/>
          <w:lang w:val="ro-RO"/>
        </w:rPr>
        <w:t xml:space="preserve"> dezvol</w:t>
      </w:r>
      <w:r w:rsidR="00525511" w:rsidRPr="006B3191">
        <w:rPr>
          <w:rFonts w:ascii="Arial" w:hAnsi="Arial" w:cs="Arial"/>
          <w:lang w:val="ro-RO"/>
        </w:rPr>
        <w:t>tare, implementare, testare, garantie a Software-ulu</w:t>
      </w:r>
      <w:r w:rsidR="00185AB3" w:rsidRPr="006B3191">
        <w:rPr>
          <w:rFonts w:ascii="Arial" w:hAnsi="Arial" w:cs="Arial"/>
          <w:lang w:val="ro-RO"/>
        </w:rPr>
        <w:t>i.</w:t>
      </w:r>
      <w:r w:rsidR="00525511" w:rsidRPr="006B3191">
        <w:rPr>
          <w:rFonts w:ascii="Arial" w:hAnsi="Arial" w:cs="Arial"/>
          <w:lang w:val="ro-RO"/>
        </w:rPr>
        <w:t xml:space="preserve"> </w:t>
      </w:r>
    </w:p>
    <w:p w14:paraId="5B6D1C85" w14:textId="77777777" w:rsidR="002903E7" w:rsidRPr="006B3191" w:rsidRDefault="002903E7" w:rsidP="00FC0427">
      <w:pPr>
        <w:spacing w:after="0"/>
        <w:jc w:val="both"/>
        <w:rPr>
          <w:rFonts w:ascii="Arial" w:hAnsi="Arial" w:cs="Arial"/>
          <w:lang w:val="ro-RO"/>
        </w:rPr>
      </w:pPr>
    </w:p>
    <w:p w14:paraId="5D8CD353" w14:textId="02A30EA3" w:rsidR="00C56D06" w:rsidRPr="006B3191" w:rsidRDefault="002903E7" w:rsidP="00FC0427">
      <w:pPr>
        <w:spacing w:after="0"/>
        <w:jc w:val="both"/>
        <w:rPr>
          <w:rFonts w:ascii="Arial" w:hAnsi="Arial" w:cs="Arial"/>
          <w:lang w:val="ro-RO"/>
        </w:rPr>
      </w:pPr>
      <w:r w:rsidRPr="006B3191">
        <w:rPr>
          <w:rFonts w:ascii="Arial" w:hAnsi="Arial" w:cs="Arial"/>
          <w:b/>
          <w:bCs/>
          <w:lang w:val="ro-RO"/>
        </w:rPr>
        <w:t>Informa</w:t>
      </w:r>
      <w:r w:rsidR="003A5BB6" w:rsidRPr="006B3191">
        <w:rPr>
          <w:rFonts w:ascii="Arial" w:hAnsi="Arial" w:cs="Arial"/>
          <w:b/>
          <w:bCs/>
          <w:lang w:val="ro-RO"/>
        </w:rPr>
        <w:t>t</w:t>
      </w:r>
      <w:r w:rsidRPr="006B3191">
        <w:rPr>
          <w:rFonts w:ascii="Arial" w:hAnsi="Arial" w:cs="Arial"/>
          <w:b/>
          <w:bCs/>
          <w:lang w:val="ro-RO"/>
        </w:rPr>
        <w:t>ii Confiden</w:t>
      </w:r>
      <w:r w:rsidR="003A5BB6" w:rsidRPr="006B3191">
        <w:rPr>
          <w:rFonts w:ascii="Arial" w:hAnsi="Arial" w:cs="Arial"/>
          <w:b/>
          <w:bCs/>
          <w:lang w:val="ro-RO"/>
        </w:rPr>
        <w:t>t</w:t>
      </w:r>
      <w:r w:rsidRPr="006B3191">
        <w:rPr>
          <w:rFonts w:ascii="Arial" w:hAnsi="Arial" w:cs="Arial"/>
          <w:b/>
          <w:bCs/>
          <w:lang w:val="ro-RO"/>
        </w:rPr>
        <w:t>iale:</w:t>
      </w:r>
      <w:r w:rsidRPr="006B3191">
        <w:rPr>
          <w:rFonts w:ascii="Arial" w:hAnsi="Arial" w:cs="Arial"/>
          <w:lang w:val="ro-RO"/>
        </w:rPr>
        <w:t xml:space="preserve"> </w:t>
      </w:r>
      <w:r w:rsidR="003A5BB6" w:rsidRPr="006B3191">
        <w:rPr>
          <w:rFonts w:ascii="Arial" w:hAnsi="Arial" w:cs="Arial"/>
          <w:lang w:val="ro-RO"/>
        </w:rPr>
        <w:t>i</w:t>
      </w:r>
      <w:r w:rsidRPr="006B3191">
        <w:rPr>
          <w:rFonts w:ascii="Arial" w:hAnsi="Arial" w:cs="Arial"/>
          <w:lang w:val="ro-RO"/>
        </w:rPr>
        <w:t>nseamn</w:t>
      </w:r>
      <w:r w:rsidR="003A5BB6" w:rsidRPr="006B3191">
        <w:rPr>
          <w:rFonts w:ascii="Arial" w:hAnsi="Arial" w:cs="Arial"/>
          <w:lang w:val="ro-RO"/>
        </w:rPr>
        <w:t>a</w:t>
      </w:r>
      <w:r w:rsidRPr="006B3191">
        <w:rPr>
          <w:rFonts w:ascii="Arial" w:hAnsi="Arial" w:cs="Arial"/>
          <w:lang w:val="ro-RO"/>
        </w:rPr>
        <w:t xml:space="preserve"> oricare </w:t>
      </w:r>
      <w:r w:rsidR="003A5BB6" w:rsidRPr="006B3191">
        <w:rPr>
          <w:rFonts w:ascii="Arial" w:hAnsi="Arial" w:cs="Arial"/>
          <w:lang w:val="ro-RO"/>
        </w:rPr>
        <w:t>s</w:t>
      </w:r>
      <w:r w:rsidRPr="006B3191">
        <w:rPr>
          <w:rFonts w:ascii="Arial" w:hAnsi="Arial" w:cs="Arial"/>
          <w:lang w:val="ro-RO"/>
        </w:rPr>
        <w:t>i toate informa</w:t>
      </w:r>
      <w:r w:rsidR="003A5BB6" w:rsidRPr="006B3191">
        <w:rPr>
          <w:rFonts w:ascii="Arial" w:hAnsi="Arial" w:cs="Arial"/>
          <w:lang w:val="ro-RO"/>
        </w:rPr>
        <w:t>t</w:t>
      </w:r>
      <w:r w:rsidRPr="006B3191">
        <w:rPr>
          <w:rFonts w:ascii="Arial" w:hAnsi="Arial" w:cs="Arial"/>
          <w:lang w:val="ro-RO"/>
        </w:rPr>
        <w:t xml:space="preserve">iile confidentiale, care sunt proprietatea </w:t>
      </w:r>
      <w:commentRangeStart w:id="32"/>
      <w:commentRangeStart w:id="33"/>
      <w:r w:rsidRPr="006B3191">
        <w:rPr>
          <w:rFonts w:ascii="Arial" w:hAnsi="Arial" w:cs="Arial"/>
          <w:lang w:val="ro-RO"/>
        </w:rPr>
        <w:t xml:space="preserve">unei Beneficiarului </w:t>
      </w:r>
      <w:commentRangeEnd w:id="32"/>
      <w:r w:rsidR="007A58AE" w:rsidRPr="006B3191">
        <w:rPr>
          <w:rStyle w:val="CommentReference"/>
          <w:lang w:val="ro-RO"/>
        </w:rPr>
        <w:commentReference w:id="32"/>
      </w:r>
      <w:commentRangeEnd w:id="33"/>
      <w:r w:rsidR="00953F0B" w:rsidRPr="006B3191">
        <w:rPr>
          <w:rStyle w:val="CommentReference"/>
          <w:lang w:val="ro-RO"/>
        </w:rPr>
        <w:commentReference w:id="33"/>
      </w:r>
      <w:r w:rsidRPr="006B3191">
        <w:rPr>
          <w:rFonts w:ascii="Arial" w:hAnsi="Arial" w:cs="Arial"/>
          <w:lang w:val="ro-RO"/>
        </w:rPr>
        <w:t>sau av</w:t>
      </w:r>
      <w:r w:rsidR="003A5BB6" w:rsidRPr="006B3191">
        <w:rPr>
          <w:rFonts w:ascii="Arial" w:hAnsi="Arial" w:cs="Arial"/>
          <w:lang w:val="ro-RO"/>
        </w:rPr>
        <w:t>a</w:t>
      </w:r>
      <w:r w:rsidRPr="006B3191">
        <w:rPr>
          <w:rFonts w:ascii="Arial" w:hAnsi="Arial" w:cs="Arial"/>
          <w:lang w:val="ro-RO"/>
        </w:rPr>
        <w:t>nd caracter de secret comercial (marcate sau nu ca atare), indiferent de form</w:t>
      </w:r>
      <w:r w:rsidR="003A5BB6" w:rsidRPr="006B3191">
        <w:rPr>
          <w:rFonts w:ascii="Arial" w:hAnsi="Arial" w:cs="Arial"/>
          <w:lang w:val="ro-RO"/>
        </w:rPr>
        <w:t>a</w:t>
      </w:r>
      <w:r w:rsidRPr="006B3191">
        <w:rPr>
          <w:rFonts w:ascii="Arial" w:hAnsi="Arial" w:cs="Arial"/>
          <w:lang w:val="ro-RO"/>
        </w:rPr>
        <w:t xml:space="preserve"> </w:t>
      </w:r>
      <w:r w:rsidR="003A5BB6" w:rsidRPr="006B3191">
        <w:rPr>
          <w:rFonts w:ascii="Arial" w:hAnsi="Arial" w:cs="Arial"/>
          <w:lang w:val="ro-RO"/>
        </w:rPr>
        <w:t>s</w:t>
      </w:r>
      <w:r w:rsidRPr="006B3191">
        <w:rPr>
          <w:rFonts w:ascii="Arial" w:hAnsi="Arial" w:cs="Arial"/>
          <w:lang w:val="ro-RO"/>
        </w:rPr>
        <w:t xml:space="preserve">i suportul acestora, </w:t>
      </w:r>
      <w:r w:rsidR="003A5BB6" w:rsidRPr="006B3191">
        <w:rPr>
          <w:rFonts w:ascii="Arial" w:hAnsi="Arial" w:cs="Arial"/>
          <w:lang w:val="ro-RO"/>
        </w:rPr>
        <w:t>s</w:t>
      </w:r>
      <w:r w:rsidRPr="006B3191">
        <w:rPr>
          <w:rFonts w:ascii="Arial" w:hAnsi="Arial" w:cs="Arial"/>
          <w:lang w:val="ro-RO"/>
        </w:rPr>
        <w:t>i includ, f</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a</w:t>
      </w:r>
      <w:r w:rsidRPr="006B3191">
        <w:rPr>
          <w:rFonts w:ascii="Arial" w:hAnsi="Arial" w:cs="Arial"/>
          <w:lang w:val="ro-RO"/>
        </w:rPr>
        <w:t xml:space="preserve"> a se limita la: </w:t>
      </w:r>
      <w:r w:rsidR="0014646E" w:rsidRPr="006B3191">
        <w:rPr>
          <w:rFonts w:ascii="Arial" w:hAnsi="Arial" w:cs="Arial"/>
          <w:lang w:val="ro-RO"/>
        </w:rPr>
        <w:t>orice informatii privind Software-ul (</w:t>
      </w:r>
      <w:r w:rsidR="00963C7D" w:rsidRPr="006B3191">
        <w:rPr>
          <w:rFonts w:ascii="Arial" w:hAnsi="Arial" w:cs="Arial"/>
          <w:lang w:val="ro-RO"/>
        </w:rPr>
        <w:t>ide</w:t>
      </w:r>
      <w:r w:rsidR="002F16D5" w:rsidRPr="006B3191">
        <w:rPr>
          <w:rFonts w:ascii="Arial" w:hAnsi="Arial" w:cs="Arial"/>
          <w:lang w:val="ro-RO"/>
        </w:rPr>
        <w:t>i</w:t>
      </w:r>
      <w:r w:rsidR="00963C7D" w:rsidRPr="006B3191">
        <w:rPr>
          <w:rFonts w:ascii="Arial" w:hAnsi="Arial" w:cs="Arial"/>
          <w:lang w:val="ro-RO"/>
        </w:rPr>
        <w:t xml:space="preserve">, </w:t>
      </w:r>
      <w:r w:rsidR="0014646E" w:rsidRPr="006B3191">
        <w:rPr>
          <w:rFonts w:ascii="Arial" w:hAnsi="Arial" w:cs="Arial"/>
          <w:lang w:val="ro-RO"/>
        </w:rPr>
        <w:t xml:space="preserve">concept, functionalitati, </w:t>
      </w:r>
      <w:r w:rsidR="001B2932" w:rsidRPr="006B3191">
        <w:rPr>
          <w:rFonts w:ascii="Arial" w:hAnsi="Arial" w:cs="Arial"/>
          <w:lang w:val="ro-RO"/>
        </w:rPr>
        <w:t xml:space="preserve">specificatii, </w:t>
      </w:r>
      <w:r w:rsidR="002F16D5" w:rsidRPr="006B3191">
        <w:rPr>
          <w:rFonts w:ascii="Arial" w:hAnsi="Arial" w:cs="Arial"/>
          <w:lang w:val="ro-RO"/>
        </w:rPr>
        <w:t xml:space="preserve">testare, design, scop </w:t>
      </w:r>
      <w:r w:rsidR="00036F74" w:rsidRPr="006B3191">
        <w:rPr>
          <w:rFonts w:ascii="Arial" w:hAnsi="Arial" w:cs="Arial"/>
          <w:lang w:val="ro-RO"/>
        </w:rPr>
        <w:t>, codul sursa rezultat din prestarea Serviciilor</w:t>
      </w:r>
      <w:r w:rsidR="0014646E" w:rsidRPr="006B3191">
        <w:rPr>
          <w:rFonts w:ascii="Arial" w:hAnsi="Arial" w:cs="Arial"/>
          <w:lang w:val="ro-RO"/>
        </w:rPr>
        <w:t>)</w:t>
      </w:r>
      <w:r w:rsidR="00036F74" w:rsidRPr="006B3191">
        <w:rPr>
          <w:rFonts w:ascii="Arial" w:hAnsi="Arial" w:cs="Arial"/>
          <w:lang w:val="ro-RO"/>
        </w:rPr>
        <w:t xml:space="preserve"> precum si orice</w:t>
      </w:r>
      <w:r w:rsidR="0014646E" w:rsidRPr="006B3191">
        <w:rPr>
          <w:rFonts w:ascii="Arial" w:hAnsi="Arial" w:cs="Arial"/>
          <w:lang w:val="ro-RO"/>
        </w:rPr>
        <w:t xml:space="preserve"> </w:t>
      </w:r>
      <w:r w:rsidRPr="006B3191">
        <w:rPr>
          <w:rFonts w:ascii="Arial" w:hAnsi="Arial" w:cs="Arial"/>
          <w:lang w:val="ro-RO"/>
        </w:rPr>
        <w:t>informa</w:t>
      </w:r>
      <w:r w:rsidR="003A5BB6" w:rsidRPr="006B3191">
        <w:rPr>
          <w:rFonts w:ascii="Arial" w:hAnsi="Arial" w:cs="Arial"/>
          <w:lang w:val="ro-RO"/>
        </w:rPr>
        <w:t>t</w:t>
      </w:r>
      <w:r w:rsidRPr="006B3191">
        <w:rPr>
          <w:rFonts w:ascii="Arial" w:hAnsi="Arial" w:cs="Arial"/>
          <w:lang w:val="ro-RO"/>
        </w:rPr>
        <w:t>ii care nu sunt cunoscute public cu privire la finan</w:t>
      </w:r>
      <w:r w:rsidR="003A5BB6" w:rsidRPr="006B3191">
        <w:rPr>
          <w:rFonts w:ascii="Arial" w:hAnsi="Arial" w:cs="Arial"/>
          <w:lang w:val="ro-RO"/>
        </w:rPr>
        <w:t>t</w:t>
      </w:r>
      <w:r w:rsidRPr="006B3191">
        <w:rPr>
          <w:rFonts w:ascii="Arial" w:hAnsi="Arial" w:cs="Arial"/>
          <w:lang w:val="ro-RO"/>
        </w:rPr>
        <w:t>e, clien</w:t>
      </w:r>
      <w:r w:rsidR="003A5BB6" w:rsidRPr="006B3191">
        <w:rPr>
          <w:rFonts w:ascii="Arial" w:hAnsi="Arial" w:cs="Arial"/>
          <w:lang w:val="ro-RO"/>
        </w:rPr>
        <w:t>t</w:t>
      </w:r>
      <w:r w:rsidRPr="006B3191">
        <w:rPr>
          <w:rFonts w:ascii="Arial" w:hAnsi="Arial" w:cs="Arial"/>
          <w:lang w:val="ro-RO"/>
        </w:rPr>
        <w:t xml:space="preserve">ii actuali </w:t>
      </w:r>
      <w:r w:rsidR="003A5BB6" w:rsidRPr="006B3191">
        <w:rPr>
          <w:rFonts w:ascii="Arial" w:hAnsi="Arial" w:cs="Arial"/>
          <w:lang w:val="ro-RO"/>
        </w:rPr>
        <w:t>s</w:t>
      </w:r>
      <w:r w:rsidRPr="006B3191">
        <w:rPr>
          <w:rFonts w:ascii="Arial" w:hAnsi="Arial" w:cs="Arial"/>
          <w:lang w:val="ro-RO"/>
        </w:rPr>
        <w:t>i poten</w:t>
      </w:r>
      <w:r w:rsidR="003A5BB6" w:rsidRPr="006B3191">
        <w:rPr>
          <w:rFonts w:ascii="Arial" w:hAnsi="Arial" w:cs="Arial"/>
          <w:lang w:val="ro-RO"/>
        </w:rPr>
        <w:t>t</w:t>
      </w:r>
      <w:r w:rsidRPr="006B3191">
        <w:rPr>
          <w:rFonts w:ascii="Arial" w:hAnsi="Arial" w:cs="Arial"/>
          <w:lang w:val="ro-RO"/>
        </w:rPr>
        <w:t>iali, date de identificare a comercian</w:t>
      </w:r>
      <w:r w:rsidR="003A5BB6" w:rsidRPr="006B3191">
        <w:rPr>
          <w:rFonts w:ascii="Arial" w:hAnsi="Arial" w:cs="Arial"/>
          <w:lang w:val="ro-RO"/>
        </w:rPr>
        <w:t>t</w:t>
      </w:r>
      <w:r w:rsidRPr="006B3191">
        <w:rPr>
          <w:rFonts w:ascii="Arial" w:hAnsi="Arial" w:cs="Arial"/>
          <w:lang w:val="ro-RO"/>
        </w:rPr>
        <w:t xml:space="preserve">ilor, planuri de afaceri </w:t>
      </w:r>
      <w:r w:rsidR="003A5BB6" w:rsidRPr="006B3191">
        <w:rPr>
          <w:rFonts w:ascii="Arial" w:hAnsi="Arial" w:cs="Arial"/>
          <w:lang w:val="ro-RO"/>
        </w:rPr>
        <w:t>s</w:t>
      </w:r>
      <w:r w:rsidRPr="006B3191">
        <w:rPr>
          <w:rFonts w:ascii="Arial" w:hAnsi="Arial" w:cs="Arial"/>
          <w:lang w:val="ro-RO"/>
        </w:rPr>
        <w:t>i marketing, propuneri, proiecte, previziuni, angaja</w:t>
      </w:r>
      <w:r w:rsidR="003A5BB6" w:rsidRPr="006B3191">
        <w:rPr>
          <w:rFonts w:ascii="Arial" w:hAnsi="Arial" w:cs="Arial"/>
          <w:lang w:val="ro-RO"/>
        </w:rPr>
        <w:t>t</w:t>
      </w:r>
      <w:r w:rsidRPr="006B3191">
        <w:rPr>
          <w:rFonts w:ascii="Arial" w:hAnsi="Arial" w:cs="Arial"/>
          <w:lang w:val="ro-RO"/>
        </w:rPr>
        <w:t>i ai 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 xml:space="preserve">ilor (inclusiv oricare </w:t>
      </w:r>
      <w:r w:rsidR="003A5BB6" w:rsidRPr="006B3191">
        <w:rPr>
          <w:rFonts w:ascii="Arial" w:hAnsi="Arial" w:cs="Arial"/>
          <w:lang w:val="ro-RO"/>
        </w:rPr>
        <w:t>s</w:t>
      </w:r>
      <w:r w:rsidRPr="006B3191">
        <w:rPr>
          <w:rFonts w:ascii="Arial" w:hAnsi="Arial" w:cs="Arial"/>
          <w:lang w:val="ro-RO"/>
        </w:rPr>
        <w:t>i toate informa</w:t>
      </w:r>
      <w:r w:rsidR="003A5BB6" w:rsidRPr="006B3191">
        <w:rPr>
          <w:rFonts w:ascii="Arial" w:hAnsi="Arial" w:cs="Arial"/>
          <w:lang w:val="ro-RO"/>
        </w:rPr>
        <w:t>t</w:t>
      </w:r>
      <w:r w:rsidRPr="006B3191">
        <w:rPr>
          <w:rFonts w:ascii="Arial" w:hAnsi="Arial" w:cs="Arial"/>
          <w:lang w:val="ro-RO"/>
        </w:rPr>
        <w:t xml:space="preserve">iile </w:t>
      </w:r>
      <w:r w:rsidR="003A5BB6" w:rsidRPr="006B3191">
        <w:rPr>
          <w:rFonts w:ascii="Arial" w:hAnsi="Arial" w:cs="Arial"/>
          <w:lang w:val="ro-RO"/>
        </w:rPr>
        <w:t>s</w:t>
      </w:r>
      <w:r w:rsidRPr="006B3191">
        <w:rPr>
          <w:rFonts w:ascii="Arial" w:hAnsi="Arial" w:cs="Arial"/>
          <w:lang w:val="ro-RO"/>
        </w:rPr>
        <w:t xml:space="preserve">i datele relevante </w:t>
      </w:r>
      <w:r w:rsidR="003A5BB6" w:rsidRPr="006B3191">
        <w:rPr>
          <w:rFonts w:ascii="Arial" w:hAnsi="Arial" w:cs="Arial"/>
          <w:lang w:val="ro-RO"/>
        </w:rPr>
        <w:t>i</w:t>
      </w:r>
      <w:r w:rsidRPr="006B3191">
        <w:rPr>
          <w:rFonts w:ascii="Arial" w:hAnsi="Arial" w:cs="Arial"/>
          <w:lang w:val="ro-RO"/>
        </w:rPr>
        <w:t>n leg</w:t>
      </w:r>
      <w:r w:rsidR="003A5BB6" w:rsidRPr="006B3191">
        <w:rPr>
          <w:rFonts w:ascii="Arial" w:hAnsi="Arial" w:cs="Arial"/>
          <w:lang w:val="ro-RO"/>
        </w:rPr>
        <w:t>a</w:t>
      </w:r>
      <w:r w:rsidRPr="006B3191">
        <w:rPr>
          <w:rFonts w:ascii="Arial" w:hAnsi="Arial" w:cs="Arial"/>
          <w:lang w:val="ro-RO"/>
        </w:rPr>
        <w:t>tur</w:t>
      </w:r>
      <w:r w:rsidR="003A5BB6" w:rsidRPr="006B3191">
        <w:rPr>
          <w:rFonts w:ascii="Arial" w:hAnsi="Arial" w:cs="Arial"/>
          <w:lang w:val="ro-RO"/>
        </w:rPr>
        <w:t>a</w:t>
      </w:r>
      <w:r w:rsidRPr="006B3191">
        <w:rPr>
          <w:rFonts w:ascii="Arial" w:hAnsi="Arial" w:cs="Arial"/>
          <w:lang w:val="ro-RO"/>
        </w:rPr>
        <w:t xml:space="preserve"> cu ace</w:t>
      </w:r>
      <w:r w:rsidR="003A5BB6" w:rsidRPr="006B3191">
        <w:rPr>
          <w:rFonts w:ascii="Arial" w:hAnsi="Arial" w:cs="Arial"/>
          <w:lang w:val="ro-RO"/>
        </w:rPr>
        <w:t>s</w:t>
      </w:r>
      <w:r w:rsidRPr="006B3191">
        <w:rPr>
          <w:rFonts w:ascii="Arial" w:hAnsi="Arial" w:cs="Arial"/>
          <w:lang w:val="ro-RO"/>
        </w:rPr>
        <w:t>tia) si desene, manuale, inven</w:t>
      </w:r>
      <w:r w:rsidR="003A5BB6" w:rsidRPr="006B3191">
        <w:rPr>
          <w:rFonts w:ascii="Arial" w:hAnsi="Arial" w:cs="Arial"/>
          <w:lang w:val="ro-RO"/>
        </w:rPr>
        <w:t>t</w:t>
      </w:r>
      <w:r w:rsidRPr="006B3191">
        <w:rPr>
          <w:rFonts w:ascii="Arial" w:hAnsi="Arial" w:cs="Arial"/>
          <w:lang w:val="ro-RO"/>
        </w:rPr>
        <w:t>ii, cereri de brevet, informa</w:t>
      </w:r>
      <w:r w:rsidR="003A5BB6" w:rsidRPr="006B3191">
        <w:rPr>
          <w:rFonts w:ascii="Arial" w:hAnsi="Arial" w:cs="Arial"/>
          <w:lang w:val="ro-RO"/>
        </w:rPr>
        <w:t>t</w:t>
      </w:r>
      <w:r w:rsidRPr="006B3191">
        <w:rPr>
          <w:rFonts w:ascii="Arial" w:hAnsi="Arial" w:cs="Arial"/>
          <w:lang w:val="ro-RO"/>
        </w:rPr>
        <w:t xml:space="preserve">ii de proces </w:t>
      </w:r>
      <w:r w:rsidR="003A5BB6" w:rsidRPr="006B3191">
        <w:rPr>
          <w:rFonts w:ascii="Arial" w:hAnsi="Arial" w:cs="Arial"/>
          <w:lang w:val="ro-RO"/>
        </w:rPr>
        <w:t>s</w:t>
      </w:r>
      <w:r w:rsidRPr="006B3191">
        <w:rPr>
          <w:rFonts w:ascii="Arial" w:hAnsi="Arial" w:cs="Arial"/>
          <w:lang w:val="ro-RO"/>
        </w:rPr>
        <w:t>i fabrica</w:t>
      </w:r>
      <w:r w:rsidR="003A5BB6" w:rsidRPr="006B3191">
        <w:rPr>
          <w:rFonts w:ascii="Arial" w:hAnsi="Arial" w:cs="Arial"/>
          <w:lang w:val="ro-RO"/>
        </w:rPr>
        <w:t>t</w:t>
      </w:r>
      <w:r w:rsidRPr="006B3191">
        <w:rPr>
          <w:rFonts w:ascii="Arial" w:hAnsi="Arial" w:cs="Arial"/>
          <w:lang w:val="ro-RO"/>
        </w:rPr>
        <w:t xml:space="preserve">ie, planuri </w:t>
      </w:r>
      <w:r w:rsidR="003A5BB6" w:rsidRPr="006B3191">
        <w:rPr>
          <w:rFonts w:ascii="Arial" w:hAnsi="Arial" w:cs="Arial"/>
          <w:lang w:val="ro-RO"/>
        </w:rPr>
        <w:t>s</w:t>
      </w:r>
      <w:r w:rsidRPr="006B3191">
        <w:rPr>
          <w:rFonts w:ascii="Arial" w:hAnsi="Arial" w:cs="Arial"/>
          <w:lang w:val="ro-RO"/>
        </w:rPr>
        <w:t xml:space="preserve">i rezultate </w:t>
      </w:r>
      <w:r w:rsidR="003A5BB6" w:rsidRPr="006B3191">
        <w:rPr>
          <w:rFonts w:ascii="Arial" w:hAnsi="Arial" w:cs="Arial"/>
          <w:lang w:val="ro-RO"/>
        </w:rPr>
        <w:t>i</w:t>
      </w:r>
      <w:r w:rsidRPr="006B3191">
        <w:rPr>
          <w:rFonts w:ascii="Arial" w:hAnsi="Arial" w:cs="Arial"/>
          <w:lang w:val="ro-RO"/>
        </w:rPr>
        <w:t>n cercetare, programe de calculator, baze de date, programe software, grafice de flux, specifica</w:t>
      </w:r>
      <w:r w:rsidR="003A5BB6" w:rsidRPr="006B3191">
        <w:rPr>
          <w:rFonts w:ascii="Arial" w:hAnsi="Arial" w:cs="Arial"/>
          <w:lang w:val="ro-RO"/>
        </w:rPr>
        <w:t>t</w:t>
      </w:r>
      <w:r w:rsidRPr="006B3191">
        <w:rPr>
          <w:rFonts w:ascii="Arial" w:hAnsi="Arial" w:cs="Arial"/>
          <w:lang w:val="ro-RO"/>
        </w:rPr>
        <w:t>ii, date tehnice, informa</w:t>
      </w:r>
      <w:r w:rsidR="003A5BB6" w:rsidRPr="006B3191">
        <w:rPr>
          <w:rFonts w:ascii="Arial" w:hAnsi="Arial" w:cs="Arial"/>
          <w:lang w:val="ro-RO"/>
        </w:rPr>
        <w:t>t</w:t>
      </w:r>
      <w:r w:rsidRPr="006B3191">
        <w:rPr>
          <w:rFonts w:ascii="Arial" w:hAnsi="Arial" w:cs="Arial"/>
          <w:lang w:val="ro-RO"/>
        </w:rPr>
        <w:t xml:space="preserve">ii </w:t>
      </w:r>
      <w:r w:rsidR="003A5BB6" w:rsidRPr="006B3191">
        <w:rPr>
          <w:rFonts w:ascii="Arial" w:hAnsi="Arial" w:cs="Arial"/>
          <w:lang w:val="ro-RO"/>
        </w:rPr>
        <w:t>s</w:t>
      </w:r>
      <w:r w:rsidRPr="006B3191">
        <w:rPr>
          <w:rFonts w:ascii="Arial" w:hAnsi="Arial" w:cs="Arial"/>
          <w:lang w:val="ro-RO"/>
        </w:rPr>
        <w:t>tiin</w:t>
      </w:r>
      <w:r w:rsidR="003A5BB6" w:rsidRPr="006B3191">
        <w:rPr>
          <w:rFonts w:ascii="Arial" w:hAnsi="Arial" w:cs="Arial"/>
          <w:lang w:val="ro-RO"/>
        </w:rPr>
        <w:t>t</w:t>
      </w:r>
      <w:r w:rsidRPr="006B3191">
        <w:rPr>
          <w:rFonts w:ascii="Arial" w:hAnsi="Arial" w:cs="Arial"/>
          <w:lang w:val="ro-RO"/>
        </w:rPr>
        <w:t xml:space="preserve">ifice </w:t>
      </w:r>
      <w:r w:rsidR="003A5BB6" w:rsidRPr="006B3191">
        <w:rPr>
          <w:rFonts w:ascii="Arial" w:hAnsi="Arial" w:cs="Arial"/>
          <w:lang w:val="ro-RO"/>
        </w:rPr>
        <w:t>s</w:t>
      </w:r>
      <w:r w:rsidRPr="006B3191">
        <w:rPr>
          <w:rFonts w:ascii="Arial" w:hAnsi="Arial" w:cs="Arial"/>
          <w:lang w:val="ro-RO"/>
        </w:rPr>
        <w:t>i tehnice, rezultate test</w:t>
      </w:r>
      <w:r w:rsidR="003A5BB6" w:rsidRPr="006B3191">
        <w:rPr>
          <w:rFonts w:ascii="Arial" w:hAnsi="Arial" w:cs="Arial"/>
          <w:lang w:val="ro-RO"/>
        </w:rPr>
        <w:t>a</w:t>
      </w:r>
      <w:r w:rsidRPr="006B3191">
        <w:rPr>
          <w:rFonts w:ascii="Arial" w:hAnsi="Arial" w:cs="Arial"/>
          <w:lang w:val="ro-RO"/>
        </w:rPr>
        <w:t>ri, studii de pia</w:t>
      </w:r>
      <w:r w:rsidR="003A5BB6" w:rsidRPr="006B3191">
        <w:rPr>
          <w:rFonts w:ascii="Arial" w:hAnsi="Arial" w:cs="Arial"/>
          <w:lang w:val="ro-RO"/>
        </w:rPr>
        <w:t>ta</w:t>
      </w:r>
      <w:r w:rsidRPr="006B3191">
        <w:rPr>
          <w:rFonts w:ascii="Arial" w:hAnsi="Arial" w:cs="Arial"/>
          <w:lang w:val="ro-RO"/>
        </w:rPr>
        <w:t xml:space="preserve"> </w:t>
      </w:r>
      <w:r w:rsidR="003A5BB6" w:rsidRPr="006B3191">
        <w:rPr>
          <w:rFonts w:ascii="Arial" w:hAnsi="Arial" w:cs="Arial"/>
          <w:lang w:val="ro-RO"/>
        </w:rPr>
        <w:t>s</w:t>
      </w:r>
      <w:r w:rsidRPr="006B3191">
        <w:rPr>
          <w:rFonts w:ascii="Arial" w:hAnsi="Arial" w:cs="Arial"/>
          <w:lang w:val="ro-RO"/>
        </w:rPr>
        <w:t>i know-how-ul aferent oric</w:t>
      </w:r>
      <w:r w:rsidR="003A5BB6" w:rsidRPr="006B3191">
        <w:rPr>
          <w:rFonts w:ascii="Arial" w:hAnsi="Arial" w:cs="Arial"/>
          <w:lang w:val="ro-RO"/>
        </w:rPr>
        <w:t>a</w:t>
      </w:r>
      <w:r w:rsidRPr="006B3191">
        <w:rPr>
          <w:rFonts w:ascii="Arial" w:hAnsi="Arial" w:cs="Arial"/>
          <w:lang w:val="ro-RO"/>
        </w:rPr>
        <w:t>rora din cele de mai sus. Informa</w:t>
      </w:r>
      <w:r w:rsidR="003A5BB6" w:rsidRPr="006B3191">
        <w:rPr>
          <w:rFonts w:ascii="Arial" w:hAnsi="Arial" w:cs="Arial"/>
          <w:lang w:val="ro-RO"/>
        </w:rPr>
        <w:t>t</w:t>
      </w:r>
      <w:r w:rsidRPr="006B3191">
        <w:rPr>
          <w:rFonts w:ascii="Arial" w:hAnsi="Arial" w:cs="Arial"/>
          <w:lang w:val="ro-RO"/>
        </w:rPr>
        <w:t>iile Confiden</w:t>
      </w:r>
      <w:r w:rsidR="003A5BB6" w:rsidRPr="006B3191">
        <w:rPr>
          <w:rFonts w:ascii="Arial" w:hAnsi="Arial" w:cs="Arial"/>
          <w:lang w:val="ro-RO"/>
        </w:rPr>
        <w:t>t</w:t>
      </w:r>
      <w:r w:rsidRPr="006B3191">
        <w:rPr>
          <w:rFonts w:ascii="Arial" w:hAnsi="Arial" w:cs="Arial"/>
          <w:lang w:val="ro-RO"/>
        </w:rPr>
        <w:t>iale includ at</w:t>
      </w:r>
      <w:r w:rsidR="003A5BB6" w:rsidRPr="006B3191">
        <w:rPr>
          <w:rFonts w:ascii="Arial" w:hAnsi="Arial" w:cs="Arial"/>
          <w:lang w:val="ro-RO"/>
        </w:rPr>
        <w:t>a</w:t>
      </w:r>
      <w:r w:rsidRPr="006B3191">
        <w:rPr>
          <w:rFonts w:ascii="Arial" w:hAnsi="Arial" w:cs="Arial"/>
          <w:lang w:val="ro-RO"/>
        </w:rPr>
        <w:t>t informa</w:t>
      </w:r>
      <w:r w:rsidR="003A5BB6" w:rsidRPr="006B3191">
        <w:rPr>
          <w:rFonts w:ascii="Arial" w:hAnsi="Arial" w:cs="Arial"/>
          <w:lang w:val="ro-RO"/>
        </w:rPr>
        <w:t>t</w:t>
      </w:r>
      <w:r w:rsidRPr="006B3191">
        <w:rPr>
          <w:rFonts w:ascii="Arial" w:hAnsi="Arial" w:cs="Arial"/>
          <w:lang w:val="ro-RO"/>
        </w:rPr>
        <w:t xml:space="preserve">ii aflate </w:t>
      </w:r>
      <w:r w:rsidR="003A5BB6" w:rsidRPr="006B3191">
        <w:rPr>
          <w:rFonts w:ascii="Arial" w:hAnsi="Arial" w:cs="Arial"/>
          <w:lang w:val="ro-RO"/>
        </w:rPr>
        <w:t>i</w:t>
      </w:r>
      <w:r w:rsidRPr="006B3191">
        <w:rPr>
          <w:rFonts w:ascii="Arial" w:hAnsi="Arial" w:cs="Arial"/>
          <w:lang w:val="ro-RO"/>
        </w:rPr>
        <w:t>n leg</w:t>
      </w:r>
      <w:r w:rsidR="003A5BB6" w:rsidRPr="006B3191">
        <w:rPr>
          <w:rFonts w:ascii="Arial" w:hAnsi="Arial" w:cs="Arial"/>
          <w:lang w:val="ro-RO"/>
        </w:rPr>
        <w:t>a</w:t>
      </w:r>
      <w:r w:rsidRPr="006B3191">
        <w:rPr>
          <w:rFonts w:ascii="Arial" w:hAnsi="Arial" w:cs="Arial"/>
          <w:lang w:val="ro-RO"/>
        </w:rPr>
        <w:t>tur</w:t>
      </w:r>
      <w:r w:rsidR="003A5BB6" w:rsidRPr="006B3191">
        <w:rPr>
          <w:rFonts w:ascii="Arial" w:hAnsi="Arial" w:cs="Arial"/>
          <w:lang w:val="ro-RO"/>
        </w:rPr>
        <w:t>a</w:t>
      </w:r>
      <w:r w:rsidRPr="006B3191">
        <w:rPr>
          <w:rFonts w:ascii="Arial" w:hAnsi="Arial" w:cs="Arial"/>
          <w:lang w:val="ro-RO"/>
        </w:rPr>
        <w:t xml:space="preserve"> cu 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ile c</w:t>
      </w:r>
      <w:r w:rsidR="003A5BB6" w:rsidRPr="006B3191">
        <w:rPr>
          <w:rFonts w:ascii="Arial" w:hAnsi="Arial" w:cs="Arial"/>
          <w:lang w:val="ro-RO"/>
        </w:rPr>
        <w:t>a</w:t>
      </w:r>
      <w:r w:rsidRPr="006B3191">
        <w:rPr>
          <w:rFonts w:ascii="Arial" w:hAnsi="Arial" w:cs="Arial"/>
          <w:lang w:val="ro-RO"/>
        </w:rPr>
        <w:t xml:space="preserve">t </w:t>
      </w:r>
      <w:r w:rsidR="003A5BB6" w:rsidRPr="006B3191">
        <w:rPr>
          <w:rFonts w:ascii="Arial" w:hAnsi="Arial" w:cs="Arial"/>
          <w:lang w:val="ro-RO"/>
        </w:rPr>
        <w:t>s</w:t>
      </w:r>
      <w:r w:rsidRPr="006B3191">
        <w:rPr>
          <w:rFonts w:ascii="Arial" w:hAnsi="Arial" w:cs="Arial"/>
          <w:lang w:val="ro-RO"/>
        </w:rPr>
        <w:t>i informa</w:t>
      </w:r>
      <w:r w:rsidR="003A5BB6" w:rsidRPr="006B3191">
        <w:rPr>
          <w:rFonts w:ascii="Arial" w:hAnsi="Arial" w:cs="Arial"/>
          <w:lang w:val="ro-RO"/>
        </w:rPr>
        <w:t>t</w:t>
      </w:r>
      <w:r w:rsidRPr="006B3191">
        <w:rPr>
          <w:rFonts w:ascii="Arial" w:hAnsi="Arial" w:cs="Arial"/>
          <w:lang w:val="ro-RO"/>
        </w:rPr>
        <w:t>ii primite de c</w:t>
      </w:r>
      <w:r w:rsidR="003A5BB6" w:rsidRPr="006B3191">
        <w:rPr>
          <w:rFonts w:ascii="Arial" w:hAnsi="Arial" w:cs="Arial"/>
          <w:lang w:val="ro-RO"/>
        </w:rPr>
        <w:t>a</w:t>
      </w:r>
      <w:r w:rsidRPr="006B3191">
        <w:rPr>
          <w:rFonts w:ascii="Arial" w:hAnsi="Arial" w:cs="Arial"/>
          <w:lang w:val="ro-RO"/>
        </w:rPr>
        <w:t>tre oricare dintre 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 pe care Partea receptoare este obligat</w:t>
      </w:r>
      <w:r w:rsidR="003A5BB6" w:rsidRPr="006B3191">
        <w:rPr>
          <w:rFonts w:ascii="Arial" w:hAnsi="Arial" w:cs="Arial"/>
          <w:lang w:val="ro-RO"/>
        </w:rPr>
        <w:t>a</w:t>
      </w:r>
      <w:r w:rsidRPr="006B3191">
        <w:rPr>
          <w:rFonts w:ascii="Arial" w:hAnsi="Arial" w:cs="Arial"/>
          <w:lang w:val="ro-RO"/>
        </w:rPr>
        <w:t xml:space="preserve"> s</w:t>
      </w:r>
      <w:r w:rsidR="003A5BB6" w:rsidRPr="006B3191">
        <w:rPr>
          <w:rFonts w:ascii="Arial" w:hAnsi="Arial" w:cs="Arial"/>
          <w:lang w:val="ro-RO"/>
        </w:rPr>
        <w:t>a</w:t>
      </w:r>
      <w:r w:rsidRPr="006B3191">
        <w:rPr>
          <w:rFonts w:ascii="Arial" w:hAnsi="Arial" w:cs="Arial"/>
          <w:lang w:val="ro-RO"/>
        </w:rPr>
        <w:t xml:space="preserve"> le p</w:t>
      </w:r>
      <w:r w:rsidR="003A5BB6" w:rsidRPr="006B3191">
        <w:rPr>
          <w:rFonts w:ascii="Arial" w:hAnsi="Arial" w:cs="Arial"/>
          <w:lang w:val="ro-RO"/>
        </w:rPr>
        <w:t>a</w:t>
      </w:r>
      <w:r w:rsidRPr="006B3191">
        <w:rPr>
          <w:rFonts w:ascii="Arial" w:hAnsi="Arial" w:cs="Arial"/>
          <w:lang w:val="ro-RO"/>
        </w:rPr>
        <w:t>streze confiden</w:t>
      </w:r>
      <w:r w:rsidR="003A5BB6" w:rsidRPr="006B3191">
        <w:rPr>
          <w:rFonts w:ascii="Arial" w:hAnsi="Arial" w:cs="Arial"/>
          <w:lang w:val="ro-RO"/>
        </w:rPr>
        <w:t>t</w:t>
      </w:r>
      <w:r w:rsidRPr="006B3191">
        <w:rPr>
          <w:rFonts w:ascii="Arial" w:hAnsi="Arial" w:cs="Arial"/>
          <w:lang w:val="ro-RO"/>
        </w:rPr>
        <w:t xml:space="preserve">iale precum </w:t>
      </w:r>
      <w:r w:rsidR="003A5BB6" w:rsidRPr="006B3191">
        <w:rPr>
          <w:rFonts w:ascii="Arial" w:hAnsi="Arial" w:cs="Arial"/>
          <w:lang w:val="ro-RO"/>
        </w:rPr>
        <w:t>s</w:t>
      </w:r>
      <w:r w:rsidRPr="006B3191">
        <w:rPr>
          <w:rFonts w:ascii="Arial" w:hAnsi="Arial" w:cs="Arial"/>
          <w:lang w:val="ro-RO"/>
        </w:rPr>
        <w:t xml:space="preserve">i oricare </w:t>
      </w:r>
      <w:r w:rsidR="003A5BB6" w:rsidRPr="006B3191">
        <w:rPr>
          <w:rFonts w:ascii="Arial" w:hAnsi="Arial" w:cs="Arial"/>
          <w:lang w:val="ro-RO"/>
        </w:rPr>
        <w:t>s</w:t>
      </w:r>
      <w:r w:rsidRPr="006B3191">
        <w:rPr>
          <w:rFonts w:ascii="Arial" w:hAnsi="Arial" w:cs="Arial"/>
          <w:lang w:val="ro-RO"/>
        </w:rPr>
        <w:t>i toate informa</w:t>
      </w:r>
      <w:r w:rsidR="003A5BB6" w:rsidRPr="006B3191">
        <w:rPr>
          <w:rFonts w:ascii="Arial" w:hAnsi="Arial" w:cs="Arial"/>
          <w:lang w:val="ro-RO"/>
        </w:rPr>
        <w:t>t</w:t>
      </w:r>
      <w:r w:rsidRPr="006B3191">
        <w:rPr>
          <w:rFonts w:ascii="Arial" w:hAnsi="Arial" w:cs="Arial"/>
          <w:lang w:val="ro-RO"/>
        </w:rPr>
        <w:t>iile pe care 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ile au c</w:t>
      </w:r>
      <w:r w:rsidR="003A5BB6" w:rsidRPr="006B3191">
        <w:rPr>
          <w:rFonts w:ascii="Arial" w:hAnsi="Arial" w:cs="Arial"/>
          <w:lang w:val="ro-RO"/>
        </w:rPr>
        <w:t>a</w:t>
      </w:r>
      <w:r w:rsidRPr="006B3191">
        <w:rPr>
          <w:rFonts w:ascii="Arial" w:hAnsi="Arial" w:cs="Arial"/>
          <w:lang w:val="ro-RO"/>
        </w:rPr>
        <w:t>zut de acord s</w:t>
      </w:r>
      <w:r w:rsidR="003A5BB6" w:rsidRPr="006B3191">
        <w:rPr>
          <w:rFonts w:ascii="Arial" w:hAnsi="Arial" w:cs="Arial"/>
          <w:lang w:val="ro-RO"/>
        </w:rPr>
        <w:t>a</w:t>
      </w:r>
      <w:r w:rsidRPr="006B3191">
        <w:rPr>
          <w:rFonts w:ascii="Arial" w:hAnsi="Arial" w:cs="Arial"/>
          <w:lang w:val="ro-RO"/>
        </w:rPr>
        <w:t xml:space="preserve"> le trateze ca fiind confiden</w:t>
      </w:r>
      <w:r w:rsidR="003A5BB6" w:rsidRPr="006B3191">
        <w:rPr>
          <w:rFonts w:ascii="Arial" w:hAnsi="Arial" w:cs="Arial"/>
          <w:lang w:val="ro-RO"/>
        </w:rPr>
        <w:t>t</w:t>
      </w:r>
      <w:r w:rsidRPr="006B3191">
        <w:rPr>
          <w:rFonts w:ascii="Arial" w:hAnsi="Arial" w:cs="Arial"/>
          <w:lang w:val="ro-RO"/>
        </w:rPr>
        <w:t xml:space="preserve">iale (inclusiv orice aspecte referitoare la acestea). </w:t>
      </w:r>
    </w:p>
    <w:p w14:paraId="01F28906" w14:textId="77777777" w:rsidR="00FC0427" w:rsidRPr="006B3191" w:rsidRDefault="00FC0427" w:rsidP="00FC0427">
      <w:pPr>
        <w:spacing w:after="0"/>
        <w:jc w:val="both"/>
        <w:rPr>
          <w:rFonts w:ascii="Arial" w:hAnsi="Arial" w:cs="Arial"/>
          <w:lang w:val="ro-RO"/>
        </w:rPr>
      </w:pPr>
    </w:p>
    <w:p w14:paraId="7354BF59" w14:textId="77777777" w:rsidR="000C2B16" w:rsidRDefault="000C2B16" w:rsidP="00FC0427">
      <w:pPr>
        <w:spacing w:after="0"/>
        <w:jc w:val="both"/>
        <w:rPr>
          <w:ins w:id="34" w:author="Daniel Dumitrescu" w:date="2021-09-08T16:18:00Z"/>
          <w:rFonts w:ascii="Arial" w:hAnsi="Arial" w:cs="Arial"/>
          <w:b/>
          <w:lang w:val="ro-RO"/>
        </w:rPr>
      </w:pPr>
    </w:p>
    <w:p w14:paraId="7CE0E47B" w14:textId="77777777" w:rsidR="000C2B16" w:rsidRDefault="000C2B16" w:rsidP="00FC0427">
      <w:pPr>
        <w:spacing w:after="0"/>
        <w:jc w:val="both"/>
        <w:rPr>
          <w:ins w:id="35" w:author="Daniel Dumitrescu" w:date="2021-09-08T16:18:00Z"/>
          <w:rFonts w:ascii="Arial" w:hAnsi="Arial" w:cs="Arial"/>
          <w:b/>
          <w:lang w:val="ro-RO"/>
        </w:rPr>
      </w:pPr>
    </w:p>
    <w:p w14:paraId="4F34030A" w14:textId="77777777" w:rsidR="000C2B16" w:rsidRDefault="000C2B16" w:rsidP="00FC0427">
      <w:pPr>
        <w:spacing w:after="0"/>
        <w:jc w:val="both"/>
        <w:rPr>
          <w:ins w:id="36" w:author="Daniel Dumitrescu" w:date="2021-09-08T16:18:00Z"/>
          <w:rFonts w:ascii="Arial" w:hAnsi="Arial" w:cs="Arial"/>
          <w:b/>
          <w:lang w:val="ro-RO"/>
        </w:rPr>
      </w:pPr>
    </w:p>
    <w:p w14:paraId="632E4869" w14:textId="77777777" w:rsidR="000C2B16" w:rsidRDefault="000C2B16" w:rsidP="00FC0427">
      <w:pPr>
        <w:spacing w:after="0"/>
        <w:jc w:val="both"/>
        <w:rPr>
          <w:ins w:id="37" w:author="Daniel Dumitrescu" w:date="2021-09-08T16:18:00Z"/>
          <w:rFonts w:ascii="Arial" w:hAnsi="Arial" w:cs="Arial"/>
          <w:b/>
          <w:lang w:val="ro-RO"/>
        </w:rPr>
      </w:pPr>
    </w:p>
    <w:p w14:paraId="7ABA5E75" w14:textId="77777777" w:rsidR="000C2B16" w:rsidRDefault="000C2B16" w:rsidP="00FC0427">
      <w:pPr>
        <w:spacing w:after="0"/>
        <w:jc w:val="both"/>
        <w:rPr>
          <w:ins w:id="38" w:author="Daniel Dumitrescu" w:date="2021-09-08T16:18:00Z"/>
          <w:rFonts w:ascii="Arial" w:hAnsi="Arial" w:cs="Arial"/>
          <w:b/>
          <w:lang w:val="ro-RO"/>
        </w:rPr>
      </w:pPr>
    </w:p>
    <w:p w14:paraId="507F5870" w14:textId="5AC6AFD4" w:rsidR="00FC0427" w:rsidRPr="006B3191" w:rsidRDefault="00FC0427" w:rsidP="00FC0427">
      <w:pPr>
        <w:spacing w:after="0"/>
        <w:jc w:val="both"/>
        <w:rPr>
          <w:rFonts w:ascii="Arial" w:hAnsi="Arial" w:cs="Arial"/>
          <w:b/>
          <w:lang w:val="ro-RO"/>
        </w:rPr>
      </w:pPr>
      <w:r w:rsidRPr="006B3191">
        <w:rPr>
          <w:rFonts w:ascii="Arial" w:hAnsi="Arial" w:cs="Arial"/>
          <w:b/>
          <w:lang w:val="ro-RO"/>
        </w:rPr>
        <w:lastRenderedPageBreak/>
        <w:t>Partile au hotarat incheierea Contractului dupa cum urmeaza:</w:t>
      </w:r>
    </w:p>
    <w:p w14:paraId="393BA8DC" w14:textId="77777777" w:rsidR="00FC0427" w:rsidRPr="006B3191" w:rsidRDefault="00FC0427" w:rsidP="00FC0427">
      <w:pPr>
        <w:spacing w:after="0"/>
        <w:jc w:val="both"/>
        <w:rPr>
          <w:rFonts w:ascii="Arial" w:hAnsi="Arial" w:cs="Arial"/>
          <w:b/>
          <w:lang w:val="ro-RO"/>
        </w:rPr>
      </w:pPr>
    </w:p>
    <w:p w14:paraId="40C9CC59" w14:textId="77777777" w:rsidR="00FC0427" w:rsidRPr="006B3191" w:rsidRDefault="00FC0427" w:rsidP="00FC0427">
      <w:pPr>
        <w:spacing w:after="0"/>
        <w:jc w:val="both"/>
        <w:rPr>
          <w:rFonts w:ascii="Arial" w:hAnsi="Arial" w:cs="Arial"/>
          <w:b/>
          <w:lang w:val="ro-RO"/>
        </w:rPr>
      </w:pPr>
      <w:r w:rsidRPr="006B3191">
        <w:rPr>
          <w:rFonts w:ascii="Arial" w:hAnsi="Arial" w:cs="Arial"/>
          <w:b/>
          <w:lang w:val="ro-RO"/>
        </w:rPr>
        <w:t>CAPITOLUL 1. OBIECTUL CONTRACTULUI</w:t>
      </w:r>
    </w:p>
    <w:p w14:paraId="18B156AA" w14:textId="77777777" w:rsidR="00FC0427" w:rsidRPr="006B3191" w:rsidRDefault="00FC0427" w:rsidP="00FC0427">
      <w:pPr>
        <w:spacing w:after="0"/>
        <w:jc w:val="both"/>
        <w:rPr>
          <w:rFonts w:ascii="Arial" w:hAnsi="Arial" w:cs="Arial"/>
          <w:b/>
          <w:lang w:val="ro-RO"/>
        </w:rPr>
      </w:pPr>
    </w:p>
    <w:p w14:paraId="6656738C" w14:textId="0E8F7604" w:rsidR="00FC0427" w:rsidRPr="005D592E" w:rsidRDefault="00FC0427" w:rsidP="00FC0427">
      <w:pPr>
        <w:numPr>
          <w:ilvl w:val="0"/>
          <w:numId w:val="3"/>
        </w:numPr>
        <w:tabs>
          <w:tab w:val="clear" w:pos="360"/>
          <w:tab w:val="num" w:pos="720"/>
        </w:tabs>
        <w:suppressAutoHyphens/>
        <w:spacing w:after="0" w:line="240" w:lineRule="auto"/>
        <w:ind w:left="720" w:hanging="720"/>
        <w:jc w:val="both"/>
        <w:rPr>
          <w:rFonts w:ascii="Arial" w:hAnsi="Arial" w:cs="Arial"/>
          <w:lang w:val="ro-RO" w:eastAsia="ar-SA" w:bidi="ar-SA"/>
        </w:rPr>
      </w:pPr>
      <w:r w:rsidRPr="006B3191">
        <w:rPr>
          <w:rFonts w:ascii="Arial" w:hAnsi="Arial" w:cs="Arial"/>
          <w:lang w:val="ro-RO" w:eastAsia="ar-SA" w:bidi="ar-SA"/>
        </w:rPr>
        <w:t xml:space="preserve">Obiectul prezentului </w:t>
      </w:r>
      <w:r w:rsidR="0054722E" w:rsidRPr="006B3191">
        <w:rPr>
          <w:rFonts w:ascii="Arial" w:hAnsi="Arial" w:cs="Arial"/>
          <w:lang w:val="ro-RO" w:eastAsia="ar-SA" w:bidi="ar-SA"/>
        </w:rPr>
        <w:t>C</w:t>
      </w:r>
      <w:r w:rsidRPr="006B3191">
        <w:rPr>
          <w:rFonts w:ascii="Arial" w:hAnsi="Arial" w:cs="Arial"/>
          <w:lang w:val="ro-RO" w:eastAsia="ar-SA" w:bidi="ar-SA"/>
        </w:rPr>
        <w:t>ontract il constituie dezvoltarea, implementarea So</w:t>
      </w:r>
      <w:r w:rsidR="0069492A" w:rsidRPr="006B3191">
        <w:rPr>
          <w:rFonts w:ascii="Arial" w:hAnsi="Arial" w:cs="Arial"/>
          <w:lang w:val="ro-RO" w:eastAsia="ar-SA" w:bidi="ar-SA"/>
        </w:rPr>
        <w:t>ftware-ului</w:t>
      </w:r>
      <w:r w:rsidRPr="006B3191">
        <w:rPr>
          <w:rFonts w:ascii="Arial" w:hAnsi="Arial" w:cs="Arial"/>
          <w:lang w:val="ro-RO" w:eastAsia="ar-SA" w:bidi="ar-SA"/>
        </w:rPr>
        <w:t xml:space="preserve"> potrivit </w:t>
      </w:r>
      <w:r w:rsidR="0069492A" w:rsidRPr="00BE4FD8">
        <w:rPr>
          <w:rFonts w:ascii="Arial" w:hAnsi="Arial" w:cs="Arial"/>
          <w:b/>
          <w:bCs/>
          <w:lang w:val="ro-RO" w:eastAsia="ar-SA" w:bidi="ar-SA"/>
        </w:rPr>
        <w:t>Specificatiilor</w:t>
      </w:r>
      <w:r w:rsidR="00785CCF" w:rsidRPr="00BE4FD8">
        <w:rPr>
          <w:rFonts w:ascii="Arial" w:hAnsi="Arial" w:cs="Arial"/>
          <w:b/>
          <w:bCs/>
          <w:lang w:val="ro-RO" w:eastAsia="ar-SA" w:bidi="ar-SA"/>
        </w:rPr>
        <w:t xml:space="preserve"> Aplicatiei</w:t>
      </w:r>
      <w:r w:rsidR="00DF3BD7" w:rsidRPr="00BE4FD8">
        <w:rPr>
          <w:rFonts w:ascii="Arial" w:hAnsi="Arial" w:cs="Arial"/>
          <w:b/>
          <w:bCs/>
          <w:lang w:val="ro-RO" w:eastAsia="ar-SA" w:bidi="ar-SA"/>
        </w:rPr>
        <w:t xml:space="preserve"> (Software-ului)</w:t>
      </w:r>
      <w:r w:rsidR="000A4A2E" w:rsidRPr="00BE4FD8">
        <w:rPr>
          <w:rFonts w:ascii="Arial" w:hAnsi="Arial" w:cs="Arial"/>
          <w:b/>
          <w:bCs/>
          <w:lang w:val="ro-RO" w:eastAsia="ar-SA" w:bidi="ar-SA"/>
        </w:rPr>
        <w:t xml:space="preserve"> -</w:t>
      </w:r>
      <w:r w:rsidR="0069492A" w:rsidRPr="00BE4FD8">
        <w:rPr>
          <w:rFonts w:ascii="Arial" w:hAnsi="Arial" w:cs="Arial"/>
          <w:b/>
          <w:bCs/>
          <w:lang w:val="ro-RO" w:eastAsia="ar-SA" w:bidi="ar-SA"/>
        </w:rPr>
        <w:t xml:space="preserve"> </w:t>
      </w:r>
      <w:r w:rsidR="00785CCF" w:rsidRPr="00BE4FD8">
        <w:rPr>
          <w:rFonts w:ascii="Arial" w:hAnsi="Arial" w:cs="Arial"/>
          <w:b/>
          <w:bCs/>
          <w:lang w:val="ro-RO" w:eastAsia="ar-SA" w:bidi="ar-SA"/>
        </w:rPr>
        <w:t xml:space="preserve">Anexa nr. 1 la </w:t>
      </w:r>
      <w:r w:rsidR="000A4A2E" w:rsidRPr="00BE4FD8">
        <w:rPr>
          <w:rFonts w:ascii="Arial" w:hAnsi="Arial" w:cs="Arial"/>
          <w:b/>
          <w:bCs/>
          <w:lang w:val="ro-RO" w:eastAsia="ar-SA" w:bidi="ar-SA"/>
        </w:rPr>
        <w:t>C</w:t>
      </w:r>
      <w:r w:rsidR="00785CCF" w:rsidRPr="00BE4FD8">
        <w:rPr>
          <w:rFonts w:ascii="Arial" w:hAnsi="Arial" w:cs="Arial"/>
          <w:b/>
          <w:bCs/>
          <w:lang w:val="ro-RO" w:eastAsia="ar-SA" w:bidi="ar-SA"/>
        </w:rPr>
        <w:t>ontract</w:t>
      </w:r>
      <w:r w:rsidRPr="00BE4FD8">
        <w:rPr>
          <w:rFonts w:ascii="Arial" w:hAnsi="Arial" w:cs="Arial"/>
          <w:lang w:val="ro-RO" w:eastAsia="ar-SA" w:bidi="ar-SA"/>
        </w:rPr>
        <w:t xml:space="preserve"> si/sau Cererilor de evolutie/modificare formulate de Beneficiar potrivit Contractului, precum si transferul dreptului de proprietate asupra unei copii a S</w:t>
      </w:r>
      <w:r w:rsidR="00785CCF" w:rsidRPr="00BE4FD8">
        <w:rPr>
          <w:rFonts w:ascii="Arial" w:hAnsi="Arial" w:cs="Arial"/>
          <w:lang w:val="ro-RO" w:eastAsia="ar-SA" w:bidi="ar-SA"/>
        </w:rPr>
        <w:t>oftware-ului</w:t>
      </w:r>
      <w:r w:rsidRPr="00BE4FD8">
        <w:rPr>
          <w:rFonts w:ascii="Arial" w:hAnsi="Arial" w:cs="Arial"/>
          <w:lang w:val="ro-RO" w:eastAsia="ar-SA" w:bidi="ar-SA"/>
        </w:rPr>
        <w:t xml:space="preserve"> si</w:t>
      </w:r>
      <w:r w:rsidR="006A7EFD" w:rsidRPr="00BE4FD8">
        <w:rPr>
          <w:rFonts w:ascii="Arial" w:hAnsi="Arial" w:cs="Arial"/>
          <w:lang w:val="ro-RO" w:eastAsia="ar-SA" w:bidi="ar-SA"/>
        </w:rPr>
        <w:t xml:space="preserve"> asupra car</w:t>
      </w:r>
      <w:r w:rsidR="00265767" w:rsidRPr="00BE4FD8">
        <w:rPr>
          <w:rFonts w:ascii="Arial" w:hAnsi="Arial" w:cs="Arial"/>
          <w:lang w:val="ro-RO" w:eastAsia="ar-SA" w:bidi="ar-SA"/>
        </w:rPr>
        <w:t>uia</w:t>
      </w:r>
      <w:r w:rsidRPr="00BE4FD8">
        <w:rPr>
          <w:rFonts w:ascii="Arial" w:hAnsi="Arial" w:cs="Arial"/>
          <w:lang w:val="ro-RO" w:eastAsia="ar-SA" w:bidi="ar-SA"/>
        </w:rPr>
        <w:t xml:space="preserve"> </w:t>
      </w:r>
      <w:r w:rsidR="006A7EFD" w:rsidRPr="00BE4FD8">
        <w:rPr>
          <w:rFonts w:ascii="Arial" w:hAnsi="Arial" w:cs="Arial"/>
          <w:bCs/>
          <w:lang w:val="ro-RO" w:bidi="ar-SA"/>
        </w:rPr>
        <w:t xml:space="preserve">doar </w:t>
      </w:r>
      <w:r w:rsidR="006A7EFD" w:rsidRPr="00317AEB">
        <w:rPr>
          <w:rFonts w:ascii="Arial" w:hAnsi="Arial" w:cs="Arial"/>
          <w:bCs/>
          <w:lang w:val="ro-RO" w:bidi="ar-SA"/>
        </w:rPr>
        <w:t>Beneficiarul detine/va detine toate drepturile de proprietate intelectuala</w:t>
      </w:r>
      <w:r w:rsidRPr="00317AEB">
        <w:rPr>
          <w:rFonts w:ascii="Arial" w:hAnsi="Arial" w:cs="Arial"/>
          <w:b/>
          <w:lang w:val="ro-RO" w:eastAsia="ar-SA" w:bidi="ar-SA"/>
        </w:rPr>
        <w:t>.</w:t>
      </w:r>
      <w:r w:rsidRPr="00317AEB">
        <w:rPr>
          <w:rFonts w:ascii="Arial" w:hAnsi="Arial" w:cs="Arial"/>
          <w:lang w:val="ro-RO" w:eastAsia="ar-SA" w:bidi="ar-SA"/>
        </w:rPr>
        <w:t xml:space="preserve"> </w:t>
      </w:r>
    </w:p>
    <w:p w14:paraId="1D9BC01E" w14:textId="5A5D73D8" w:rsidR="00FC0427" w:rsidRPr="006B3191" w:rsidRDefault="00FC0427" w:rsidP="00FC0427">
      <w:pPr>
        <w:suppressAutoHyphens/>
        <w:spacing w:after="0" w:line="240" w:lineRule="auto"/>
        <w:ind w:left="720"/>
        <w:jc w:val="both"/>
        <w:rPr>
          <w:rFonts w:ascii="Arial" w:hAnsi="Arial" w:cs="Arial"/>
          <w:lang w:val="ro-RO" w:eastAsia="ar-SA" w:bidi="ar-SA"/>
        </w:rPr>
      </w:pPr>
      <w:r w:rsidRPr="005D592E">
        <w:rPr>
          <w:rFonts w:ascii="Arial" w:hAnsi="Arial" w:cs="Arial"/>
          <w:lang w:val="ro-RO" w:eastAsia="ar-SA" w:bidi="ar-SA"/>
        </w:rPr>
        <w:t>Beneficiarul devine proprietar al</w:t>
      </w:r>
      <w:r w:rsidR="00265767" w:rsidRPr="005D592E">
        <w:rPr>
          <w:rFonts w:ascii="Arial" w:hAnsi="Arial" w:cs="Arial"/>
          <w:lang w:val="ro-RO" w:eastAsia="ar-SA" w:bidi="ar-SA"/>
        </w:rPr>
        <w:t xml:space="preserve"> </w:t>
      </w:r>
      <w:r w:rsidR="00F772E2" w:rsidRPr="005D592E">
        <w:rPr>
          <w:rFonts w:ascii="Arial" w:hAnsi="Arial" w:cs="Arial"/>
          <w:lang w:val="ro-RO" w:eastAsia="ar-SA" w:bidi="ar-SA"/>
        </w:rPr>
        <w:t>Software-ului pe masura dezvoltarii acest</w:t>
      </w:r>
      <w:r w:rsidR="008D43B2" w:rsidRPr="005D592E">
        <w:rPr>
          <w:rFonts w:ascii="Arial" w:hAnsi="Arial" w:cs="Arial"/>
          <w:lang w:val="ro-RO" w:eastAsia="ar-SA" w:bidi="ar-SA"/>
        </w:rPr>
        <w:t>u</w:t>
      </w:r>
      <w:r w:rsidR="00F772E2" w:rsidRPr="005D592E">
        <w:rPr>
          <w:rFonts w:ascii="Arial" w:hAnsi="Arial" w:cs="Arial"/>
          <w:lang w:val="ro-RO" w:eastAsia="ar-SA" w:bidi="ar-SA"/>
        </w:rPr>
        <w:t>ia</w:t>
      </w:r>
      <w:r w:rsidR="000008D4" w:rsidRPr="005D592E">
        <w:rPr>
          <w:rFonts w:ascii="Arial" w:hAnsi="Arial" w:cs="Arial"/>
          <w:lang w:val="ro-RO" w:eastAsia="ar-SA" w:bidi="ar-SA"/>
        </w:rPr>
        <w:t>, urmand a primi la final Codul sursa astfel incat sa</w:t>
      </w:r>
      <w:r w:rsidRPr="005D592E">
        <w:rPr>
          <w:rFonts w:ascii="Arial" w:hAnsi="Arial" w:cs="Arial"/>
          <w:lang w:val="ro-RO" w:eastAsia="ar-SA" w:bidi="ar-SA"/>
        </w:rPr>
        <w:t xml:space="preserve"> poat</w:t>
      </w:r>
      <w:r w:rsidR="000008D4" w:rsidRPr="006B3191">
        <w:rPr>
          <w:rFonts w:ascii="Arial" w:hAnsi="Arial" w:cs="Arial"/>
          <w:lang w:val="ro-RO" w:eastAsia="ar-SA" w:bidi="ar-SA"/>
        </w:rPr>
        <w:t>a</w:t>
      </w:r>
      <w:r w:rsidRPr="006B3191">
        <w:rPr>
          <w:rFonts w:ascii="Arial" w:hAnsi="Arial" w:cs="Arial"/>
          <w:lang w:val="ro-RO" w:eastAsia="ar-SA" w:bidi="ar-SA"/>
        </w:rPr>
        <w:t xml:space="preserve"> utiliza So</w:t>
      </w:r>
      <w:r w:rsidR="000008D4" w:rsidRPr="006B3191">
        <w:rPr>
          <w:rFonts w:ascii="Arial" w:hAnsi="Arial" w:cs="Arial"/>
          <w:lang w:val="ro-RO" w:eastAsia="ar-SA" w:bidi="ar-SA"/>
        </w:rPr>
        <w:t>ftware-ul</w:t>
      </w:r>
      <w:r w:rsidRPr="006B3191">
        <w:rPr>
          <w:rFonts w:ascii="Arial" w:hAnsi="Arial" w:cs="Arial"/>
          <w:lang w:val="ro-RO" w:eastAsia="ar-SA" w:bidi="ar-SA"/>
        </w:rPr>
        <w:t xml:space="preserve"> perpetuu, in mod exclusiv, nelimitat teritorial, indiferent de numarul de utilizatori</w:t>
      </w:r>
      <w:r w:rsidR="006219F8" w:rsidRPr="006B3191">
        <w:rPr>
          <w:rFonts w:ascii="Arial" w:hAnsi="Arial" w:cs="Arial"/>
          <w:lang w:val="ro-RO" w:eastAsia="ar-SA" w:bidi="ar-SA"/>
        </w:rPr>
        <w:t xml:space="preserve">, precum si pentru a exercita orice alte drepturi corespunzatoare </w:t>
      </w:r>
      <w:r w:rsidR="004A5113" w:rsidRPr="006B3191">
        <w:rPr>
          <w:rFonts w:ascii="Arial" w:hAnsi="Arial" w:cs="Arial"/>
          <w:lang w:val="ro-RO" w:eastAsia="ar-SA" w:bidi="ar-SA"/>
        </w:rPr>
        <w:t>proprietarului</w:t>
      </w:r>
      <w:r w:rsidRPr="006B3191">
        <w:rPr>
          <w:rFonts w:ascii="Arial" w:hAnsi="Arial" w:cs="Arial"/>
          <w:lang w:val="ro-RO" w:eastAsia="ar-SA" w:bidi="ar-SA"/>
        </w:rPr>
        <w:t>. So</w:t>
      </w:r>
      <w:r w:rsidR="00684643" w:rsidRPr="006B3191">
        <w:rPr>
          <w:rFonts w:ascii="Arial" w:hAnsi="Arial" w:cs="Arial"/>
          <w:lang w:val="ro-RO" w:eastAsia="ar-SA" w:bidi="ar-SA"/>
        </w:rPr>
        <w:t>ftware-ul</w:t>
      </w:r>
      <w:r w:rsidRPr="006B3191">
        <w:rPr>
          <w:rFonts w:ascii="Arial" w:hAnsi="Arial" w:cs="Arial"/>
          <w:lang w:val="ro-RO" w:eastAsia="ar-SA" w:bidi="ar-SA"/>
        </w:rPr>
        <w:t xml:space="preserve"> va putea fi instalat fie pe un singur server (de productie, test si dezvoltare), fie pe servere separate. </w:t>
      </w:r>
    </w:p>
    <w:p w14:paraId="7B25F4D8" w14:textId="77777777" w:rsidR="00FC0427" w:rsidRPr="006B3191" w:rsidRDefault="00FC0427" w:rsidP="00FC0427">
      <w:pPr>
        <w:tabs>
          <w:tab w:val="num" w:pos="720"/>
        </w:tabs>
        <w:suppressAutoHyphens/>
        <w:spacing w:after="0"/>
        <w:ind w:left="720" w:hanging="720"/>
        <w:jc w:val="both"/>
        <w:rPr>
          <w:rFonts w:ascii="Arial" w:hAnsi="Arial" w:cs="Arial"/>
          <w:lang w:val="ro-RO" w:eastAsia="ar-SA" w:bidi="ar-SA"/>
        </w:rPr>
      </w:pPr>
    </w:p>
    <w:p w14:paraId="7A2EFA47" w14:textId="77777777" w:rsidR="00FC0427" w:rsidRPr="006B3191" w:rsidRDefault="00FC0427" w:rsidP="00FC0427">
      <w:pPr>
        <w:numPr>
          <w:ilvl w:val="0"/>
          <w:numId w:val="3"/>
        </w:numPr>
        <w:tabs>
          <w:tab w:val="clear" w:pos="360"/>
          <w:tab w:val="num" w:pos="720"/>
        </w:tabs>
        <w:suppressAutoHyphens/>
        <w:spacing w:after="0" w:line="240" w:lineRule="auto"/>
        <w:ind w:left="720" w:hanging="720"/>
        <w:rPr>
          <w:rFonts w:ascii="Arial" w:hAnsi="Arial" w:cs="Arial"/>
          <w:lang w:val="ro-RO" w:eastAsia="ar-SA" w:bidi="ar-SA"/>
        </w:rPr>
      </w:pPr>
      <w:r w:rsidRPr="006B3191">
        <w:rPr>
          <w:rFonts w:ascii="Arial" w:hAnsi="Arial" w:cs="Arial"/>
          <w:lang w:val="ro-RO" w:eastAsia="ar-SA" w:bidi="ar-SA"/>
        </w:rPr>
        <w:t xml:space="preserve">In vederea indeplinirii obiectului Contractului, Prestatorul va presta urmatoarele servicii, numite in continuare „Servicii”: </w:t>
      </w:r>
    </w:p>
    <w:p w14:paraId="774460B6" w14:textId="77777777" w:rsidR="00FC0427" w:rsidRPr="006B3191" w:rsidRDefault="00FC0427" w:rsidP="00FC0427">
      <w:pPr>
        <w:suppressAutoHyphens/>
        <w:spacing w:after="0" w:line="240" w:lineRule="auto"/>
        <w:ind w:left="360"/>
        <w:rPr>
          <w:rFonts w:ascii="Arial" w:hAnsi="Arial" w:cs="Arial"/>
          <w:lang w:val="ro-RO" w:eastAsia="ar-SA" w:bidi="ar-SA"/>
        </w:rPr>
      </w:pPr>
      <w:r w:rsidRPr="006B3191">
        <w:rPr>
          <w:rFonts w:ascii="Arial" w:hAnsi="Arial" w:cs="Arial"/>
          <w:lang w:val="ro-RO" w:eastAsia="ar-SA" w:bidi="ar-SA"/>
        </w:rPr>
        <w:t xml:space="preserve"> </w:t>
      </w:r>
    </w:p>
    <w:p w14:paraId="153F2E1D" w14:textId="379FFBDB" w:rsidR="00FC0427" w:rsidRPr="006B3191" w:rsidRDefault="00FC0427" w:rsidP="00FC0427">
      <w:pPr>
        <w:numPr>
          <w:ilvl w:val="0"/>
          <w:numId w:val="2"/>
        </w:numPr>
        <w:suppressAutoHyphens/>
        <w:spacing w:after="0" w:line="240" w:lineRule="auto"/>
        <w:ind w:firstLine="0"/>
        <w:jc w:val="both"/>
        <w:rPr>
          <w:rFonts w:ascii="Arial" w:hAnsi="Arial" w:cs="Arial"/>
          <w:lang w:val="ro-RO" w:eastAsia="ar-SA" w:bidi="ar-SA"/>
        </w:rPr>
      </w:pPr>
      <w:r w:rsidRPr="006B3191">
        <w:rPr>
          <w:rFonts w:ascii="Arial" w:hAnsi="Arial" w:cs="Arial"/>
          <w:lang w:val="ro-RO" w:eastAsia="ar-SA" w:bidi="ar-SA"/>
        </w:rPr>
        <w:t xml:space="preserve">servicii de configurare, dezvoltare si implementare a Solutiei, conform </w:t>
      </w:r>
      <w:r w:rsidR="0030115E" w:rsidRPr="006B3191">
        <w:rPr>
          <w:rFonts w:ascii="Arial" w:hAnsi="Arial" w:cs="Arial"/>
          <w:lang w:val="ro-RO" w:eastAsia="ar-SA" w:bidi="ar-SA"/>
        </w:rPr>
        <w:t>D</w:t>
      </w:r>
      <w:r w:rsidRPr="006B3191">
        <w:rPr>
          <w:rFonts w:ascii="Arial" w:hAnsi="Arial" w:cs="Arial"/>
          <w:lang w:val="ro-RO" w:eastAsia="ar-SA" w:bidi="ar-SA"/>
        </w:rPr>
        <w:t>ocumentatiei;</w:t>
      </w:r>
    </w:p>
    <w:p w14:paraId="33D8DC16" w14:textId="4C45F7AA" w:rsidR="00FC0427" w:rsidRPr="006B3191" w:rsidRDefault="00FC0427" w:rsidP="00FC0427">
      <w:pPr>
        <w:numPr>
          <w:ilvl w:val="0"/>
          <w:numId w:val="2"/>
        </w:numPr>
        <w:suppressAutoHyphens/>
        <w:spacing w:after="0" w:line="240" w:lineRule="auto"/>
        <w:ind w:firstLine="0"/>
        <w:jc w:val="both"/>
        <w:rPr>
          <w:rFonts w:ascii="Arial" w:hAnsi="Arial" w:cs="Arial"/>
          <w:lang w:val="ro-RO" w:eastAsia="ar-SA" w:bidi="ar-SA"/>
        </w:rPr>
      </w:pPr>
      <w:r w:rsidRPr="006B3191">
        <w:rPr>
          <w:rFonts w:ascii="Arial" w:hAnsi="Arial" w:cs="Arial"/>
          <w:lang w:val="ro-RO" w:eastAsia="ar-SA" w:bidi="ar-SA"/>
        </w:rPr>
        <w:t xml:space="preserve">servicii de interfatare si integrare cu aplicatiile Beneficiarului precum si cu sursele de date externe, conform </w:t>
      </w:r>
      <w:r w:rsidR="0030115E" w:rsidRPr="006B3191">
        <w:rPr>
          <w:rFonts w:ascii="Arial" w:hAnsi="Arial" w:cs="Arial"/>
          <w:lang w:val="ro-RO" w:eastAsia="ar-SA" w:bidi="ar-SA"/>
        </w:rPr>
        <w:t>D</w:t>
      </w:r>
      <w:r w:rsidRPr="006B3191">
        <w:rPr>
          <w:rFonts w:ascii="Arial" w:hAnsi="Arial" w:cs="Arial"/>
          <w:lang w:val="ro-RO" w:eastAsia="ar-SA" w:bidi="ar-SA"/>
        </w:rPr>
        <w:t>ocumentatiei;</w:t>
      </w:r>
    </w:p>
    <w:p w14:paraId="280D9BFE" w14:textId="77777777" w:rsidR="00EF14BA" w:rsidRPr="006B3191" w:rsidRDefault="00FC0427" w:rsidP="00FC0427">
      <w:pPr>
        <w:numPr>
          <w:ilvl w:val="0"/>
          <w:numId w:val="2"/>
        </w:numPr>
        <w:suppressAutoHyphens/>
        <w:spacing w:after="0" w:line="240" w:lineRule="auto"/>
        <w:ind w:firstLine="0"/>
        <w:jc w:val="both"/>
        <w:rPr>
          <w:rFonts w:ascii="Arial" w:hAnsi="Arial" w:cs="Arial"/>
          <w:lang w:val="ro-RO" w:eastAsia="ar-SA" w:bidi="ar-SA"/>
        </w:rPr>
      </w:pPr>
      <w:r w:rsidRPr="006B3191">
        <w:rPr>
          <w:rFonts w:ascii="Arial" w:hAnsi="Arial" w:cs="Arial"/>
          <w:lang w:val="ro-RO" w:eastAsia="ar-SA" w:bidi="ar-SA"/>
        </w:rPr>
        <w:t xml:space="preserve">servicii de instruire a utilizatorilor si a administratorilor de sistem ai Beneficiarului; </w:t>
      </w:r>
      <w:r w:rsidRPr="006B3191">
        <w:rPr>
          <w:rFonts w:ascii="Arial" w:hAnsi="Arial" w:cs="Arial"/>
          <w:color w:val="000000"/>
          <w:lang w:val="ro-RO"/>
        </w:rPr>
        <w:t>instruirea se va realiza la sediul Beneficiarului, intr-o sesiune de .... zile (functionalitati si creare de rapoarte)</w:t>
      </w:r>
    </w:p>
    <w:p w14:paraId="218011C2" w14:textId="79E42F54" w:rsidR="00FC0427" w:rsidRPr="006B3191" w:rsidRDefault="00EF14BA" w:rsidP="00FC0427">
      <w:pPr>
        <w:numPr>
          <w:ilvl w:val="0"/>
          <w:numId w:val="2"/>
        </w:numPr>
        <w:suppressAutoHyphens/>
        <w:spacing w:after="0" w:line="240" w:lineRule="auto"/>
        <w:ind w:firstLine="0"/>
        <w:jc w:val="both"/>
        <w:rPr>
          <w:rFonts w:ascii="Arial" w:hAnsi="Arial" w:cs="Arial"/>
          <w:lang w:val="ro-RO" w:eastAsia="ar-SA" w:bidi="ar-SA"/>
        </w:rPr>
      </w:pPr>
      <w:r w:rsidRPr="006B3191">
        <w:rPr>
          <w:rFonts w:ascii="Arial" w:hAnsi="Arial" w:cs="Arial"/>
          <w:color w:val="000000"/>
          <w:lang w:val="ro-RO"/>
        </w:rPr>
        <w:t>servicii de grafica</w:t>
      </w:r>
      <w:r w:rsidR="001A1090" w:rsidRPr="006B3191">
        <w:rPr>
          <w:rFonts w:ascii="Arial" w:hAnsi="Arial" w:cs="Arial"/>
          <w:color w:val="000000"/>
          <w:lang w:val="ro-RO"/>
        </w:rPr>
        <w:t xml:space="preserve"> si </w:t>
      </w:r>
      <w:r w:rsidR="00EF3E4D" w:rsidRPr="006B3191">
        <w:rPr>
          <w:rFonts w:ascii="Arial" w:hAnsi="Arial" w:cs="Arial"/>
          <w:color w:val="000000"/>
          <w:lang w:val="ro-RO"/>
        </w:rPr>
        <w:t>design grafic</w:t>
      </w:r>
      <w:r w:rsidRPr="006B3191">
        <w:rPr>
          <w:rFonts w:ascii="Arial" w:hAnsi="Arial" w:cs="Arial"/>
          <w:color w:val="000000"/>
          <w:lang w:val="ro-RO"/>
        </w:rPr>
        <w:t xml:space="preserve"> </w:t>
      </w:r>
      <w:r w:rsidR="002458E4" w:rsidRPr="006B3191">
        <w:rPr>
          <w:rFonts w:ascii="Arial" w:hAnsi="Arial" w:cs="Arial"/>
          <w:color w:val="000000"/>
          <w:lang w:val="ro-RO"/>
        </w:rPr>
        <w:t xml:space="preserve">potrivit elementelor </w:t>
      </w:r>
      <w:r w:rsidR="00FD602B" w:rsidRPr="006B3191">
        <w:rPr>
          <w:rFonts w:ascii="Arial" w:hAnsi="Arial" w:cs="Arial"/>
          <w:color w:val="000000"/>
          <w:lang w:val="ro-RO"/>
        </w:rPr>
        <w:t xml:space="preserve">agreate </w:t>
      </w:r>
      <w:r w:rsidR="00C22E58" w:rsidRPr="006B3191">
        <w:rPr>
          <w:rFonts w:ascii="Arial" w:hAnsi="Arial" w:cs="Arial"/>
          <w:color w:val="000000"/>
          <w:lang w:val="ro-RO"/>
        </w:rPr>
        <w:t>cu</w:t>
      </w:r>
      <w:r w:rsidR="00FD602B" w:rsidRPr="006B3191">
        <w:rPr>
          <w:rFonts w:ascii="Arial" w:hAnsi="Arial" w:cs="Arial"/>
          <w:color w:val="000000"/>
          <w:lang w:val="ro-RO"/>
        </w:rPr>
        <w:t xml:space="preserve"> Beneficiar</w:t>
      </w:r>
      <w:r w:rsidR="00C22E58" w:rsidRPr="006B3191">
        <w:rPr>
          <w:rFonts w:ascii="Arial" w:hAnsi="Arial" w:cs="Arial"/>
          <w:color w:val="000000"/>
          <w:lang w:val="ro-RO"/>
        </w:rPr>
        <w:t>ul</w:t>
      </w:r>
      <w:r w:rsidR="009D4D17" w:rsidRPr="006B3191">
        <w:rPr>
          <w:rFonts w:ascii="Arial" w:hAnsi="Arial" w:cs="Arial"/>
          <w:color w:val="000000"/>
          <w:lang w:val="ro-RO"/>
        </w:rPr>
        <w:t xml:space="preserve"> cu elemente/materiale create sau detinute de Prestator sau </w:t>
      </w:r>
      <w:r w:rsidR="00036883" w:rsidRPr="006B3191">
        <w:rPr>
          <w:rFonts w:ascii="Arial" w:hAnsi="Arial" w:cs="Arial"/>
          <w:color w:val="000000"/>
          <w:lang w:val="ro-RO"/>
        </w:rPr>
        <w:t>elemente/</w:t>
      </w:r>
      <w:r w:rsidR="009D4D17" w:rsidRPr="006B3191">
        <w:rPr>
          <w:rFonts w:ascii="Arial" w:hAnsi="Arial" w:cs="Arial"/>
          <w:color w:val="000000"/>
          <w:lang w:val="ro-RO"/>
        </w:rPr>
        <w:t>materiale</w:t>
      </w:r>
      <w:r w:rsidR="00036883" w:rsidRPr="006B3191">
        <w:rPr>
          <w:rFonts w:ascii="Arial" w:hAnsi="Arial" w:cs="Arial"/>
          <w:color w:val="000000"/>
          <w:lang w:val="ro-RO"/>
        </w:rPr>
        <w:t xml:space="preserve"> disponibile in mod gratuit sau contra cost de la terti</w:t>
      </w:r>
      <w:r w:rsidR="00FC0427" w:rsidRPr="006B3191">
        <w:rPr>
          <w:rFonts w:ascii="Arial" w:hAnsi="Arial" w:cs="Arial"/>
          <w:color w:val="000000"/>
          <w:lang w:val="ro-RO"/>
        </w:rPr>
        <w:t>.</w:t>
      </w:r>
    </w:p>
    <w:p w14:paraId="49360A2E" w14:textId="77777777" w:rsidR="00FC0427" w:rsidRPr="006B3191" w:rsidRDefault="00FC0427" w:rsidP="00FC0427">
      <w:pPr>
        <w:suppressAutoHyphens/>
        <w:spacing w:after="0" w:line="240" w:lineRule="auto"/>
        <w:ind w:left="720"/>
        <w:jc w:val="both"/>
        <w:rPr>
          <w:rFonts w:ascii="Arial" w:hAnsi="Arial" w:cs="Arial"/>
          <w:lang w:val="ro-RO" w:eastAsia="ar-SA" w:bidi="ar-SA"/>
        </w:rPr>
      </w:pPr>
    </w:p>
    <w:p w14:paraId="39316439" w14:textId="0BFEBC6D" w:rsidR="00FC0427" w:rsidRPr="006B3191" w:rsidRDefault="00FC0427" w:rsidP="00FC0427">
      <w:pPr>
        <w:suppressAutoHyphens/>
        <w:spacing w:after="0" w:line="240" w:lineRule="auto"/>
        <w:ind w:left="720"/>
        <w:jc w:val="both"/>
        <w:rPr>
          <w:rFonts w:ascii="Arial" w:hAnsi="Arial" w:cs="Arial"/>
          <w:lang w:val="ro-RO" w:eastAsia="ar-SA" w:bidi="ar-SA"/>
        </w:rPr>
      </w:pPr>
      <w:r w:rsidRPr="006B3191">
        <w:rPr>
          <w:rFonts w:ascii="Arial" w:hAnsi="Arial" w:cs="Arial"/>
          <w:lang w:val="ro-RO" w:eastAsia="ar-SA" w:bidi="ar-SA"/>
        </w:rPr>
        <w:t xml:space="preserve">Serviciile vor fi prestate </w:t>
      </w:r>
      <w:r w:rsidR="000A4A2E" w:rsidRPr="006B3191">
        <w:rPr>
          <w:rFonts w:ascii="Arial" w:hAnsi="Arial" w:cs="Arial"/>
          <w:lang w:val="ro-RO" w:eastAsia="ar-SA" w:bidi="ar-SA"/>
        </w:rPr>
        <w:t xml:space="preserve">in etapele si </w:t>
      </w:r>
      <w:r w:rsidRPr="006B3191">
        <w:rPr>
          <w:rFonts w:ascii="Arial" w:hAnsi="Arial" w:cs="Arial"/>
          <w:lang w:val="ro-RO" w:eastAsia="ar-SA" w:bidi="ar-SA"/>
        </w:rPr>
        <w:t xml:space="preserve">la termenele stabilite in </w:t>
      </w:r>
      <w:r w:rsidRPr="006B3191">
        <w:rPr>
          <w:rFonts w:ascii="Arial" w:hAnsi="Arial" w:cs="Arial"/>
          <w:b/>
          <w:bCs/>
          <w:lang w:val="ro-RO" w:eastAsia="ar-SA" w:bidi="ar-SA"/>
        </w:rPr>
        <w:t xml:space="preserve">Anexa nr. 2 – </w:t>
      </w:r>
      <w:r w:rsidR="000A4A2E" w:rsidRPr="006B3191">
        <w:rPr>
          <w:rFonts w:ascii="Arial" w:hAnsi="Arial" w:cs="Arial"/>
          <w:b/>
          <w:bCs/>
          <w:lang w:val="ro-RO" w:eastAsia="ar-SA" w:bidi="ar-SA"/>
        </w:rPr>
        <w:t>Etapele</w:t>
      </w:r>
      <w:r w:rsidRPr="006B3191">
        <w:rPr>
          <w:rFonts w:ascii="Arial" w:hAnsi="Arial" w:cs="Arial"/>
          <w:b/>
          <w:bCs/>
          <w:lang w:val="ro-RO" w:eastAsia="ar-SA" w:bidi="ar-SA"/>
        </w:rPr>
        <w:t xml:space="preserve"> de</w:t>
      </w:r>
      <w:r w:rsidR="00862158" w:rsidRPr="006B3191">
        <w:rPr>
          <w:rFonts w:ascii="Arial" w:hAnsi="Arial" w:cs="Arial"/>
          <w:b/>
          <w:bCs/>
          <w:lang w:val="ro-RO" w:eastAsia="ar-SA" w:bidi="ar-SA"/>
        </w:rPr>
        <w:t xml:space="preserve"> dezvoltare si</w:t>
      </w:r>
      <w:r w:rsidRPr="006B3191">
        <w:rPr>
          <w:rFonts w:ascii="Arial" w:hAnsi="Arial" w:cs="Arial"/>
          <w:b/>
          <w:bCs/>
          <w:lang w:val="ro-RO" w:eastAsia="ar-SA" w:bidi="ar-SA"/>
        </w:rPr>
        <w:t xml:space="preserve"> implementare</w:t>
      </w:r>
      <w:r w:rsidRPr="006B3191">
        <w:rPr>
          <w:rFonts w:ascii="Arial" w:hAnsi="Arial" w:cs="Arial"/>
          <w:lang w:val="ro-RO" w:eastAsia="ar-SA" w:bidi="ar-SA"/>
        </w:rPr>
        <w:t>.</w:t>
      </w:r>
    </w:p>
    <w:p w14:paraId="36DEAC8F" w14:textId="77777777" w:rsidR="00FC0427" w:rsidRPr="006B3191" w:rsidRDefault="00FC0427" w:rsidP="00FC0427">
      <w:pPr>
        <w:suppressAutoHyphens/>
        <w:spacing w:after="0" w:line="240" w:lineRule="auto"/>
        <w:ind w:left="360"/>
        <w:rPr>
          <w:rFonts w:ascii="Arial" w:hAnsi="Arial" w:cs="Arial"/>
          <w:lang w:val="ro-RO" w:eastAsia="ar-SA" w:bidi="ar-SA"/>
        </w:rPr>
      </w:pPr>
    </w:p>
    <w:p w14:paraId="178EB93A" w14:textId="77777777" w:rsidR="00FC0427" w:rsidRPr="006B3191" w:rsidRDefault="00FC0427" w:rsidP="00FC0427">
      <w:pPr>
        <w:pStyle w:val="ListParagraph"/>
        <w:numPr>
          <w:ilvl w:val="1"/>
          <w:numId w:val="11"/>
        </w:numPr>
        <w:tabs>
          <w:tab w:val="num" w:pos="720"/>
        </w:tabs>
        <w:suppressAutoHyphens/>
        <w:spacing w:after="0" w:line="240" w:lineRule="auto"/>
        <w:ind w:hanging="720"/>
        <w:rPr>
          <w:rFonts w:ascii="Arial" w:hAnsi="Arial" w:cs="Arial"/>
          <w:lang w:val="ro-RO" w:eastAsia="ar-SA" w:bidi="ar-SA"/>
        </w:rPr>
      </w:pPr>
      <w:r w:rsidRPr="006B3191">
        <w:rPr>
          <w:rFonts w:ascii="Arial" w:hAnsi="Arial" w:cs="Arial"/>
          <w:lang w:val="ro-RO" w:eastAsia="ar-SA" w:bidi="ar-SA"/>
        </w:rPr>
        <w:t>In vederea indeplinirii obiectului Contractului, Prestatorul va preda Beneficiarului urmatoarele documente, denumite in continuare „Livrabile”:</w:t>
      </w:r>
    </w:p>
    <w:p w14:paraId="5964A04A" w14:textId="18482012" w:rsidR="00FC0427" w:rsidRPr="006B3191" w:rsidRDefault="00FC0427" w:rsidP="00FC0427">
      <w:pPr>
        <w:pStyle w:val="ListParagraph"/>
        <w:numPr>
          <w:ilvl w:val="0"/>
          <w:numId w:val="34"/>
        </w:numPr>
        <w:tabs>
          <w:tab w:val="num" w:pos="720"/>
        </w:tabs>
        <w:suppressAutoHyphens/>
        <w:spacing w:after="0" w:line="240" w:lineRule="auto"/>
        <w:rPr>
          <w:rFonts w:ascii="Arial" w:hAnsi="Arial" w:cs="Arial"/>
          <w:lang w:val="ro-RO" w:eastAsia="ar-SA" w:bidi="ar-SA"/>
        </w:rPr>
      </w:pPr>
      <w:r w:rsidRPr="006B3191">
        <w:rPr>
          <w:rFonts w:ascii="Arial" w:hAnsi="Arial" w:cs="Arial"/>
          <w:lang w:val="ro-RO" w:eastAsia="ar-SA" w:bidi="ar-SA"/>
        </w:rPr>
        <w:t>Document cuprinzand procedurile de instalare a Solutiei: se va preda cel taziu pana la data de ........................</w:t>
      </w:r>
    </w:p>
    <w:p w14:paraId="046615E5" w14:textId="7673D2D9" w:rsidR="00FC0427" w:rsidRPr="006B3191" w:rsidRDefault="00FC0427" w:rsidP="00FC0427">
      <w:pPr>
        <w:pStyle w:val="ListParagraph"/>
        <w:numPr>
          <w:ilvl w:val="0"/>
          <w:numId w:val="34"/>
        </w:numPr>
        <w:tabs>
          <w:tab w:val="num" w:pos="720"/>
        </w:tabs>
        <w:suppressAutoHyphens/>
        <w:spacing w:after="0" w:line="240" w:lineRule="auto"/>
        <w:rPr>
          <w:rFonts w:ascii="Arial" w:hAnsi="Arial" w:cs="Arial"/>
          <w:lang w:val="ro-RO" w:eastAsia="ar-SA" w:bidi="ar-SA"/>
        </w:rPr>
      </w:pPr>
      <w:r w:rsidRPr="006B3191">
        <w:rPr>
          <w:rFonts w:ascii="Arial" w:hAnsi="Arial" w:cs="Arial"/>
          <w:lang w:val="ro-RO" w:eastAsia="ar-SA" w:bidi="ar-SA"/>
        </w:rPr>
        <w:t xml:space="preserve">Documente cuprinzand scenariile de testare: se vor preda cel taziu cu 5 zile lucratoare inainte de inceperea testelor, pentru fiecare etapa  si va contine scenariile de testare pentru fiecare test prevazut in </w:t>
      </w:r>
      <w:r w:rsidR="00F45ED6" w:rsidRPr="006B3191">
        <w:rPr>
          <w:rFonts w:ascii="Arial" w:hAnsi="Arial" w:cs="Arial"/>
          <w:lang w:val="ro-RO" w:eastAsia="ar-SA" w:bidi="ar-SA"/>
        </w:rPr>
        <w:t>Etapele</w:t>
      </w:r>
      <w:r w:rsidRPr="006B3191">
        <w:rPr>
          <w:rFonts w:ascii="Arial" w:hAnsi="Arial" w:cs="Arial"/>
          <w:lang w:val="ro-RO" w:eastAsia="ar-SA" w:bidi="ar-SA"/>
        </w:rPr>
        <w:t xml:space="preserve"> de implementare;</w:t>
      </w:r>
    </w:p>
    <w:p w14:paraId="5B62B1F4" w14:textId="688C6D23" w:rsidR="00FC0427" w:rsidRPr="006B3191" w:rsidRDefault="00FC0427" w:rsidP="00FC0427">
      <w:pPr>
        <w:pStyle w:val="ListParagraph"/>
        <w:numPr>
          <w:ilvl w:val="0"/>
          <w:numId w:val="34"/>
        </w:numPr>
        <w:tabs>
          <w:tab w:val="num" w:pos="720"/>
        </w:tabs>
        <w:suppressAutoHyphens/>
        <w:spacing w:after="0" w:line="240" w:lineRule="auto"/>
        <w:rPr>
          <w:rFonts w:ascii="Arial" w:hAnsi="Arial" w:cs="Arial"/>
          <w:lang w:val="ro-RO" w:eastAsia="ar-SA" w:bidi="ar-SA"/>
        </w:rPr>
      </w:pPr>
      <w:r w:rsidRPr="006B3191">
        <w:rPr>
          <w:rFonts w:ascii="Arial" w:hAnsi="Arial" w:cs="Arial"/>
          <w:lang w:val="ro-RO" w:eastAsia="ar-SA" w:bidi="ar-SA"/>
        </w:rPr>
        <w:t>Manualul de utilizare a S</w:t>
      </w:r>
      <w:r w:rsidR="00F45ED6" w:rsidRPr="006B3191">
        <w:rPr>
          <w:rFonts w:ascii="Arial" w:hAnsi="Arial" w:cs="Arial"/>
          <w:lang w:val="ro-RO" w:eastAsia="ar-SA" w:bidi="ar-SA"/>
        </w:rPr>
        <w:t>oftware-ului</w:t>
      </w:r>
      <w:r w:rsidRPr="006B3191">
        <w:rPr>
          <w:rFonts w:ascii="Arial" w:hAnsi="Arial" w:cs="Arial"/>
          <w:lang w:val="ro-RO" w:eastAsia="ar-SA" w:bidi="ar-SA"/>
        </w:rPr>
        <w:t>: se va preda pana la data de .......................</w:t>
      </w:r>
    </w:p>
    <w:p w14:paraId="7451CD95" w14:textId="56E4C777" w:rsidR="00FC0427" w:rsidRPr="006B3191" w:rsidRDefault="00FC0427" w:rsidP="00FC0427">
      <w:pPr>
        <w:pStyle w:val="ListParagraph"/>
        <w:numPr>
          <w:ilvl w:val="0"/>
          <w:numId w:val="34"/>
        </w:numPr>
        <w:tabs>
          <w:tab w:val="num" w:pos="720"/>
        </w:tabs>
        <w:suppressAutoHyphens/>
        <w:spacing w:after="0" w:line="240" w:lineRule="auto"/>
        <w:rPr>
          <w:rFonts w:ascii="Arial" w:hAnsi="Arial" w:cs="Arial"/>
          <w:lang w:val="ro-RO" w:eastAsia="ar-SA" w:bidi="ar-SA"/>
        </w:rPr>
      </w:pPr>
      <w:r w:rsidRPr="006B3191">
        <w:rPr>
          <w:rFonts w:ascii="Arial" w:hAnsi="Arial" w:cs="Arial"/>
          <w:lang w:val="ro-RO" w:eastAsia="ar-SA" w:bidi="ar-SA"/>
        </w:rPr>
        <w:t>Planul de Proiect va fi  elaborat si prezentat Beneficiarului de catre Prestator pana la data de ......................., si va cuprinde:</w:t>
      </w:r>
    </w:p>
    <w:p w14:paraId="0148B535"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echipa de proiect si rolul fiecarui membru al echipei</w:t>
      </w:r>
    </w:p>
    <w:p w14:paraId="5D5C7144"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 xml:space="preserve">activitatile din cadrul Proiectului, distribuite pe fiecare etapa de implementare </w:t>
      </w:r>
    </w:p>
    <w:p w14:paraId="3E7234B1"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 xml:space="preserve">Partea responsabila si timpul alocat pentru fiecare activitate din cadrul Proiectului </w:t>
      </w:r>
    </w:p>
    <w:p w14:paraId="3E5C3A53"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Livrabilele la nivelul fiecarei etape din Proiect</w:t>
      </w:r>
    </w:p>
    <w:p w14:paraId="73365BB0"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lastRenderedPageBreak/>
        <w:t>Calendarul Proiectului</w:t>
      </w:r>
    </w:p>
    <w:p w14:paraId="07687177"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Planul de comunicare</w:t>
      </w:r>
    </w:p>
    <w:p w14:paraId="4CD5A5E4" w14:textId="77777777" w:rsidR="00FC0427" w:rsidRPr="006B3191" w:rsidRDefault="00FC0427" w:rsidP="00FC0427">
      <w:pPr>
        <w:numPr>
          <w:ilvl w:val="1"/>
          <w:numId w:val="2"/>
        </w:numPr>
        <w:suppressAutoHyphens/>
        <w:spacing w:after="0"/>
        <w:ind w:firstLine="0"/>
        <w:rPr>
          <w:rFonts w:ascii="Arial" w:hAnsi="Arial" w:cs="Arial"/>
          <w:b/>
          <w:lang w:val="ro-RO" w:eastAsia="ar-SA" w:bidi="ar-SA"/>
        </w:rPr>
      </w:pPr>
      <w:r w:rsidRPr="006B3191">
        <w:rPr>
          <w:rFonts w:ascii="Arial" w:hAnsi="Arial" w:cs="Arial"/>
          <w:lang w:val="ro-RO" w:eastAsia="ar-SA" w:bidi="ar-SA"/>
        </w:rPr>
        <w:t>Plan de testare – stabilirea modului de lucru</w:t>
      </w:r>
    </w:p>
    <w:p w14:paraId="3B49F67E"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Identificarea riscurilor potentiale si masuri de prevenire si control („Risc Management”)</w:t>
      </w:r>
    </w:p>
    <w:p w14:paraId="1F82115F" w14:textId="77777777" w:rsidR="00FC0427" w:rsidRPr="006B3191" w:rsidRDefault="00FC0427" w:rsidP="00FC0427">
      <w:pPr>
        <w:numPr>
          <w:ilvl w:val="1"/>
          <w:numId w:val="2"/>
        </w:numPr>
        <w:suppressAutoHyphens/>
        <w:spacing w:after="0"/>
        <w:ind w:firstLine="0"/>
        <w:rPr>
          <w:rFonts w:ascii="Arial" w:hAnsi="Arial" w:cs="Arial"/>
          <w:lang w:val="ro-RO" w:eastAsia="ar-SA" w:bidi="ar-SA"/>
        </w:rPr>
      </w:pPr>
      <w:r w:rsidRPr="006B3191">
        <w:rPr>
          <w:rFonts w:ascii="Arial" w:hAnsi="Arial" w:cs="Arial"/>
          <w:lang w:val="ro-RO" w:eastAsia="ar-SA" w:bidi="ar-SA"/>
        </w:rPr>
        <w:t>Procedura de management al schimbarii („Change Management”)</w:t>
      </w:r>
    </w:p>
    <w:p w14:paraId="5BE13BEE" w14:textId="77777777" w:rsidR="00FC0427" w:rsidRPr="006B3191" w:rsidRDefault="00FC0427" w:rsidP="00FC0427">
      <w:pPr>
        <w:tabs>
          <w:tab w:val="num" w:pos="720"/>
        </w:tabs>
        <w:suppressAutoHyphens/>
        <w:spacing w:after="0"/>
        <w:ind w:left="720" w:hanging="720"/>
        <w:rPr>
          <w:rFonts w:ascii="Arial" w:hAnsi="Arial" w:cs="Arial"/>
          <w:b/>
          <w:lang w:val="ro-RO" w:eastAsia="ar-SA" w:bidi="ar-SA"/>
        </w:rPr>
      </w:pPr>
    </w:p>
    <w:p w14:paraId="6AC5122B" w14:textId="77777777" w:rsidR="00FC0427" w:rsidRPr="006B3191" w:rsidRDefault="00FC0427" w:rsidP="00FC0427">
      <w:pPr>
        <w:tabs>
          <w:tab w:val="num" w:pos="720"/>
        </w:tabs>
        <w:spacing w:after="0"/>
        <w:ind w:left="720" w:hanging="720"/>
        <w:jc w:val="both"/>
        <w:rPr>
          <w:rFonts w:ascii="Arial" w:hAnsi="Arial" w:cs="Arial"/>
          <w:lang w:val="ro-RO" w:eastAsia="ar-SA" w:bidi="ar-SA"/>
        </w:rPr>
      </w:pPr>
      <w:r w:rsidRPr="006B3191">
        <w:rPr>
          <w:rFonts w:ascii="Arial" w:hAnsi="Arial" w:cs="Arial"/>
          <w:lang w:val="ro-RO" w:eastAsia="ar-SA" w:bidi="ar-SA"/>
        </w:rPr>
        <w:tab/>
        <w:t>Predarea Livrabilelor catre Beneficiar se efectueaza pe baza de proces-verbal de predare-primire. Incheierea procesului verbal de predare-primire nu echivaleaza cu  confirmarea de catre Beneficiar a corectitudinii Livrabilelor. In situatia in care Beneficiarul va constata existenta unor deficiente (erori, lipsuri, etc.), Prestatorul le va remedia (prin aceasta intelegandu-se orice modificare, completare, refacere integrala) in termen de maximum 3 zile de la solicitarea Beneficiarului.</w:t>
      </w:r>
      <w:r w:rsidRPr="006B3191">
        <w:rPr>
          <w:rFonts w:ascii="Arial" w:hAnsi="Arial" w:cs="Arial"/>
          <w:lang w:val="ro-RO" w:eastAsia="ar-SA" w:bidi="ar-SA"/>
        </w:rPr>
        <w:tab/>
      </w:r>
    </w:p>
    <w:p w14:paraId="2556ED5D" w14:textId="77777777" w:rsidR="00FC0427" w:rsidRPr="006B3191" w:rsidRDefault="00FC0427" w:rsidP="00FC0427">
      <w:pPr>
        <w:tabs>
          <w:tab w:val="num" w:pos="720"/>
        </w:tabs>
        <w:spacing w:after="0"/>
        <w:ind w:left="720" w:hanging="720"/>
        <w:jc w:val="both"/>
        <w:rPr>
          <w:rFonts w:ascii="Arial" w:hAnsi="Arial" w:cs="Arial"/>
          <w:lang w:val="ro-RO" w:eastAsia="ar-SA" w:bidi="ar-SA"/>
        </w:rPr>
      </w:pPr>
    </w:p>
    <w:p w14:paraId="12DCD870" w14:textId="03201BB5" w:rsidR="00FC0427" w:rsidRPr="00BE4FD8" w:rsidRDefault="00FC0427" w:rsidP="00FC0427">
      <w:pPr>
        <w:pStyle w:val="ListParagraph"/>
        <w:numPr>
          <w:ilvl w:val="1"/>
          <w:numId w:val="11"/>
        </w:numPr>
        <w:suppressAutoHyphens/>
        <w:spacing w:after="0" w:line="240" w:lineRule="auto"/>
        <w:ind w:hanging="720"/>
        <w:jc w:val="both"/>
        <w:rPr>
          <w:rFonts w:ascii="Arial" w:hAnsi="Arial" w:cs="Arial"/>
          <w:lang w:val="ro-RO" w:eastAsia="ar-SA" w:bidi="ar-SA"/>
        </w:rPr>
      </w:pPr>
      <w:r w:rsidRPr="006B3191">
        <w:rPr>
          <w:rFonts w:ascii="Arial" w:hAnsi="Arial" w:cs="Arial"/>
          <w:lang w:val="ro-RO" w:eastAsia="ar-SA" w:bidi="ar-SA"/>
        </w:rPr>
        <w:t>Odata cu plata sumei indicata la art. 2.4.</w:t>
      </w:r>
      <w:r w:rsidR="002B31C5" w:rsidRPr="006B3191">
        <w:rPr>
          <w:rFonts w:ascii="Arial" w:hAnsi="Arial" w:cs="Arial"/>
          <w:lang w:val="ro-RO" w:eastAsia="ar-SA" w:bidi="ar-SA"/>
        </w:rPr>
        <w:t xml:space="preserve"> </w:t>
      </w:r>
      <w:r w:rsidRPr="006B3191">
        <w:rPr>
          <w:rFonts w:ascii="Arial" w:hAnsi="Arial" w:cs="Arial"/>
          <w:lang w:val="ro-RO" w:eastAsia="ar-SA" w:bidi="ar-SA"/>
        </w:rPr>
        <w:t>de mai jos (care reprezinta pret al</w:t>
      </w:r>
      <w:r w:rsidR="008C0123" w:rsidRPr="006B3191">
        <w:rPr>
          <w:rFonts w:ascii="Arial" w:hAnsi="Arial" w:cs="Arial"/>
          <w:lang w:val="ro-RO" w:eastAsia="ar-SA" w:bidi="ar-SA"/>
        </w:rPr>
        <w:t xml:space="preserve"> dezvoltarii, implementarii si</w:t>
      </w:r>
      <w:r w:rsidRPr="006B3191">
        <w:rPr>
          <w:rFonts w:ascii="Arial" w:hAnsi="Arial" w:cs="Arial"/>
          <w:lang w:val="ro-RO" w:eastAsia="ar-SA" w:bidi="ar-SA"/>
        </w:rPr>
        <w:t xml:space="preserve"> cesiunii drepturilor patrimoniale de autor stabilite in prezentul Contract),  Prestatorul cesioneaza automat Beneficiarului, in mod exclusiv, definitiv, nelimitat teritorial,</w:t>
      </w:r>
      <w:r w:rsidR="001D2F82" w:rsidRPr="006B3191">
        <w:rPr>
          <w:rFonts w:ascii="Arial" w:hAnsi="Arial" w:cs="Arial"/>
          <w:lang w:val="ro-RO" w:eastAsia="ar-SA" w:bidi="ar-SA"/>
        </w:rPr>
        <w:t xml:space="preserve"> toate</w:t>
      </w:r>
      <w:r w:rsidRPr="006B3191">
        <w:rPr>
          <w:rFonts w:ascii="Arial" w:hAnsi="Arial" w:cs="Arial"/>
          <w:lang w:val="ro-RO" w:eastAsia="ar-SA" w:bidi="ar-SA"/>
        </w:rPr>
        <w:t xml:space="preserve"> dreptu</w:t>
      </w:r>
      <w:r w:rsidR="001D2F82" w:rsidRPr="006B3191">
        <w:rPr>
          <w:rFonts w:ascii="Arial" w:hAnsi="Arial" w:cs="Arial"/>
          <w:lang w:val="ro-RO" w:eastAsia="ar-SA" w:bidi="ar-SA"/>
        </w:rPr>
        <w:t>rile de proprietate intelectuala asupra Software-ului, inclusiv dreptul</w:t>
      </w:r>
      <w:r w:rsidRPr="006B3191">
        <w:rPr>
          <w:rFonts w:ascii="Arial" w:hAnsi="Arial" w:cs="Arial"/>
          <w:lang w:val="ro-RO" w:eastAsia="ar-SA" w:bidi="ar-SA"/>
        </w:rPr>
        <w:t xml:space="preserve"> de a realiza orice modificari, adaptari, transformari,</w:t>
      </w:r>
      <w:r w:rsidRPr="006B3191">
        <w:rPr>
          <w:rFonts w:ascii="Arial" w:hAnsi="Arial" w:cs="Arial"/>
          <w:lang w:val="ro-RO"/>
        </w:rPr>
        <w:t xml:space="preserve"> dezvoltari ale</w:t>
      </w:r>
      <w:r w:rsidRPr="006B3191">
        <w:rPr>
          <w:rFonts w:ascii="Arial" w:hAnsi="Arial" w:cs="Arial"/>
          <w:lang w:val="ro-RO" w:eastAsia="ar-SA" w:bidi="ar-SA"/>
        </w:rPr>
        <w:t xml:space="preserve"> functionalitatilor dezvoltate in cadrul So</w:t>
      </w:r>
      <w:r w:rsidR="0077716D" w:rsidRPr="00BE4FD8">
        <w:rPr>
          <w:rFonts w:ascii="Arial" w:hAnsi="Arial" w:cs="Arial"/>
          <w:lang w:val="ro-RO" w:eastAsia="ar-SA" w:bidi="ar-SA"/>
        </w:rPr>
        <w:t>ftware-ului</w:t>
      </w:r>
      <w:r w:rsidRPr="00BE4FD8">
        <w:rPr>
          <w:rFonts w:ascii="Arial" w:hAnsi="Arial" w:cs="Arial"/>
          <w:lang w:val="ro-RO" w:eastAsia="ar-SA" w:bidi="ar-SA"/>
        </w:rPr>
        <w:t xml:space="preserve"> si /sau a bazei de date. </w:t>
      </w:r>
    </w:p>
    <w:p w14:paraId="3D67F763" w14:textId="0D30D9DC" w:rsidR="00FC0427" w:rsidRPr="00BE4FD8" w:rsidRDefault="00FC0427" w:rsidP="00FC0427">
      <w:pPr>
        <w:pStyle w:val="ListParagraph"/>
        <w:suppressAutoHyphens/>
        <w:spacing w:after="0" w:line="240" w:lineRule="auto"/>
        <w:jc w:val="both"/>
        <w:rPr>
          <w:rFonts w:ascii="Arial" w:hAnsi="Arial" w:cs="Arial"/>
          <w:lang w:val="ro-RO" w:eastAsia="ar-SA" w:bidi="ar-SA"/>
        </w:rPr>
      </w:pPr>
      <w:r w:rsidRPr="00BE4FD8">
        <w:rPr>
          <w:rFonts w:ascii="Arial" w:hAnsi="Arial" w:cs="Arial"/>
          <w:lang w:val="ro-RO" w:eastAsia="ar-SA" w:bidi="ar-SA"/>
        </w:rPr>
        <w:t>Acest drept va putea fi exercitat potrivit</w:t>
      </w:r>
      <w:r w:rsidR="00FC739F" w:rsidRPr="00BE4FD8">
        <w:rPr>
          <w:rFonts w:ascii="Arial" w:hAnsi="Arial" w:cs="Arial"/>
          <w:lang w:val="ro-RO" w:eastAsia="ar-SA" w:bidi="ar-SA"/>
        </w:rPr>
        <w:t xml:space="preserve"> aprecierii si</w:t>
      </w:r>
      <w:r w:rsidRPr="00BE4FD8">
        <w:rPr>
          <w:rFonts w:ascii="Arial" w:hAnsi="Arial" w:cs="Arial"/>
          <w:lang w:val="ro-RO" w:eastAsia="ar-SA" w:bidi="ar-SA"/>
        </w:rPr>
        <w:t xml:space="preserve"> necesitatilor sale (astfel cum rezulta acestea din derularea activitatii Beneficiarului, care se dezvolta progresiv adaptandu-se nevoilor pietei, dezvoltarilor tehnice si modificarilor legislative), atat direct, prin prepusii sai, cat si indirect, cu titlu gratuit sau contra cost, prin colaboratorii sai. </w:t>
      </w:r>
    </w:p>
    <w:p w14:paraId="588A5B5E" w14:textId="4C0C6D4B" w:rsidR="00FC0427" w:rsidRPr="005D592E" w:rsidRDefault="00FC0427" w:rsidP="00FC0427">
      <w:pPr>
        <w:pStyle w:val="ListParagraph"/>
        <w:suppressAutoHyphens/>
        <w:spacing w:after="0" w:line="240" w:lineRule="auto"/>
        <w:jc w:val="both"/>
        <w:rPr>
          <w:rFonts w:ascii="Arial" w:hAnsi="Arial" w:cs="Arial"/>
          <w:lang w:val="ro-RO" w:eastAsia="ar-SA" w:bidi="ar-SA"/>
        </w:rPr>
      </w:pPr>
      <w:r w:rsidRPr="00BE4FD8">
        <w:rPr>
          <w:rFonts w:ascii="Arial" w:hAnsi="Arial" w:cs="Arial"/>
          <w:lang w:val="ro-RO" w:eastAsia="ar-SA" w:bidi="ar-SA"/>
        </w:rPr>
        <w:t>De asemenea, Beneficiarul are dreptul sa efectueze o copie de arhiva sau de siguranta a So</w:t>
      </w:r>
      <w:r w:rsidR="0082648E" w:rsidRPr="00BE4FD8">
        <w:rPr>
          <w:rFonts w:ascii="Arial" w:hAnsi="Arial" w:cs="Arial"/>
          <w:lang w:val="ro-RO" w:eastAsia="ar-SA" w:bidi="ar-SA"/>
        </w:rPr>
        <w:t xml:space="preserve">ftware-ului atat la finalul fiecarei etape cat si </w:t>
      </w:r>
      <w:r w:rsidR="00473904" w:rsidRPr="00BE4FD8">
        <w:rPr>
          <w:rFonts w:ascii="Arial" w:hAnsi="Arial" w:cs="Arial"/>
          <w:lang w:val="ro-RO" w:eastAsia="ar-SA" w:bidi="ar-SA"/>
        </w:rPr>
        <w:t>la realizarea formei finale</w:t>
      </w:r>
      <w:r w:rsidRPr="00317AEB">
        <w:rPr>
          <w:rFonts w:ascii="Arial" w:hAnsi="Arial" w:cs="Arial"/>
          <w:lang w:val="ro-RO" w:eastAsia="ar-SA" w:bidi="ar-SA"/>
        </w:rPr>
        <w:t>, de fiecare data cand aceasta este modificata/adaptata/aranjata/transformata in orice mod, pentru asigurarea utilizarii So</w:t>
      </w:r>
      <w:r w:rsidR="00473904" w:rsidRPr="00317AEB">
        <w:rPr>
          <w:rFonts w:ascii="Arial" w:hAnsi="Arial" w:cs="Arial"/>
          <w:lang w:val="ro-RO" w:eastAsia="ar-SA" w:bidi="ar-SA"/>
        </w:rPr>
        <w:t>ftware-ului</w:t>
      </w:r>
      <w:r w:rsidRPr="00317AEB">
        <w:rPr>
          <w:rFonts w:ascii="Arial" w:hAnsi="Arial" w:cs="Arial"/>
          <w:lang w:val="ro-RO" w:eastAsia="ar-SA" w:bidi="ar-SA"/>
        </w:rPr>
        <w:t>.</w:t>
      </w:r>
    </w:p>
    <w:p w14:paraId="13C9B08A" w14:textId="51758012" w:rsidR="002B31C5" w:rsidRPr="006B3191" w:rsidRDefault="002B31C5" w:rsidP="00FC0427">
      <w:pPr>
        <w:pStyle w:val="ListParagraph"/>
        <w:suppressAutoHyphens/>
        <w:spacing w:after="0" w:line="240" w:lineRule="auto"/>
        <w:jc w:val="both"/>
        <w:rPr>
          <w:rFonts w:ascii="Arial" w:hAnsi="Arial" w:cs="Arial"/>
          <w:lang w:val="ro-RO" w:eastAsia="ar-SA" w:bidi="ar-SA"/>
        </w:rPr>
      </w:pPr>
      <w:r w:rsidRPr="005D592E">
        <w:rPr>
          <w:rFonts w:ascii="Arial" w:hAnsi="Arial" w:cs="Arial"/>
          <w:lang w:val="ro-RO" w:eastAsia="ar-SA" w:bidi="ar-SA"/>
        </w:rPr>
        <w:t>Partile inteleg si accepta ca dezvoltarea Software-ului se face exclusiv pe baza conceptului Beneficiarului</w:t>
      </w:r>
      <w:r w:rsidR="00223006" w:rsidRPr="006B3191">
        <w:rPr>
          <w:rFonts w:ascii="Arial" w:hAnsi="Arial" w:cs="Arial"/>
          <w:lang w:val="ro-RO" w:eastAsia="ar-SA" w:bidi="ar-SA"/>
        </w:rPr>
        <w:t xml:space="preserve"> sens in care</w:t>
      </w:r>
      <w:r w:rsidR="007A5351" w:rsidRPr="006B3191">
        <w:rPr>
          <w:rFonts w:ascii="Arial" w:hAnsi="Arial" w:cs="Arial"/>
          <w:lang w:val="ro-RO" w:eastAsia="ar-SA" w:bidi="ar-SA"/>
        </w:rPr>
        <w:t xml:space="preserve"> doar</w:t>
      </w:r>
      <w:r w:rsidR="00223006" w:rsidRPr="006B3191">
        <w:rPr>
          <w:rFonts w:ascii="Arial" w:hAnsi="Arial" w:cs="Arial"/>
          <w:lang w:val="ro-RO" w:eastAsia="ar-SA" w:bidi="ar-SA"/>
        </w:rPr>
        <w:t xml:space="preserve"> Beneficiarul va avea dreptul de a inregistra</w:t>
      </w:r>
      <w:r w:rsidR="007A5351" w:rsidRPr="006B3191">
        <w:rPr>
          <w:rFonts w:ascii="Arial" w:hAnsi="Arial" w:cs="Arial"/>
          <w:lang w:val="ro-RO" w:eastAsia="ar-SA" w:bidi="ar-SA"/>
        </w:rPr>
        <w:t xml:space="preserve"> Software-ul pe numele sau la ORDA (Oficiul Roman </w:t>
      </w:r>
      <w:r w:rsidR="004254B3" w:rsidRPr="006B3191">
        <w:rPr>
          <w:rFonts w:ascii="Arial" w:hAnsi="Arial" w:cs="Arial"/>
          <w:lang w:val="ro-RO" w:eastAsia="ar-SA" w:bidi="ar-SA"/>
        </w:rPr>
        <w:t>pentru Drepturile de Autor</w:t>
      </w:r>
      <w:r w:rsidR="007A5351" w:rsidRPr="006B3191">
        <w:rPr>
          <w:rFonts w:ascii="Arial" w:hAnsi="Arial" w:cs="Arial"/>
          <w:lang w:val="ro-RO" w:eastAsia="ar-SA" w:bidi="ar-SA"/>
        </w:rPr>
        <w:t>)</w:t>
      </w:r>
      <w:r w:rsidR="00096D7B" w:rsidRPr="006B3191">
        <w:rPr>
          <w:rFonts w:ascii="Arial" w:hAnsi="Arial" w:cs="Arial"/>
          <w:lang w:val="ro-RO" w:eastAsia="ar-SA" w:bidi="ar-SA"/>
        </w:rPr>
        <w:t xml:space="preserve"> si sau forumuri europene si internationale de protectie a proprietatii intelectuale.</w:t>
      </w:r>
      <w:r w:rsidR="004254B3" w:rsidRPr="006B3191">
        <w:rPr>
          <w:rFonts w:ascii="Arial" w:hAnsi="Arial" w:cs="Arial"/>
          <w:lang w:val="ro-RO" w:eastAsia="ar-SA" w:bidi="ar-SA"/>
        </w:rPr>
        <w:t xml:space="preserve"> In acest sens, Prestatorul se va abtine de la orice fel de actiune sau inactiune care ar putea duce la </w:t>
      </w:r>
      <w:r w:rsidR="00987AFE" w:rsidRPr="006B3191">
        <w:rPr>
          <w:rFonts w:ascii="Arial" w:hAnsi="Arial" w:cs="Arial"/>
          <w:lang w:val="ro-RO" w:eastAsia="ar-SA" w:bidi="ar-SA"/>
        </w:rPr>
        <w:t>respingerea cererii Beneficiarului de inregistrare a Software-ului la ORDA, inclusiv dar nu limitat la</w:t>
      </w:r>
      <w:r w:rsidR="00932BC8" w:rsidRPr="006B3191">
        <w:rPr>
          <w:rFonts w:ascii="Arial" w:hAnsi="Arial" w:cs="Arial"/>
          <w:lang w:val="ro-RO" w:eastAsia="ar-SA" w:bidi="ar-SA"/>
        </w:rPr>
        <w:t xml:space="preserve"> orice</w:t>
      </w:r>
      <w:r w:rsidR="00987AFE" w:rsidRPr="006B3191">
        <w:rPr>
          <w:rFonts w:ascii="Arial" w:hAnsi="Arial" w:cs="Arial"/>
          <w:lang w:val="ro-RO" w:eastAsia="ar-SA" w:bidi="ar-SA"/>
        </w:rPr>
        <w:t xml:space="preserve"> </w:t>
      </w:r>
      <w:r w:rsidR="005C3B07" w:rsidRPr="006B3191">
        <w:rPr>
          <w:rFonts w:ascii="Arial" w:hAnsi="Arial" w:cs="Arial"/>
          <w:lang w:val="ro-RO" w:eastAsia="ar-SA" w:bidi="ar-SA"/>
        </w:rPr>
        <w:t xml:space="preserve">depunere de cereri pentru inregistrarea Software-ului pe numele Prestatorului, </w:t>
      </w:r>
      <w:r w:rsidR="002832B1" w:rsidRPr="006B3191">
        <w:rPr>
          <w:rFonts w:ascii="Arial" w:hAnsi="Arial" w:cs="Arial"/>
          <w:lang w:val="ro-RO" w:eastAsia="ar-SA" w:bidi="ar-SA"/>
        </w:rPr>
        <w:t xml:space="preserve">dezvoltarea Software-ului aducand </w:t>
      </w:r>
      <w:r w:rsidR="001B65A2" w:rsidRPr="006B3191">
        <w:rPr>
          <w:rFonts w:ascii="Arial" w:hAnsi="Arial" w:cs="Arial"/>
          <w:lang w:val="ro-RO" w:eastAsia="ar-SA" w:bidi="ar-SA"/>
        </w:rPr>
        <w:t xml:space="preserve">atingere drepturilor de proprietate intelectuala a </w:t>
      </w:r>
      <w:r w:rsidR="002832B1" w:rsidRPr="006B3191">
        <w:rPr>
          <w:rFonts w:ascii="Arial" w:hAnsi="Arial" w:cs="Arial"/>
          <w:lang w:val="ro-RO" w:eastAsia="ar-SA" w:bidi="ar-SA"/>
        </w:rPr>
        <w:t>altor parti</w:t>
      </w:r>
      <w:r w:rsidR="00761BBF" w:rsidRPr="006B3191">
        <w:rPr>
          <w:rFonts w:ascii="Arial" w:hAnsi="Arial" w:cs="Arial"/>
          <w:lang w:val="ro-RO" w:eastAsia="ar-SA" w:bidi="ar-SA"/>
        </w:rPr>
        <w:t xml:space="preserve">/copierea nepermisa a codului sau utilizarea </w:t>
      </w:r>
      <w:r w:rsidR="00072D8F" w:rsidRPr="006B3191">
        <w:rPr>
          <w:rFonts w:ascii="Arial" w:hAnsi="Arial" w:cs="Arial"/>
          <w:lang w:val="ro-RO" w:eastAsia="ar-SA" w:bidi="ar-SA"/>
        </w:rPr>
        <w:t>de solutii IT Open Source care oricarui tert replicarea Software-ului etc.</w:t>
      </w:r>
      <w:r w:rsidR="00223006" w:rsidRPr="006B3191">
        <w:rPr>
          <w:rFonts w:ascii="Arial" w:hAnsi="Arial" w:cs="Arial"/>
          <w:lang w:val="ro-RO" w:eastAsia="ar-SA" w:bidi="ar-SA"/>
        </w:rPr>
        <w:t xml:space="preserve"> </w:t>
      </w:r>
    </w:p>
    <w:p w14:paraId="4EE00D26" w14:textId="77777777" w:rsidR="00FC0427" w:rsidRPr="006B3191" w:rsidRDefault="00FC0427" w:rsidP="00FC0427">
      <w:pPr>
        <w:pStyle w:val="ListParagraph"/>
        <w:suppressAutoHyphens/>
        <w:spacing w:after="0" w:line="240" w:lineRule="auto"/>
        <w:jc w:val="both"/>
        <w:rPr>
          <w:rFonts w:ascii="Arial" w:hAnsi="Arial" w:cs="Arial"/>
          <w:lang w:val="ro-RO" w:eastAsia="ar-SA" w:bidi="ar-SA"/>
        </w:rPr>
      </w:pPr>
    </w:p>
    <w:p w14:paraId="04654925" w14:textId="3E2BF6F9" w:rsidR="00FC0427" w:rsidRPr="006B3191" w:rsidRDefault="00FC0427" w:rsidP="00FC0427">
      <w:pPr>
        <w:pStyle w:val="ListParagraph"/>
        <w:numPr>
          <w:ilvl w:val="1"/>
          <w:numId w:val="11"/>
        </w:numPr>
        <w:suppressAutoHyphens/>
        <w:spacing w:after="0" w:line="240" w:lineRule="auto"/>
        <w:ind w:hanging="630"/>
        <w:jc w:val="both"/>
        <w:rPr>
          <w:rFonts w:ascii="Arial" w:hAnsi="Arial" w:cs="Arial"/>
          <w:lang w:val="ro-RO" w:eastAsia="ar-SA" w:bidi="ar-SA"/>
        </w:rPr>
      </w:pPr>
      <w:r w:rsidRPr="006B3191">
        <w:rPr>
          <w:rFonts w:ascii="Arial" w:hAnsi="Arial" w:cs="Arial"/>
          <w:lang w:val="ro-RO" w:eastAsia="ar-SA" w:bidi="ar-SA"/>
        </w:rPr>
        <w:t xml:space="preserve">Pentru evitarea oricarui dubiu, Partile agreeaza expres ca Beneficiarul poate interveni asupra </w:t>
      </w:r>
      <w:r w:rsidR="001D2F82" w:rsidRPr="006B3191">
        <w:rPr>
          <w:rFonts w:ascii="Arial" w:hAnsi="Arial" w:cs="Arial"/>
          <w:lang w:val="ro-RO" w:eastAsia="ar-SA" w:bidi="ar-SA"/>
        </w:rPr>
        <w:t>C</w:t>
      </w:r>
      <w:r w:rsidRPr="006B3191">
        <w:rPr>
          <w:rFonts w:ascii="Arial" w:hAnsi="Arial" w:cs="Arial"/>
          <w:lang w:val="ro-RO" w:eastAsia="ar-SA" w:bidi="ar-SA"/>
        </w:rPr>
        <w:t>odului sursa/</w:t>
      </w:r>
      <w:r w:rsidR="001D2F82" w:rsidRPr="006B3191">
        <w:rPr>
          <w:rFonts w:ascii="Arial" w:hAnsi="Arial" w:cs="Arial"/>
          <w:lang w:val="ro-RO" w:eastAsia="ar-SA" w:bidi="ar-SA"/>
        </w:rPr>
        <w:t>C</w:t>
      </w:r>
      <w:r w:rsidRPr="006B3191">
        <w:rPr>
          <w:rFonts w:ascii="Arial" w:hAnsi="Arial" w:cs="Arial"/>
          <w:lang w:val="ro-RO" w:eastAsia="ar-SA" w:bidi="ar-SA"/>
        </w:rPr>
        <w:t>odurilor sursa al</w:t>
      </w:r>
      <w:r w:rsidR="001D2F82" w:rsidRPr="006B3191">
        <w:rPr>
          <w:rFonts w:ascii="Arial" w:hAnsi="Arial" w:cs="Arial"/>
          <w:lang w:val="ro-RO" w:eastAsia="ar-SA" w:bidi="ar-SA"/>
        </w:rPr>
        <w:t xml:space="preserve"> Software-ului</w:t>
      </w:r>
      <w:r w:rsidRPr="006B3191">
        <w:rPr>
          <w:rFonts w:ascii="Arial" w:hAnsi="Arial" w:cs="Arial"/>
          <w:lang w:val="ro-RO" w:eastAsia="ar-SA" w:bidi="ar-SA"/>
        </w:rPr>
        <w:t>, prin orice actiuni,  fara autorizarea  Prestatorului (inclusiv</w:t>
      </w:r>
      <w:r w:rsidR="001D2F82" w:rsidRPr="006B3191">
        <w:rPr>
          <w:rFonts w:ascii="Arial" w:hAnsi="Arial" w:cs="Arial"/>
          <w:lang w:val="ro-RO" w:eastAsia="ar-SA" w:bidi="ar-SA"/>
        </w:rPr>
        <w:t xml:space="preserve"> dar nu limita la</w:t>
      </w:r>
      <w:r w:rsidRPr="006B3191">
        <w:rPr>
          <w:rFonts w:ascii="Arial" w:hAnsi="Arial" w:cs="Arial"/>
          <w:lang w:val="ro-RO" w:eastAsia="ar-SA" w:bidi="ar-SA"/>
        </w:rPr>
        <w:t xml:space="preserve"> reproduc</w:t>
      </w:r>
      <w:r w:rsidR="001D2F82" w:rsidRPr="006B3191">
        <w:rPr>
          <w:rFonts w:ascii="Arial" w:hAnsi="Arial" w:cs="Arial"/>
          <w:lang w:val="ro-RO" w:eastAsia="ar-SA" w:bidi="ar-SA"/>
        </w:rPr>
        <w:t>erea</w:t>
      </w:r>
      <w:r w:rsidRPr="006B3191">
        <w:rPr>
          <w:rFonts w:ascii="Arial" w:hAnsi="Arial" w:cs="Arial"/>
          <w:lang w:val="ro-RO" w:eastAsia="ar-SA" w:bidi="ar-SA"/>
        </w:rPr>
        <w:t xml:space="preserve"> codul</w:t>
      </w:r>
      <w:r w:rsidR="001D2F82" w:rsidRPr="006B3191">
        <w:rPr>
          <w:rFonts w:ascii="Arial" w:hAnsi="Arial" w:cs="Arial"/>
          <w:lang w:val="ro-RO" w:eastAsia="ar-SA" w:bidi="ar-SA"/>
        </w:rPr>
        <w:t>ui</w:t>
      </w:r>
      <w:r w:rsidRPr="006B3191">
        <w:rPr>
          <w:rFonts w:ascii="Arial" w:hAnsi="Arial" w:cs="Arial"/>
          <w:lang w:val="ro-RO" w:eastAsia="ar-SA" w:bidi="ar-SA"/>
        </w:rPr>
        <w:t>/coduril</w:t>
      </w:r>
      <w:r w:rsidR="001D2F82" w:rsidRPr="006B3191">
        <w:rPr>
          <w:rFonts w:ascii="Arial" w:hAnsi="Arial" w:cs="Arial"/>
          <w:lang w:val="ro-RO" w:eastAsia="ar-SA" w:bidi="ar-SA"/>
        </w:rPr>
        <w:t>or</w:t>
      </w:r>
      <w:r w:rsidRPr="006B3191">
        <w:rPr>
          <w:rFonts w:ascii="Arial" w:hAnsi="Arial" w:cs="Arial"/>
          <w:lang w:val="ro-RO" w:eastAsia="ar-SA" w:bidi="ar-SA"/>
        </w:rPr>
        <w:t xml:space="preserve"> sursa al</w:t>
      </w:r>
      <w:r w:rsidR="001D2F82" w:rsidRPr="006B3191">
        <w:rPr>
          <w:rFonts w:ascii="Arial" w:hAnsi="Arial" w:cs="Arial"/>
          <w:lang w:val="ro-RO" w:eastAsia="ar-SA" w:bidi="ar-SA"/>
        </w:rPr>
        <w:t xml:space="preserve"> Software-ului</w:t>
      </w:r>
      <w:r w:rsidRPr="006B3191">
        <w:rPr>
          <w:rFonts w:ascii="Arial" w:hAnsi="Arial" w:cs="Arial"/>
          <w:lang w:val="ro-RO" w:eastAsia="ar-SA" w:bidi="ar-SA"/>
        </w:rPr>
        <w:t>, traduce</w:t>
      </w:r>
      <w:r w:rsidR="001D2F82" w:rsidRPr="006B3191">
        <w:rPr>
          <w:rFonts w:ascii="Arial" w:hAnsi="Arial" w:cs="Arial"/>
          <w:lang w:val="ro-RO" w:eastAsia="ar-SA" w:bidi="ar-SA"/>
        </w:rPr>
        <w:t>rea</w:t>
      </w:r>
      <w:r w:rsidRPr="006B3191">
        <w:rPr>
          <w:rFonts w:ascii="Arial" w:hAnsi="Arial" w:cs="Arial"/>
          <w:lang w:val="ro-RO" w:eastAsia="ar-SA" w:bidi="ar-SA"/>
        </w:rPr>
        <w:t xml:space="preserve"> form</w:t>
      </w:r>
      <w:r w:rsidR="001D2F82" w:rsidRPr="006B3191">
        <w:rPr>
          <w:rFonts w:ascii="Arial" w:hAnsi="Arial" w:cs="Arial"/>
          <w:lang w:val="ro-RO" w:eastAsia="ar-SA" w:bidi="ar-SA"/>
        </w:rPr>
        <w:t>ei</w:t>
      </w:r>
      <w:r w:rsidRPr="006B3191">
        <w:rPr>
          <w:rFonts w:ascii="Arial" w:hAnsi="Arial" w:cs="Arial"/>
          <w:lang w:val="ro-RO" w:eastAsia="ar-SA" w:bidi="ar-SA"/>
        </w:rPr>
        <w:t xml:space="preserve"> acestuia/acestora, analiza studi</w:t>
      </w:r>
      <w:r w:rsidR="001D2F82" w:rsidRPr="006B3191">
        <w:rPr>
          <w:rFonts w:ascii="Arial" w:hAnsi="Arial" w:cs="Arial"/>
          <w:lang w:val="ro-RO" w:eastAsia="ar-SA" w:bidi="ar-SA"/>
        </w:rPr>
        <w:t>ul</w:t>
      </w:r>
      <w:r w:rsidRPr="006B3191">
        <w:rPr>
          <w:rFonts w:ascii="Arial" w:hAnsi="Arial" w:cs="Arial"/>
          <w:lang w:val="ro-RO" w:eastAsia="ar-SA" w:bidi="ar-SA"/>
        </w:rPr>
        <w:t>, testa</w:t>
      </w:r>
      <w:r w:rsidR="001D2F82" w:rsidRPr="006B3191">
        <w:rPr>
          <w:rFonts w:ascii="Arial" w:hAnsi="Arial" w:cs="Arial"/>
          <w:lang w:val="ro-RO" w:eastAsia="ar-SA" w:bidi="ar-SA"/>
        </w:rPr>
        <w:t>rea</w:t>
      </w:r>
      <w:r w:rsidRPr="006B3191">
        <w:rPr>
          <w:rFonts w:ascii="Arial" w:hAnsi="Arial" w:cs="Arial"/>
          <w:lang w:val="ro-RO" w:eastAsia="ar-SA" w:bidi="ar-SA"/>
        </w:rPr>
        <w:t>, reproduce</w:t>
      </w:r>
      <w:r w:rsidR="001D2F82" w:rsidRPr="006B3191">
        <w:rPr>
          <w:rFonts w:ascii="Arial" w:hAnsi="Arial" w:cs="Arial"/>
          <w:lang w:val="ro-RO" w:eastAsia="ar-SA" w:bidi="ar-SA"/>
        </w:rPr>
        <w:t>rea</w:t>
      </w:r>
      <w:r w:rsidRPr="006B3191">
        <w:rPr>
          <w:rFonts w:ascii="Arial" w:hAnsi="Arial" w:cs="Arial"/>
          <w:lang w:val="ro-RO" w:eastAsia="ar-SA" w:bidi="ar-SA"/>
        </w:rPr>
        <w:t>, adapta</w:t>
      </w:r>
      <w:r w:rsidR="001D2F82" w:rsidRPr="006B3191">
        <w:rPr>
          <w:rFonts w:ascii="Arial" w:hAnsi="Arial" w:cs="Arial"/>
          <w:lang w:val="ro-RO" w:eastAsia="ar-SA" w:bidi="ar-SA"/>
        </w:rPr>
        <w:t>rea</w:t>
      </w:r>
      <w:r w:rsidRPr="006B3191">
        <w:rPr>
          <w:rFonts w:ascii="Arial" w:hAnsi="Arial" w:cs="Arial"/>
          <w:lang w:val="ro-RO" w:eastAsia="ar-SA" w:bidi="ar-SA"/>
        </w:rPr>
        <w:t>, aranja</w:t>
      </w:r>
      <w:r w:rsidR="001D2F82" w:rsidRPr="006B3191">
        <w:rPr>
          <w:rFonts w:ascii="Arial" w:hAnsi="Arial" w:cs="Arial"/>
          <w:lang w:val="ro-RO" w:eastAsia="ar-SA" w:bidi="ar-SA"/>
        </w:rPr>
        <w:t>re</w:t>
      </w:r>
      <w:r w:rsidRPr="006B3191">
        <w:rPr>
          <w:rFonts w:ascii="Arial" w:hAnsi="Arial" w:cs="Arial"/>
          <w:lang w:val="ro-RO" w:eastAsia="ar-SA" w:bidi="ar-SA"/>
        </w:rPr>
        <w:t>, transforma</w:t>
      </w:r>
      <w:r w:rsidR="001D2F82" w:rsidRPr="006B3191">
        <w:rPr>
          <w:rFonts w:ascii="Arial" w:hAnsi="Arial" w:cs="Arial"/>
          <w:lang w:val="ro-RO" w:eastAsia="ar-SA" w:bidi="ar-SA"/>
        </w:rPr>
        <w:t>rea</w:t>
      </w:r>
      <w:r w:rsidRPr="006B3191">
        <w:rPr>
          <w:rFonts w:ascii="Arial" w:hAnsi="Arial" w:cs="Arial"/>
          <w:lang w:val="ro-RO" w:eastAsia="ar-SA" w:bidi="ar-SA"/>
        </w:rPr>
        <w:t xml:space="preserve"> -</w:t>
      </w:r>
      <w:r w:rsidR="001D2F82" w:rsidRPr="006B3191">
        <w:rPr>
          <w:rFonts w:ascii="Arial" w:hAnsi="Arial" w:cs="Arial"/>
          <w:lang w:val="ro-RO" w:eastAsia="ar-SA" w:bidi="ar-SA"/>
        </w:rPr>
        <w:t xml:space="preserve"> </w:t>
      </w:r>
      <w:r w:rsidRPr="006B3191">
        <w:rPr>
          <w:rFonts w:ascii="Arial" w:hAnsi="Arial" w:cs="Arial"/>
          <w:lang w:val="ro-RO" w:eastAsia="ar-SA" w:bidi="ar-SA"/>
        </w:rPr>
        <w:t>inclusiv reproduce</w:t>
      </w:r>
      <w:r w:rsidR="001D2F82" w:rsidRPr="006B3191">
        <w:rPr>
          <w:rFonts w:ascii="Arial" w:hAnsi="Arial" w:cs="Arial"/>
          <w:lang w:val="ro-RO" w:eastAsia="ar-SA" w:bidi="ar-SA"/>
        </w:rPr>
        <w:t>rea</w:t>
      </w:r>
      <w:r w:rsidRPr="006B3191">
        <w:rPr>
          <w:rFonts w:ascii="Arial" w:hAnsi="Arial" w:cs="Arial"/>
          <w:lang w:val="ro-RO" w:eastAsia="ar-SA" w:bidi="ar-SA"/>
        </w:rPr>
        <w:t xml:space="preserve"> rezultatul</w:t>
      </w:r>
      <w:r w:rsidR="001D2F82" w:rsidRPr="006B3191">
        <w:rPr>
          <w:rFonts w:ascii="Arial" w:hAnsi="Arial" w:cs="Arial"/>
          <w:lang w:val="ro-RO" w:eastAsia="ar-SA" w:bidi="ar-SA"/>
        </w:rPr>
        <w:t>ui</w:t>
      </w:r>
      <w:r w:rsidRPr="006B3191">
        <w:rPr>
          <w:rFonts w:ascii="Arial" w:hAnsi="Arial" w:cs="Arial"/>
          <w:lang w:val="ro-RO" w:eastAsia="ar-SA" w:bidi="ar-SA"/>
        </w:rPr>
        <w:t xml:space="preserve"> acestor operatiuni). Codul sursa/Codurile sursa al/ale </w:t>
      </w:r>
      <w:r w:rsidR="006C1CC1" w:rsidRPr="006B3191">
        <w:rPr>
          <w:rFonts w:ascii="Arial" w:hAnsi="Arial" w:cs="Arial"/>
          <w:lang w:val="ro-RO" w:eastAsia="ar-SA" w:bidi="ar-SA"/>
        </w:rPr>
        <w:t>S</w:t>
      </w:r>
      <w:r w:rsidRPr="006B3191">
        <w:rPr>
          <w:rFonts w:ascii="Arial" w:hAnsi="Arial" w:cs="Arial"/>
          <w:lang w:val="ro-RO" w:eastAsia="ar-SA" w:bidi="ar-SA"/>
        </w:rPr>
        <w:t>erviciilor vor fi predate Beneficiarului la data incheierii Procesului verbal de acceptanta aferenta etapei de trecere in productie</w:t>
      </w:r>
      <w:r w:rsidR="007B3DB8" w:rsidRPr="006B3191">
        <w:rPr>
          <w:rFonts w:ascii="Arial" w:hAnsi="Arial" w:cs="Arial"/>
          <w:lang w:val="ro-RO" w:eastAsia="ar-SA" w:bidi="ar-SA"/>
        </w:rPr>
        <w:t>,</w:t>
      </w:r>
      <w:r w:rsidR="00453A4E" w:rsidRPr="006B3191">
        <w:rPr>
          <w:rFonts w:ascii="Arial" w:hAnsi="Arial" w:cs="Arial"/>
          <w:lang w:val="ro-RO" w:eastAsia="ar-SA" w:bidi="ar-SA"/>
        </w:rPr>
        <w:t xml:space="preserve"> </w:t>
      </w:r>
      <w:r w:rsidR="00453A4E" w:rsidRPr="006B3191">
        <w:rPr>
          <w:rFonts w:ascii="Arial" w:hAnsi="Arial" w:cs="Arial"/>
          <w:lang w:val="ro-RO" w:eastAsia="ar-SA" w:bidi="ar-SA"/>
        </w:rPr>
        <w:lastRenderedPageBreak/>
        <w:t xml:space="preserve">precum </w:t>
      </w:r>
      <w:r w:rsidR="007B3DB8" w:rsidRPr="006B3191">
        <w:rPr>
          <w:rFonts w:ascii="Arial" w:hAnsi="Arial" w:cs="Arial"/>
          <w:lang w:val="ro-RO" w:eastAsia="ar-SA" w:bidi="ar-SA"/>
        </w:rPr>
        <w:t xml:space="preserve">si la semnarea Procesului verbal de acceptanta finala care atesta </w:t>
      </w:r>
      <w:r w:rsidR="00B73820" w:rsidRPr="006B3191">
        <w:rPr>
          <w:rFonts w:ascii="Arial" w:hAnsi="Arial" w:cs="Arial"/>
          <w:lang w:val="ro-RO" w:eastAsia="ar-SA" w:bidi="ar-SA"/>
        </w:rPr>
        <w:t>predarea Software-ului in forma sa finala</w:t>
      </w:r>
      <w:r w:rsidRPr="006B3191">
        <w:rPr>
          <w:rFonts w:ascii="Arial" w:hAnsi="Arial" w:cs="Arial"/>
          <w:lang w:val="ro-RO" w:eastAsia="ar-SA" w:bidi="ar-SA"/>
        </w:rPr>
        <w:t xml:space="preserve">. </w:t>
      </w:r>
    </w:p>
    <w:p w14:paraId="3CB3B7DB" w14:textId="77777777" w:rsidR="00FC0427" w:rsidRPr="006B3191" w:rsidRDefault="00FC0427" w:rsidP="00FC0427">
      <w:pPr>
        <w:suppressAutoHyphens/>
        <w:spacing w:after="0" w:line="240" w:lineRule="auto"/>
        <w:ind w:firstLine="720"/>
        <w:jc w:val="both"/>
        <w:rPr>
          <w:rFonts w:ascii="Arial" w:hAnsi="Arial" w:cs="Arial"/>
          <w:lang w:val="ro-RO" w:eastAsia="ar-SA" w:bidi="ar-SA"/>
        </w:rPr>
      </w:pPr>
    </w:p>
    <w:p w14:paraId="55A114DD" w14:textId="77777777" w:rsidR="00FC0427" w:rsidRPr="006B3191" w:rsidRDefault="00FC0427" w:rsidP="00FC0427">
      <w:pPr>
        <w:suppressAutoHyphens/>
        <w:spacing w:after="0" w:line="240" w:lineRule="auto"/>
        <w:ind w:left="360"/>
        <w:rPr>
          <w:rFonts w:ascii="Arial" w:hAnsi="Arial" w:cs="Arial"/>
          <w:lang w:val="ro-RO" w:eastAsia="ar-SA" w:bidi="ar-SA"/>
        </w:rPr>
      </w:pPr>
    </w:p>
    <w:p w14:paraId="1FAA46FE" w14:textId="213AF889" w:rsidR="00FC0427" w:rsidRPr="006B3191" w:rsidRDefault="00FC0427" w:rsidP="00FC0427">
      <w:pPr>
        <w:pStyle w:val="ListParagraph"/>
        <w:numPr>
          <w:ilvl w:val="1"/>
          <w:numId w:val="11"/>
        </w:numPr>
        <w:suppressAutoHyphens/>
        <w:spacing w:after="0" w:line="240" w:lineRule="auto"/>
        <w:ind w:hanging="720"/>
        <w:jc w:val="both"/>
        <w:rPr>
          <w:rFonts w:ascii="Arial" w:hAnsi="Arial" w:cs="Arial"/>
          <w:lang w:val="ro-RO" w:eastAsia="ar-SA" w:bidi="ar-SA"/>
        </w:rPr>
      </w:pPr>
      <w:commentRangeStart w:id="39"/>
      <w:commentRangeStart w:id="40"/>
      <w:r w:rsidRPr="006B3191">
        <w:rPr>
          <w:rFonts w:ascii="Arial" w:hAnsi="Arial" w:cs="Arial"/>
          <w:lang w:val="ro-RO" w:eastAsia="ar-SA" w:bidi="ar-SA"/>
        </w:rPr>
        <w:t>Prestatorul recomanda Beneficiarului,  in scopul utilizarii Solutiei de catre Beneficiar la un nivel optim de calitate, echipamentele hardware</w:t>
      </w:r>
      <w:ins w:id="41" w:author="Dani Dumitrescu" w:date="2021-09-07T15:12:00Z">
        <w:r w:rsidR="00B75F5A" w:rsidRPr="006B3191">
          <w:rPr>
            <w:rFonts w:ascii="Arial" w:hAnsi="Arial" w:cs="Arial"/>
            <w:lang w:val="ro-RO" w:eastAsia="ar-SA" w:bidi="ar-SA"/>
          </w:rPr>
          <w:t xml:space="preserve">, </w:t>
        </w:r>
      </w:ins>
      <w:del w:id="42" w:author="Dani Dumitrescu" w:date="2021-09-07T15:12:00Z">
        <w:r w:rsidRPr="006B3191" w:rsidDel="00B75F5A">
          <w:rPr>
            <w:rFonts w:ascii="Arial" w:hAnsi="Arial" w:cs="Arial"/>
            <w:lang w:val="ro-RO" w:eastAsia="ar-SA" w:bidi="ar-SA"/>
          </w:rPr>
          <w:delText xml:space="preserve"> si </w:delText>
        </w:r>
      </w:del>
      <w:r w:rsidRPr="006B3191">
        <w:rPr>
          <w:rFonts w:ascii="Arial" w:hAnsi="Arial" w:cs="Arial"/>
          <w:lang w:val="ro-RO" w:eastAsia="ar-SA" w:bidi="ar-SA"/>
        </w:rPr>
        <w:t>software</w:t>
      </w:r>
      <w:ins w:id="43" w:author="Dani Dumitrescu" w:date="2021-09-07T15:12:00Z">
        <w:r w:rsidR="00B75F5A" w:rsidRPr="006B3191">
          <w:rPr>
            <w:rFonts w:ascii="Arial" w:hAnsi="Arial" w:cs="Arial"/>
            <w:lang w:val="ro-RO" w:eastAsia="ar-SA" w:bidi="ar-SA"/>
          </w:rPr>
          <w:t xml:space="preserve"> sau software utility tools</w:t>
        </w:r>
      </w:ins>
      <w:r w:rsidRPr="006B3191">
        <w:rPr>
          <w:rFonts w:ascii="Arial" w:hAnsi="Arial" w:cs="Arial"/>
          <w:lang w:val="ro-RO" w:eastAsia="ar-SA" w:bidi="ar-SA"/>
        </w:rPr>
        <w:t xml:space="preserve"> mentionate in Anexa </w:t>
      </w:r>
      <w:r w:rsidR="00DF3BD7" w:rsidRPr="006B3191">
        <w:rPr>
          <w:rFonts w:ascii="Arial" w:hAnsi="Arial" w:cs="Arial"/>
          <w:lang w:val="ro-RO" w:eastAsia="ar-SA" w:bidi="ar-SA"/>
        </w:rPr>
        <w:t>4</w:t>
      </w:r>
      <w:r w:rsidRPr="006B3191">
        <w:rPr>
          <w:rFonts w:ascii="Arial" w:hAnsi="Arial" w:cs="Arial"/>
          <w:lang w:val="ro-RO" w:eastAsia="ar-SA" w:bidi="ar-SA"/>
        </w:rPr>
        <w:t xml:space="preserve">. Prestatorul garanteaza ca </w:t>
      </w:r>
      <w:ins w:id="44" w:author="Dani Dumitrescu" w:date="2021-09-07T15:13:00Z">
        <w:del w:id="45" w:author="HMP 6" w:date="2021-09-08T15:27:00Z">
          <w:r w:rsidR="00B75F5A" w:rsidRPr="006B3191" w:rsidDel="005D592E">
            <w:rPr>
              <w:rFonts w:ascii="Arial" w:hAnsi="Arial" w:cs="Arial"/>
              <w:lang w:val="ro-RO" w:eastAsia="ar-SA" w:bidi="ar-SA"/>
            </w:rPr>
            <w:delText>s</w:delText>
          </w:r>
        </w:del>
      </w:ins>
      <w:ins w:id="46" w:author="HMP 6" w:date="2021-09-08T15:27:00Z">
        <w:r w:rsidR="005D592E" w:rsidRPr="005D592E">
          <w:rPr>
            <w:rFonts w:ascii="Arial" w:hAnsi="Arial" w:cs="Arial"/>
            <w:b/>
            <w:bCs/>
            <w:lang w:val="ro-RO" w:eastAsia="ar-SA" w:bidi="ar-SA"/>
          </w:rPr>
          <w:t>S</w:t>
        </w:r>
      </w:ins>
      <w:ins w:id="47" w:author="Dani Dumitrescu" w:date="2021-09-07T15:13:00Z">
        <w:r w:rsidR="00B75F5A" w:rsidRPr="005D592E">
          <w:rPr>
            <w:rFonts w:ascii="Arial" w:hAnsi="Arial" w:cs="Arial"/>
            <w:b/>
            <w:bCs/>
            <w:lang w:val="ro-RO" w:eastAsia="ar-SA" w:bidi="ar-SA"/>
          </w:rPr>
          <w:t>olutia recomandata</w:t>
        </w:r>
      </w:ins>
      <w:del w:id="48" w:author="Dani Dumitrescu" w:date="2021-09-07T15:13:00Z">
        <w:r w:rsidRPr="006B3191" w:rsidDel="00B75F5A">
          <w:rPr>
            <w:rFonts w:ascii="Arial" w:hAnsi="Arial" w:cs="Arial"/>
            <w:lang w:val="ro-RO" w:eastAsia="ar-SA" w:bidi="ar-SA"/>
          </w:rPr>
          <w:delText xml:space="preserve">echipamentele recomandate </w:delText>
        </w:r>
      </w:del>
      <w:r w:rsidRPr="006B3191">
        <w:rPr>
          <w:rFonts w:ascii="Arial" w:hAnsi="Arial" w:cs="Arial"/>
          <w:lang w:val="ro-RO" w:eastAsia="ar-SA" w:bidi="ar-SA"/>
        </w:rPr>
        <w:t xml:space="preserve">in </w:t>
      </w:r>
      <w:r w:rsidRPr="006B3191">
        <w:rPr>
          <w:rFonts w:ascii="Arial" w:hAnsi="Arial" w:cs="Arial"/>
          <w:b/>
          <w:bCs/>
          <w:lang w:val="ro-RO" w:eastAsia="ar-SA" w:bidi="ar-SA"/>
        </w:rPr>
        <w:t xml:space="preserve">Anexa </w:t>
      </w:r>
      <w:r w:rsidR="00DF3BD7" w:rsidRPr="006B3191">
        <w:rPr>
          <w:rFonts w:ascii="Arial" w:hAnsi="Arial" w:cs="Arial"/>
          <w:b/>
          <w:bCs/>
          <w:lang w:val="ro-RO" w:eastAsia="ar-SA" w:bidi="ar-SA"/>
        </w:rPr>
        <w:t>4</w:t>
      </w:r>
      <w:r w:rsidRPr="006B3191">
        <w:rPr>
          <w:rFonts w:ascii="Arial" w:hAnsi="Arial" w:cs="Arial"/>
          <w:lang w:val="ro-RO" w:eastAsia="ar-SA" w:bidi="ar-SA"/>
        </w:rPr>
        <w:t xml:space="preserve"> v</w:t>
      </w:r>
      <w:ins w:id="49" w:author="Dani Dumitrescu" w:date="2021-09-07T15:13:00Z">
        <w:r w:rsidR="00B75F5A" w:rsidRPr="006B3191">
          <w:rPr>
            <w:rFonts w:ascii="Arial" w:hAnsi="Arial" w:cs="Arial"/>
            <w:lang w:val="ro-RO" w:eastAsia="ar-SA" w:bidi="ar-SA"/>
          </w:rPr>
          <w:t>a</w:t>
        </w:r>
      </w:ins>
      <w:del w:id="50" w:author="Dani Dumitrescu" w:date="2021-09-07T15:13:00Z">
        <w:r w:rsidRPr="006B3191" w:rsidDel="00B75F5A">
          <w:rPr>
            <w:rFonts w:ascii="Arial" w:hAnsi="Arial" w:cs="Arial"/>
            <w:lang w:val="ro-RO" w:eastAsia="ar-SA" w:bidi="ar-SA"/>
          </w:rPr>
          <w:delText>or</w:delText>
        </w:r>
      </w:del>
      <w:r w:rsidRPr="006B3191">
        <w:rPr>
          <w:rFonts w:ascii="Arial" w:hAnsi="Arial" w:cs="Arial"/>
          <w:lang w:val="ro-RO" w:eastAsia="ar-SA" w:bidi="ar-SA"/>
        </w:rPr>
        <w:t xml:space="preserve"> fi compatibil</w:t>
      </w:r>
      <w:ins w:id="51" w:author="Dani Dumitrescu" w:date="2021-09-07T15:13:00Z">
        <w:r w:rsidR="00B75F5A" w:rsidRPr="006B3191">
          <w:rPr>
            <w:rFonts w:ascii="Arial" w:hAnsi="Arial" w:cs="Arial"/>
            <w:lang w:val="ro-RO" w:eastAsia="ar-SA" w:bidi="ar-SA"/>
          </w:rPr>
          <w:t>a</w:t>
        </w:r>
      </w:ins>
      <w:del w:id="52" w:author="Dani Dumitrescu" w:date="2021-09-07T15:13:00Z">
        <w:r w:rsidRPr="006B3191" w:rsidDel="00B75F5A">
          <w:rPr>
            <w:rFonts w:ascii="Arial" w:hAnsi="Arial" w:cs="Arial"/>
            <w:lang w:val="ro-RO" w:eastAsia="ar-SA" w:bidi="ar-SA"/>
          </w:rPr>
          <w:delText>e</w:delText>
        </w:r>
      </w:del>
      <w:r w:rsidRPr="006B3191">
        <w:rPr>
          <w:rFonts w:ascii="Arial" w:hAnsi="Arial" w:cs="Arial"/>
          <w:lang w:val="ro-RO" w:eastAsia="ar-SA" w:bidi="ar-SA"/>
        </w:rPr>
        <w:t xml:space="preserve"> cu orice Ameliorari ulterioare, efectuate de Prestator in urmatorii 2 (doi) ani de la data Procesului verbal de acceptanta aferenta etapei de trecere in productie, fara achizitionarea/suplimentarea altor/cu alte echipamente hardware/software, la acelasi nivel de calitate. In situatia in care Ameliorarile nu vor fi compatibile cu </w:t>
      </w:r>
      <w:ins w:id="53" w:author="Dani Dumitrescu" w:date="2021-09-07T15:13:00Z">
        <w:r w:rsidR="00B75F5A" w:rsidRPr="006B3191">
          <w:rPr>
            <w:rFonts w:ascii="Arial" w:hAnsi="Arial" w:cs="Arial"/>
            <w:lang w:val="ro-RO" w:eastAsia="ar-SA" w:bidi="ar-SA"/>
          </w:rPr>
          <w:t xml:space="preserve">solutiile/ </w:t>
        </w:r>
      </w:ins>
      <w:r w:rsidRPr="006B3191">
        <w:rPr>
          <w:rFonts w:ascii="Arial" w:hAnsi="Arial" w:cs="Arial"/>
          <w:lang w:val="ro-RO" w:eastAsia="ar-SA" w:bidi="ar-SA"/>
        </w:rPr>
        <w:t>echipamentele</w:t>
      </w:r>
      <w:ins w:id="54" w:author="Dani Dumitrescu" w:date="2021-09-07T15:13:00Z">
        <w:r w:rsidR="00B75F5A" w:rsidRPr="006B3191">
          <w:rPr>
            <w:rFonts w:ascii="Arial" w:hAnsi="Arial" w:cs="Arial"/>
            <w:lang w:val="ro-RO" w:eastAsia="ar-SA" w:bidi="ar-SA"/>
          </w:rPr>
          <w:t>/ software</w:t>
        </w:r>
      </w:ins>
      <w:r w:rsidRPr="006B3191">
        <w:rPr>
          <w:rFonts w:ascii="Arial" w:hAnsi="Arial" w:cs="Arial"/>
          <w:lang w:val="ro-RO" w:eastAsia="ar-SA" w:bidi="ar-SA"/>
        </w:rPr>
        <w:t xml:space="preserve"> recomandate pe durata minima stabilita</w:t>
      </w:r>
      <w:r w:rsidR="002732AE" w:rsidRPr="006B3191">
        <w:rPr>
          <w:rFonts w:ascii="Arial" w:hAnsi="Arial" w:cs="Arial"/>
          <w:lang w:val="ro-RO" w:eastAsia="ar-SA" w:bidi="ar-SA"/>
        </w:rPr>
        <w:t xml:space="preserve"> </w:t>
      </w:r>
      <w:r w:rsidRPr="006B3191">
        <w:rPr>
          <w:rFonts w:ascii="Arial" w:hAnsi="Arial" w:cs="Arial"/>
          <w:lang w:val="ro-RO" w:eastAsia="ar-SA" w:bidi="ar-SA"/>
        </w:rPr>
        <w:t>Prestatorul va despagubi Beneficiarul pentru toate cheltuielile /costurile suportate cu achizitia echipamentelor</w:t>
      </w:r>
      <w:ins w:id="55" w:author="Dani Dumitrescu" w:date="2021-09-07T15:14:00Z">
        <w:r w:rsidR="00B75F5A" w:rsidRPr="006B3191">
          <w:rPr>
            <w:rFonts w:ascii="Arial" w:hAnsi="Arial" w:cs="Arial"/>
            <w:lang w:val="ro-RO" w:eastAsia="ar-SA" w:bidi="ar-SA"/>
          </w:rPr>
          <w:t>/ solutiilor/ software</w:t>
        </w:r>
      </w:ins>
      <w:r w:rsidRPr="006B3191">
        <w:rPr>
          <w:rFonts w:ascii="Arial" w:hAnsi="Arial" w:cs="Arial"/>
          <w:lang w:val="ro-RO" w:eastAsia="ar-SA" w:bidi="ar-SA"/>
        </w:rPr>
        <w:t xml:space="preserve"> necesare pentru adaptatea la Ameliorari.</w:t>
      </w:r>
      <w:commentRangeEnd w:id="39"/>
      <w:r w:rsidR="00EA29FA" w:rsidRPr="006B3191">
        <w:rPr>
          <w:rStyle w:val="CommentReference"/>
          <w:lang w:val="ro-RO"/>
        </w:rPr>
        <w:commentReference w:id="39"/>
      </w:r>
      <w:commentRangeEnd w:id="40"/>
      <w:r w:rsidR="00376D86" w:rsidRPr="006B3191">
        <w:rPr>
          <w:rStyle w:val="CommentReference"/>
          <w:lang w:val="ro-RO"/>
        </w:rPr>
        <w:commentReference w:id="40"/>
      </w:r>
    </w:p>
    <w:p w14:paraId="6272368B" w14:textId="77777777" w:rsidR="00FC0427" w:rsidRPr="006B3191" w:rsidRDefault="00FC0427" w:rsidP="00FC0427">
      <w:pPr>
        <w:pStyle w:val="ListParagraph"/>
        <w:suppressAutoHyphens/>
        <w:spacing w:after="0" w:line="240" w:lineRule="auto"/>
        <w:jc w:val="both"/>
        <w:rPr>
          <w:rFonts w:ascii="Arial" w:hAnsi="Arial" w:cs="Arial"/>
          <w:lang w:val="ro-RO" w:eastAsia="ar-SA" w:bidi="ar-SA"/>
        </w:rPr>
      </w:pPr>
    </w:p>
    <w:p w14:paraId="52A35C25" w14:textId="17302ECD" w:rsidR="00FC0427" w:rsidRPr="006B3191" w:rsidRDefault="00FC0427" w:rsidP="00FC0427">
      <w:pPr>
        <w:pStyle w:val="ListParagraph"/>
        <w:numPr>
          <w:ilvl w:val="1"/>
          <w:numId w:val="11"/>
        </w:numPr>
        <w:suppressAutoHyphens/>
        <w:spacing w:after="0" w:line="240" w:lineRule="auto"/>
        <w:ind w:hanging="720"/>
        <w:jc w:val="both"/>
        <w:rPr>
          <w:rFonts w:ascii="Arial" w:hAnsi="Arial" w:cs="Arial"/>
          <w:lang w:val="ro-RO" w:eastAsia="ar-SA" w:bidi="ar-SA"/>
        </w:rPr>
      </w:pPr>
      <w:commentRangeStart w:id="56"/>
      <w:commentRangeStart w:id="57"/>
      <w:r w:rsidRPr="006B3191">
        <w:rPr>
          <w:rFonts w:ascii="Arial" w:hAnsi="Arial" w:cs="Arial"/>
          <w:lang w:val="ro-RO" w:eastAsia="ar-SA" w:bidi="ar-SA"/>
        </w:rPr>
        <w:t>Toate suporturile materiale (inclusiv cele electronice)</w:t>
      </w:r>
      <w:ins w:id="58" w:author="HMP 6" w:date="2021-09-08T13:19:00Z">
        <w:r w:rsidR="00376D86" w:rsidRPr="006B3191">
          <w:rPr>
            <w:rFonts w:ascii="Arial" w:hAnsi="Arial" w:cs="Arial"/>
            <w:lang w:val="ro-RO" w:eastAsia="ar-SA" w:bidi="ar-SA"/>
          </w:rPr>
          <w:t xml:space="preserve"> conținând Informații Confidențiale și are nu </w:t>
        </w:r>
      </w:ins>
      <w:ins w:id="59" w:author="HMP 6" w:date="2021-09-08T13:20:00Z">
        <w:r w:rsidR="00376D86" w:rsidRPr="00BE4FD8">
          <w:rPr>
            <w:rFonts w:ascii="Arial" w:hAnsi="Arial" w:cs="Arial"/>
            <w:lang w:val="ro-RO" w:eastAsia="ar-SA" w:bidi="ar-SA"/>
          </w:rPr>
          <w:t>pot/au putut fi șterse definitiv după predarea Software-ului</w:t>
        </w:r>
      </w:ins>
      <w:r w:rsidRPr="00BE4FD8">
        <w:rPr>
          <w:rFonts w:ascii="Arial" w:hAnsi="Arial" w:cs="Arial"/>
          <w:lang w:val="ro-RO" w:eastAsia="ar-SA" w:bidi="ar-SA"/>
        </w:rPr>
        <w:t>, indiferent unde se afla, vor deveni proprietatea Beneficiarului</w:t>
      </w:r>
      <w:del w:id="60" w:author="Dani Dumitrescu" w:date="2021-09-07T15:02:00Z">
        <w:r w:rsidRPr="006B3191" w:rsidDel="008D3365">
          <w:rPr>
            <w:rFonts w:ascii="Arial" w:hAnsi="Arial" w:cs="Arial"/>
            <w:lang w:val="ro-RO" w:eastAsia="ar-SA" w:bidi="ar-SA"/>
          </w:rPr>
          <w:delText xml:space="preserve"> </w:delText>
        </w:r>
      </w:del>
      <w:ins w:id="61" w:author="Dani Dumitrescu" w:date="2021-09-07T15:02:00Z">
        <w:r w:rsidR="008D3365" w:rsidRPr="006B3191">
          <w:rPr>
            <w:rFonts w:ascii="Arial" w:hAnsi="Arial" w:cs="Arial"/>
            <w:lang w:val="ro-RO" w:eastAsia="ar-SA" w:bidi="ar-SA"/>
          </w:rPr>
          <w:t>, pe masura dezvoltarii aces</w:t>
        </w:r>
      </w:ins>
      <w:ins w:id="62" w:author="Dani Dumitrescu" w:date="2021-09-07T15:14:00Z">
        <w:r w:rsidR="00B75F5A" w:rsidRPr="006B3191">
          <w:rPr>
            <w:rFonts w:ascii="Arial" w:hAnsi="Arial" w:cs="Arial"/>
            <w:lang w:val="ro-RO" w:eastAsia="ar-SA" w:bidi="ar-SA"/>
          </w:rPr>
          <w:t>tor</w:t>
        </w:r>
      </w:ins>
      <w:ins w:id="63" w:author="Dani Dumitrescu" w:date="2021-09-07T15:02:00Z">
        <w:r w:rsidR="008D3365" w:rsidRPr="006B3191">
          <w:rPr>
            <w:rFonts w:ascii="Arial" w:hAnsi="Arial" w:cs="Arial"/>
            <w:lang w:val="ro-RO" w:eastAsia="ar-SA" w:bidi="ar-SA"/>
          </w:rPr>
          <w:t>a,</w:t>
        </w:r>
      </w:ins>
      <w:r w:rsidRPr="006B3191">
        <w:rPr>
          <w:rFonts w:ascii="Arial" w:hAnsi="Arial" w:cs="Arial"/>
          <w:lang w:val="ro-RO" w:eastAsia="ar-SA" w:bidi="ar-SA"/>
        </w:rPr>
        <w:t xml:space="preserve"> odata cu plata pretului Serviciilor.</w:t>
      </w:r>
      <w:commentRangeEnd w:id="56"/>
      <w:r w:rsidR="00EA29FA" w:rsidRPr="006B3191">
        <w:rPr>
          <w:rStyle w:val="CommentReference"/>
          <w:lang w:val="ro-RO"/>
        </w:rPr>
        <w:commentReference w:id="56"/>
      </w:r>
      <w:commentRangeEnd w:id="57"/>
      <w:r w:rsidR="00376D86" w:rsidRPr="006B3191">
        <w:rPr>
          <w:rStyle w:val="CommentReference"/>
          <w:lang w:val="ro-RO"/>
        </w:rPr>
        <w:commentReference w:id="57"/>
      </w:r>
    </w:p>
    <w:p w14:paraId="6012D5A0" w14:textId="77777777" w:rsidR="00FC0427" w:rsidRPr="00BE4FD8" w:rsidRDefault="00FC0427" w:rsidP="00FC0427">
      <w:pPr>
        <w:pStyle w:val="ListParagraph"/>
        <w:suppressAutoHyphens/>
        <w:spacing w:after="0" w:line="240" w:lineRule="auto"/>
        <w:jc w:val="both"/>
        <w:rPr>
          <w:rFonts w:ascii="Arial" w:hAnsi="Arial" w:cs="Arial"/>
          <w:lang w:val="ro-RO" w:eastAsia="ar-SA" w:bidi="ar-SA"/>
        </w:rPr>
      </w:pPr>
    </w:p>
    <w:p w14:paraId="4D9A4154" w14:textId="05F80FDF" w:rsidR="00FC0427" w:rsidRPr="00BE4FD8" w:rsidRDefault="00FC0427" w:rsidP="00FC0427">
      <w:pPr>
        <w:pStyle w:val="ListParagraph"/>
        <w:numPr>
          <w:ilvl w:val="1"/>
          <w:numId w:val="11"/>
        </w:numPr>
        <w:suppressAutoHyphens/>
        <w:spacing w:after="0" w:line="240" w:lineRule="auto"/>
        <w:ind w:hanging="720"/>
        <w:jc w:val="both"/>
        <w:rPr>
          <w:rFonts w:ascii="Arial" w:hAnsi="Arial" w:cs="Arial"/>
          <w:lang w:val="ro-RO" w:eastAsia="ar-SA" w:bidi="ar-SA"/>
        </w:rPr>
      </w:pPr>
      <w:r w:rsidRPr="00BE4FD8">
        <w:rPr>
          <w:rFonts w:ascii="Arial" w:hAnsi="Arial" w:cs="Arial"/>
          <w:lang w:val="ro-RO" w:eastAsia="ar-SA" w:bidi="ar-SA"/>
        </w:rPr>
        <w:t>Prestatorul declara ca detine toate resursele umane,</w:t>
      </w:r>
      <w:r w:rsidR="00F540A9" w:rsidRPr="00BE4FD8">
        <w:rPr>
          <w:rFonts w:ascii="Arial" w:hAnsi="Arial" w:cs="Arial"/>
          <w:lang w:val="ro-RO" w:eastAsia="ar-SA" w:bidi="ar-SA"/>
        </w:rPr>
        <w:t xml:space="preserve"> </w:t>
      </w:r>
      <w:r w:rsidRPr="00BE4FD8">
        <w:rPr>
          <w:rFonts w:ascii="Arial" w:hAnsi="Arial" w:cs="Arial"/>
          <w:lang w:val="ro-RO" w:eastAsia="ar-SA" w:bidi="ar-SA"/>
        </w:rPr>
        <w:t>materiale</w:t>
      </w:r>
      <w:r w:rsidR="003D3373" w:rsidRPr="00BE4FD8">
        <w:rPr>
          <w:rFonts w:ascii="Arial" w:hAnsi="Arial" w:cs="Arial"/>
          <w:lang w:val="ro-RO" w:eastAsia="ar-SA" w:bidi="ar-SA"/>
        </w:rPr>
        <w:t xml:space="preserve"> (inclusiv licentele si drepturile de utilizare pentru dezvoltarea Software-ului)</w:t>
      </w:r>
      <w:r w:rsidRPr="00BE4FD8">
        <w:rPr>
          <w:rFonts w:ascii="Arial" w:hAnsi="Arial" w:cs="Arial"/>
          <w:lang w:val="ro-RO" w:eastAsia="ar-SA" w:bidi="ar-SA"/>
        </w:rPr>
        <w:t xml:space="preserve">, logistice pentru indeplinirea corespunzatoare si la termen a prezentului </w:t>
      </w:r>
      <w:r w:rsidR="003D3373" w:rsidRPr="00BE4FD8">
        <w:rPr>
          <w:rFonts w:ascii="Arial" w:hAnsi="Arial" w:cs="Arial"/>
          <w:lang w:val="ro-RO" w:eastAsia="ar-SA" w:bidi="ar-SA"/>
        </w:rPr>
        <w:t>C</w:t>
      </w:r>
      <w:r w:rsidRPr="00BE4FD8">
        <w:rPr>
          <w:rFonts w:ascii="Arial" w:hAnsi="Arial" w:cs="Arial"/>
          <w:lang w:val="ro-RO" w:eastAsia="ar-SA" w:bidi="ar-SA"/>
        </w:rPr>
        <w:t xml:space="preserve">ontract. </w:t>
      </w:r>
    </w:p>
    <w:p w14:paraId="31C90411" w14:textId="77777777" w:rsidR="00FC0427" w:rsidRPr="00BE4FD8" w:rsidRDefault="00FC0427" w:rsidP="00FC0427">
      <w:pPr>
        <w:pStyle w:val="ListParagraph"/>
        <w:rPr>
          <w:rFonts w:ascii="Arial" w:hAnsi="Arial" w:cs="Arial"/>
          <w:lang w:val="ro-RO" w:eastAsia="ar-SA" w:bidi="ar-SA"/>
        </w:rPr>
      </w:pPr>
    </w:p>
    <w:p w14:paraId="07ADBDC5" w14:textId="3E5F2458" w:rsidR="00FC0427" w:rsidRPr="00317AEB" w:rsidRDefault="00FC0427" w:rsidP="00FC0427">
      <w:pPr>
        <w:pStyle w:val="ListParagraph"/>
        <w:numPr>
          <w:ilvl w:val="1"/>
          <w:numId w:val="11"/>
        </w:numPr>
        <w:suppressAutoHyphens/>
        <w:spacing w:after="0" w:line="240" w:lineRule="auto"/>
        <w:ind w:hanging="720"/>
        <w:jc w:val="both"/>
        <w:rPr>
          <w:rFonts w:ascii="Arial" w:hAnsi="Arial" w:cs="Arial"/>
          <w:lang w:val="ro-RO" w:eastAsia="ar-SA" w:bidi="ar-SA"/>
        </w:rPr>
      </w:pPr>
      <w:r w:rsidRPr="00BE4FD8">
        <w:rPr>
          <w:rFonts w:ascii="Arial" w:hAnsi="Arial" w:cs="Arial"/>
          <w:lang w:val="ro-RO" w:eastAsia="ar-SA" w:bidi="ar-SA"/>
        </w:rPr>
        <w:t>Prestarea Serviciilor se va constata, etapizat, prin incheierea cate unui Proces verbal de acceptanta</w:t>
      </w:r>
      <w:r w:rsidR="006871BF" w:rsidRPr="00BE4FD8">
        <w:rPr>
          <w:rFonts w:ascii="Arial" w:hAnsi="Arial" w:cs="Arial"/>
          <w:lang w:val="ro-RO" w:eastAsia="ar-SA" w:bidi="ar-SA"/>
        </w:rPr>
        <w:t xml:space="preserve"> pentru fiecare etapa prevazuta in </w:t>
      </w:r>
      <w:r w:rsidR="006871BF" w:rsidRPr="00317AEB">
        <w:rPr>
          <w:rFonts w:ascii="Arial" w:hAnsi="Arial" w:cs="Arial"/>
          <w:b/>
          <w:bCs/>
          <w:lang w:val="ro-RO" w:eastAsia="ar-SA" w:bidi="ar-SA"/>
        </w:rPr>
        <w:t>Anexa nr. 2</w:t>
      </w:r>
      <w:r w:rsidR="006871BF" w:rsidRPr="00317AEB">
        <w:rPr>
          <w:rFonts w:ascii="Arial" w:hAnsi="Arial" w:cs="Arial"/>
          <w:lang w:val="ro-RO" w:eastAsia="ar-SA" w:bidi="ar-SA"/>
        </w:rPr>
        <w:t xml:space="preserve">, precum si prin incheierea unui Proces verbal de acceptanta </w:t>
      </w:r>
      <w:r w:rsidR="00B36390" w:rsidRPr="00317AEB">
        <w:rPr>
          <w:rFonts w:ascii="Arial" w:hAnsi="Arial" w:cs="Arial"/>
          <w:lang w:val="ro-RO" w:eastAsia="ar-SA" w:bidi="ar-SA"/>
        </w:rPr>
        <w:t>finala la momentul finalizarii tuturor etapelor</w:t>
      </w:r>
      <w:r w:rsidRPr="00317AEB">
        <w:rPr>
          <w:rFonts w:ascii="Arial" w:hAnsi="Arial" w:cs="Arial"/>
          <w:lang w:val="ro-RO" w:eastAsia="ar-SA" w:bidi="ar-SA"/>
        </w:rPr>
        <w:t>. Eventualele observatii ale Beneficiarului vor fi mentionate in Procesul verbal de acceptanta in vederea remedierii acestora de catre Prestator in timp util, termenul de remediere urmand sa fie stabilit de Parti de la caz la caz.  Stabilirea unui termen de remediere nu inlatura obligatia Prestatorului de a plati penalitati de intarziere potrivit Contractului.</w:t>
      </w:r>
    </w:p>
    <w:p w14:paraId="2F55EDE2" w14:textId="77777777" w:rsidR="00FC0427" w:rsidRPr="005D592E" w:rsidRDefault="00FC0427" w:rsidP="00FC0427">
      <w:pPr>
        <w:pStyle w:val="ListParagraph"/>
        <w:rPr>
          <w:rFonts w:ascii="Arial" w:hAnsi="Arial" w:cs="Arial"/>
          <w:lang w:val="ro-RO" w:eastAsia="ar-SA" w:bidi="ar-SA"/>
        </w:rPr>
      </w:pPr>
    </w:p>
    <w:p w14:paraId="0E93BD3D" w14:textId="31E3F94E" w:rsidR="00FC0427" w:rsidRPr="006B3191" w:rsidRDefault="00FC0427" w:rsidP="00FC0427">
      <w:pPr>
        <w:pStyle w:val="ListParagraph"/>
        <w:numPr>
          <w:ilvl w:val="1"/>
          <w:numId w:val="11"/>
        </w:numPr>
        <w:suppressAutoHyphens/>
        <w:spacing w:after="0" w:line="240" w:lineRule="auto"/>
        <w:ind w:hanging="720"/>
        <w:jc w:val="both"/>
        <w:rPr>
          <w:rFonts w:ascii="Arial" w:hAnsi="Arial" w:cs="Arial"/>
          <w:lang w:val="ro-RO" w:eastAsia="ar-SA" w:bidi="ar-SA"/>
        </w:rPr>
      </w:pPr>
      <w:r w:rsidRPr="005D592E">
        <w:rPr>
          <w:rFonts w:ascii="Arial" w:hAnsi="Arial" w:cs="Arial"/>
          <w:lang w:val="ro-RO" w:eastAsia="ar-SA" w:bidi="ar-SA"/>
        </w:rPr>
        <w:t>Prestatorul cesioneaza Beneficiarului, i</w:t>
      </w:r>
      <w:r w:rsidRPr="006B3191">
        <w:rPr>
          <w:rFonts w:ascii="Arial" w:hAnsi="Arial" w:cs="Arial"/>
          <w:lang w:val="ro-RO" w:eastAsia="ar-SA" w:bidi="ar-SA"/>
        </w:rPr>
        <w:t xml:space="preserve">n mod exclusiv, definitiv, nelimitat teritorial, fara nicio remuneratie suplimentara pretului Serviciilor achitat de catre Beneficiar potrivit prezentului Contract:  dreptul de </w:t>
      </w:r>
      <w:r w:rsidR="005056AE" w:rsidRPr="006B3191">
        <w:rPr>
          <w:rFonts w:ascii="Arial" w:hAnsi="Arial" w:cs="Arial"/>
          <w:lang w:val="ro-RO" w:eastAsia="ar-SA" w:bidi="ar-SA"/>
        </w:rPr>
        <w:t>proprietate</w:t>
      </w:r>
      <w:r w:rsidRPr="006B3191">
        <w:rPr>
          <w:rFonts w:ascii="Arial" w:hAnsi="Arial" w:cs="Arial"/>
          <w:lang w:val="ro-RO" w:eastAsia="ar-SA" w:bidi="ar-SA"/>
        </w:rPr>
        <w:t xml:space="preserve"> a</w:t>
      </w:r>
      <w:r w:rsidR="005056AE" w:rsidRPr="006B3191">
        <w:rPr>
          <w:rFonts w:ascii="Arial" w:hAnsi="Arial" w:cs="Arial"/>
          <w:lang w:val="ro-RO" w:eastAsia="ar-SA" w:bidi="ar-SA"/>
        </w:rPr>
        <w:t>supra</w:t>
      </w:r>
      <w:r w:rsidRPr="006B3191">
        <w:rPr>
          <w:rFonts w:ascii="Arial" w:hAnsi="Arial" w:cs="Arial"/>
          <w:lang w:val="ro-RO" w:eastAsia="ar-SA" w:bidi="ar-SA"/>
        </w:rPr>
        <w:t xml:space="preserve"> codului sursa al Software-ului, dreptul de a </w:t>
      </w:r>
      <w:r w:rsidR="005056AE" w:rsidRPr="006B3191">
        <w:rPr>
          <w:rFonts w:ascii="Arial" w:hAnsi="Arial" w:cs="Arial"/>
          <w:lang w:val="ro-RO" w:eastAsia="ar-SA" w:bidi="ar-SA"/>
        </w:rPr>
        <w:t>utiliza/</w:t>
      </w:r>
      <w:r w:rsidRPr="006B3191">
        <w:rPr>
          <w:rFonts w:ascii="Arial" w:hAnsi="Arial" w:cs="Arial"/>
          <w:lang w:val="ro-RO" w:eastAsia="ar-SA" w:bidi="ar-SA"/>
        </w:rPr>
        <w:t>modifica/adapta/transforma in orice mod acest cod, daca</w:t>
      </w:r>
      <w:r w:rsidR="000D5DC1" w:rsidRPr="006B3191">
        <w:rPr>
          <w:rFonts w:ascii="Arial" w:hAnsi="Arial" w:cs="Arial"/>
          <w:lang w:val="ro-RO" w:eastAsia="ar-SA" w:bidi="ar-SA"/>
        </w:rPr>
        <w:t xml:space="preserve"> apreciaza ca</w:t>
      </w:r>
      <w:r w:rsidRPr="006B3191">
        <w:rPr>
          <w:rFonts w:ascii="Arial" w:hAnsi="Arial" w:cs="Arial"/>
          <w:lang w:val="ro-RO" w:eastAsia="ar-SA" w:bidi="ar-SA"/>
        </w:rPr>
        <w:t xml:space="preserve"> modificarea/adaptarea/orice alta transformare este necesara pentru ca S</w:t>
      </w:r>
      <w:r w:rsidR="000D5DC1" w:rsidRPr="006B3191">
        <w:rPr>
          <w:rFonts w:ascii="Arial" w:hAnsi="Arial" w:cs="Arial"/>
          <w:lang w:val="ro-RO" w:eastAsia="ar-SA" w:bidi="ar-SA"/>
        </w:rPr>
        <w:t>oftware-ul</w:t>
      </w:r>
      <w:r w:rsidRPr="006B3191">
        <w:rPr>
          <w:rFonts w:ascii="Arial" w:hAnsi="Arial" w:cs="Arial"/>
          <w:lang w:val="ro-RO" w:eastAsia="ar-SA" w:bidi="ar-SA"/>
        </w:rPr>
        <w:t xml:space="preserve"> sa poata fi utilizata potrivit necesitatilor Beneficiarului. Cesiunea va avea loc in mod automat la data la care se indeplineste oricare </w:t>
      </w:r>
      <w:r w:rsidR="009C4E61" w:rsidRPr="006B3191">
        <w:rPr>
          <w:rFonts w:ascii="Arial" w:hAnsi="Arial" w:cs="Arial"/>
          <w:lang w:val="ro-RO" w:eastAsia="ar-SA" w:bidi="ar-SA"/>
        </w:rPr>
        <w:t>etapa a Proiectului</w:t>
      </w:r>
      <w:r w:rsidRPr="006B3191">
        <w:rPr>
          <w:rFonts w:ascii="Arial" w:hAnsi="Arial" w:cs="Arial"/>
          <w:lang w:val="ro-RO" w:eastAsia="ar-SA" w:bidi="ar-SA"/>
        </w:rPr>
        <w:t xml:space="preserve">. Predarea codului sursa al Software-ului va avea loc </w:t>
      </w:r>
      <w:r w:rsidR="003E495E" w:rsidRPr="006B3191">
        <w:rPr>
          <w:rFonts w:ascii="Arial" w:hAnsi="Arial" w:cs="Arial"/>
          <w:lang w:val="ro-RO" w:eastAsia="ar-SA" w:bidi="ar-SA"/>
        </w:rPr>
        <w:t>la data semnarii fiecarui Proces verbal de acceptanta</w:t>
      </w:r>
      <w:r w:rsidRPr="006B3191">
        <w:rPr>
          <w:rFonts w:ascii="Arial" w:hAnsi="Arial" w:cs="Arial"/>
          <w:lang w:val="ro-RO" w:eastAsia="ar-SA" w:bidi="ar-SA"/>
        </w:rPr>
        <w:t>.</w:t>
      </w:r>
    </w:p>
    <w:p w14:paraId="55FA594D" w14:textId="77777777" w:rsidR="00851EFE" w:rsidRPr="006B3191" w:rsidRDefault="00851EFE" w:rsidP="00851EFE">
      <w:pPr>
        <w:pStyle w:val="ListParagraph"/>
        <w:rPr>
          <w:rFonts w:ascii="Arial" w:hAnsi="Arial" w:cs="Arial"/>
          <w:lang w:val="ro-RO" w:eastAsia="ar-SA" w:bidi="ar-SA"/>
        </w:rPr>
      </w:pPr>
    </w:p>
    <w:p w14:paraId="11DFE900" w14:textId="44BE592D" w:rsidR="00851EFE" w:rsidRPr="006B3191" w:rsidRDefault="00851EFE" w:rsidP="00FC0427">
      <w:pPr>
        <w:pStyle w:val="ListParagraph"/>
        <w:numPr>
          <w:ilvl w:val="1"/>
          <w:numId w:val="11"/>
        </w:numPr>
        <w:suppressAutoHyphens/>
        <w:spacing w:after="0" w:line="240" w:lineRule="auto"/>
        <w:ind w:hanging="720"/>
        <w:jc w:val="both"/>
        <w:rPr>
          <w:rFonts w:ascii="Arial" w:hAnsi="Arial" w:cs="Arial"/>
          <w:lang w:val="ro-RO" w:eastAsia="ar-SA" w:bidi="ar-SA"/>
        </w:rPr>
      </w:pPr>
      <w:r w:rsidRPr="006B3191">
        <w:rPr>
          <w:rFonts w:ascii="Arial" w:hAnsi="Arial" w:cs="Arial"/>
          <w:lang w:val="ro-RO" w:eastAsia="ar-SA" w:bidi="ar-SA"/>
        </w:rPr>
        <w:t xml:space="preserve">Partile convin in mod expres ca </w:t>
      </w:r>
      <w:r w:rsidR="00CA511F" w:rsidRPr="006B3191">
        <w:rPr>
          <w:rFonts w:ascii="Arial" w:hAnsi="Arial" w:cs="Arial"/>
          <w:lang w:val="ro-RO" w:eastAsia="ar-SA" w:bidi="ar-SA"/>
        </w:rPr>
        <w:t>Software-ul se va realiza in doua versiuni dupa cum urmeaza:</w:t>
      </w:r>
    </w:p>
    <w:p w14:paraId="3F085D59" w14:textId="77777777" w:rsidR="00CA511F" w:rsidRPr="006B3191" w:rsidRDefault="00CA511F" w:rsidP="00CA511F">
      <w:pPr>
        <w:pStyle w:val="ListParagraph"/>
        <w:rPr>
          <w:rFonts w:ascii="Arial" w:hAnsi="Arial" w:cs="Arial"/>
          <w:lang w:val="ro-RO" w:eastAsia="ar-SA" w:bidi="ar-SA"/>
        </w:rPr>
      </w:pPr>
    </w:p>
    <w:p w14:paraId="2F681D5D" w14:textId="77777777" w:rsidR="005825B7" w:rsidRPr="006B3191" w:rsidRDefault="00625A47" w:rsidP="00CA511F">
      <w:pPr>
        <w:pStyle w:val="ListParagraph"/>
        <w:numPr>
          <w:ilvl w:val="0"/>
          <w:numId w:val="36"/>
        </w:numPr>
        <w:suppressAutoHyphens/>
        <w:spacing w:after="0" w:line="240" w:lineRule="auto"/>
        <w:jc w:val="both"/>
        <w:rPr>
          <w:rFonts w:ascii="Arial" w:hAnsi="Arial" w:cs="Arial"/>
          <w:lang w:val="ro-RO" w:eastAsia="ar-SA" w:bidi="ar-SA"/>
        </w:rPr>
      </w:pPr>
      <w:r w:rsidRPr="006B3191">
        <w:rPr>
          <w:rFonts w:ascii="Arial" w:hAnsi="Arial" w:cs="Arial"/>
          <w:lang w:val="ro-RO" w:eastAsia="ar-SA" w:bidi="ar-SA"/>
        </w:rPr>
        <w:t xml:space="preserve">Versiunea 1 (beta) cu termen de realizare </w:t>
      </w:r>
      <w:r w:rsidR="005825B7" w:rsidRPr="006B3191">
        <w:rPr>
          <w:rFonts w:ascii="Arial" w:hAnsi="Arial" w:cs="Arial"/>
          <w:lang w:val="ro-RO" w:eastAsia="ar-SA" w:bidi="ar-SA"/>
        </w:rPr>
        <w:t>si punere in functiune (</w:t>
      </w:r>
      <w:r w:rsidR="005825B7" w:rsidRPr="006B3191">
        <w:rPr>
          <w:rFonts w:ascii="Arial" w:hAnsi="Arial" w:cs="Arial"/>
          <w:i/>
          <w:iCs/>
          <w:lang w:val="ro-RO" w:eastAsia="ar-SA" w:bidi="ar-SA"/>
        </w:rPr>
        <w:t>go live</w:t>
      </w:r>
      <w:r w:rsidR="005825B7" w:rsidRPr="006B3191">
        <w:rPr>
          <w:rFonts w:ascii="Arial" w:hAnsi="Arial" w:cs="Arial"/>
          <w:lang w:val="ro-RO" w:eastAsia="ar-SA" w:bidi="ar-SA"/>
        </w:rPr>
        <w:t>) pana la 04.10.2021;</w:t>
      </w:r>
    </w:p>
    <w:p w14:paraId="54CF813C" w14:textId="76FEBB1A" w:rsidR="00FC0427" w:rsidRPr="006B3191" w:rsidRDefault="005825B7" w:rsidP="000B5460">
      <w:pPr>
        <w:pStyle w:val="ListParagraph"/>
        <w:numPr>
          <w:ilvl w:val="0"/>
          <w:numId w:val="36"/>
        </w:numPr>
        <w:suppressAutoHyphens/>
        <w:spacing w:after="0" w:line="240" w:lineRule="auto"/>
        <w:jc w:val="both"/>
        <w:rPr>
          <w:rFonts w:ascii="Arial" w:hAnsi="Arial" w:cs="Arial"/>
          <w:lang w:val="ro-RO" w:eastAsia="ar-SA" w:bidi="ar-SA"/>
        </w:rPr>
      </w:pPr>
      <w:r w:rsidRPr="006B3191">
        <w:rPr>
          <w:rFonts w:ascii="Arial" w:hAnsi="Arial" w:cs="Arial"/>
          <w:lang w:val="ro-RO" w:eastAsia="ar-SA" w:bidi="ar-SA"/>
        </w:rPr>
        <w:t xml:space="preserve">Versiunea 2 (versiunea finala) cu termen de realizare si punere in functiune </w:t>
      </w:r>
      <w:r w:rsidR="000B5460" w:rsidRPr="006B3191">
        <w:rPr>
          <w:rFonts w:ascii="Arial" w:hAnsi="Arial" w:cs="Arial"/>
          <w:lang w:val="ro-RO" w:eastAsia="ar-SA" w:bidi="ar-SA"/>
        </w:rPr>
        <w:t>31.12.2021;</w:t>
      </w:r>
      <w:r w:rsidRPr="006B3191">
        <w:rPr>
          <w:rFonts w:ascii="Arial" w:hAnsi="Arial" w:cs="Arial"/>
          <w:lang w:val="ro-RO" w:eastAsia="ar-SA" w:bidi="ar-SA"/>
        </w:rPr>
        <w:t xml:space="preserve"> </w:t>
      </w:r>
    </w:p>
    <w:p w14:paraId="379DBDDA" w14:textId="77777777" w:rsidR="00FC0427" w:rsidRPr="006B3191" w:rsidRDefault="00FC0427" w:rsidP="00FC0427">
      <w:pPr>
        <w:pStyle w:val="ListParagraph"/>
        <w:suppressAutoHyphens/>
        <w:spacing w:after="0" w:line="240" w:lineRule="auto"/>
        <w:jc w:val="both"/>
        <w:rPr>
          <w:rFonts w:ascii="Arial" w:hAnsi="Arial" w:cs="Arial"/>
          <w:lang w:val="ro-RO" w:eastAsia="ar-SA" w:bidi="ar-SA"/>
        </w:rPr>
      </w:pPr>
    </w:p>
    <w:p w14:paraId="398932FB" w14:textId="77777777" w:rsidR="00FC0427" w:rsidRPr="006B3191" w:rsidRDefault="00FC0427" w:rsidP="00FC0427">
      <w:pPr>
        <w:spacing w:after="0"/>
        <w:jc w:val="both"/>
        <w:rPr>
          <w:rFonts w:ascii="Arial" w:hAnsi="Arial" w:cs="Arial"/>
          <w:b/>
          <w:lang w:val="ro-RO"/>
        </w:rPr>
      </w:pPr>
      <w:r w:rsidRPr="006B3191">
        <w:rPr>
          <w:rFonts w:ascii="Arial" w:hAnsi="Arial" w:cs="Arial"/>
          <w:b/>
          <w:lang w:val="ro-RO"/>
        </w:rPr>
        <w:lastRenderedPageBreak/>
        <w:t>CAPITOLUL 2. VALOAREA CONTRACTULUI. MODALITATE DE PLATA. PENALITATI</w:t>
      </w:r>
    </w:p>
    <w:p w14:paraId="5F759867" w14:textId="77777777" w:rsidR="00FC0427" w:rsidRPr="006B3191" w:rsidRDefault="00FC0427" w:rsidP="00FC0427">
      <w:pPr>
        <w:spacing w:after="0"/>
        <w:jc w:val="both"/>
        <w:rPr>
          <w:rFonts w:ascii="Arial" w:hAnsi="Arial" w:cs="Arial"/>
          <w:b/>
          <w:lang w:val="ro-RO"/>
        </w:rPr>
      </w:pPr>
    </w:p>
    <w:p w14:paraId="3D64A3B9" w14:textId="35E0ADDF" w:rsidR="00FC0427" w:rsidRPr="006B3191" w:rsidRDefault="00FC0427" w:rsidP="00FC0427">
      <w:pPr>
        <w:suppressAutoHyphens/>
        <w:spacing w:after="0" w:line="240" w:lineRule="auto"/>
        <w:ind w:left="720" w:hanging="720"/>
        <w:jc w:val="both"/>
        <w:rPr>
          <w:rFonts w:ascii="Arial" w:hAnsi="Arial" w:cs="Arial"/>
          <w:lang w:val="ro-RO" w:eastAsia="ar-SA" w:bidi="ar-SA"/>
        </w:rPr>
      </w:pPr>
      <w:r w:rsidRPr="006B3191">
        <w:rPr>
          <w:rFonts w:ascii="Arial" w:hAnsi="Arial" w:cs="Arial"/>
          <w:b/>
          <w:bCs/>
          <w:lang w:val="ro-RO" w:eastAsia="ar-SA" w:bidi="ar-SA"/>
        </w:rPr>
        <w:t>2.1</w:t>
      </w:r>
      <w:r w:rsidRPr="006B3191">
        <w:rPr>
          <w:rFonts w:ascii="Arial" w:hAnsi="Arial" w:cs="Arial"/>
          <w:lang w:val="ro-RO" w:eastAsia="ar-SA" w:bidi="ar-SA"/>
        </w:rPr>
        <w:t xml:space="preserve">     Pretul total al Serviciilor (care include si pretul cesiunii drepturilor patrimoniale de autor) este: </w:t>
      </w:r>
      <w:ins w:id="64" w:author="HMP 6" w:date="2021-09-08T14:35:00Z">
        <w:r w:rsidR="00A2162C" w:rsidRPr="00BE4FD8">
          <w:rPr>
            <w:rFonts w:ascii="Arial" w:hAnsi="Arial" w:cs="Arial"/>
            <w:lang w:val="ro-RO" w:eastAsia="ar-SA" w:bidi="ar-SA"/>
          </w:rPr>
          <w:t>18.725 (</w:t>
        </w:r>
      </w:ins>
      <w:ins w:id="65" w:author="HMP 6" w:date="2021-09-08T14:36:00Z">
        <w:r w:rsidR="00A2162C" w:rsidRPr="00BE4FD8">
          <w:rPr>
            <w:rFonts w:ascii="Arial" w:hAnsi="Arial" w:cs="Arial"/>
            <w:lang w:val="ro-RO" w:eastAsia="ar-SA" w:bidi="ar-SA"/>
          </w:rPr>
          <w:t>optsprezecemiișaptesutedouăzecișicinci</w:t>
        </w:r>
      </w:ins>
      <w:ins w:id="66" w:author="HMP 6" w:date="2021-09-08T14:35:00Z">
        <w:r w:rsidR="00A2162C" w:rsidRPr="00BE4FD8">
          <w:rPr>
            <w:rFonts w:ascii="Arial" w:hAnsi="Arial" w:cs="Arial"/>
            <w:lang w:val="ro-RO" w:eastAsia="ar-SA" w:bidi="ar-SA"/>
          </w:rPr>
          <w:t>)</w:t>
        </w:r>
      </w:ins>
      <w:del w:id="67" w:author="HMP 6" w:date="2021-09-08T14:35:00Z">
        <w:r w:rsidRPr="006B3191" w:rsidDel="00A2162C">
          <w:rPr>
            <w:rFonts w:ascii="Arial" w:hAnsi="Arial" w:cs="Arial"/>
            <w:lang w:val="ro-RO" w:eastAsia="ar-SA" w:bidi="ar-SA"/>
          </w:rPr>
          <w:delText>.........................</w:delText>
        </w:r>
      </w:del>
      <w:r w:rsidRPr="006B3191">
        <w:rPr>
          <w:rFonts w:ascii="Arial" w:hAnsi="Arial" w:cs="Arial"/>
          <w:lang w:val="ro-RO" w:eastAsia="ar-SA" w:bidi="ar-SA"/>
        </w:rPr>
        <w:t xml:space="preserve"> EUR fara TVA.  Plata acestui pret se va efectua potrivit art. 2.4 de mai jos. </w:t>
      </w:r>
      <w:ins w:id="68" w:author="HMP 6" w:date="2021-09-08T15:35:00Z">
        <w:r w:rsidR="004B5CAE">
          <w:rPr>
            <w:rFonts w:ascii="Arial" w:hAnsi="Arial" w:cs="Arial"/>
            <w:lang w:val="ro-RO" w:eastAsia="ar-SA" w:bidi="ar-SA"/>
          </w:rPr>
          <w:t xml:space="preserve">Ulterior plății avansului de 25 % din </w:t>
        </w:r>
      </w:ins>
      <w:ins w:id="69" w:author="HMP 6" w:date="2021-09-08T15:36:00Z">
        <w:r w:rsidR="004B5CAE">
          <w:rPr>
            <w:rFonts w:ascii="Arial" w:hAnsi="Arial" w:cs="Arial"/>
            <w:lang w:val="ro-RO" w:eastAsia="ar-SA" w:bidi="ar-SA"/>
          </w:rPr>
          <w:t>valoarea Contractului</w:t>
        </w:r>
        <w:r w:rsidR="004427F5">
          <w:rPr>
            <w:rFonts w:ascii="Arial" w:hAnsi="Arial" w:cs="Arial"/>
            <w:lang w:val="ro-RO" w:eastAsia="ar-SA" w:bidi="ar-SA"/>
          </w:rPr>
          <w:t xml:space="preserve"> și se plătește </w:t>
        </w:r>
      </w:ins>
      <w:ins w:id="70" w:author="HMP 6" w:date="2021-09-08T15:37:00Z">
        <w:r w:rsidR="00D54052">
          <w:rPr>
            <w:rFonts w:ascii="Arial" w:hAnsi="Arial" w:cs="Arial"/>
            <w:lang w:val="ro-RO" w:eastAsia="ar-SA" w:bidi="ar-SA"/>
          </w:rPr>
          <w:t>în maxim 15 zile de la semnarea Contractu</w:t>
        </w:r>
      </w:ins>
      <w:ins w:id="71" w:author="HMP 6" w:date="2021-09-08T15:38:00Z">
        <w:r w:rsidR="00D54052">
          <w:rPr>
            <w:rFonts w:ascii="Arial" w:hAnsi="Arial" w:cs="Arial"/>
            <w:lang w:val="ro-RO" w:eastAsia="ar-SA" w:bidi="ar-SA"/>
          </w:rPr>
          <w:t>lui</w:t>
        </w:r>
      </w:ins>
      <w:ins w:id="72" w:author="HMP 6" w:date="2021-09-08T15:36:00Z">
        <w:r w:rsidR="004B5CAE">
          <w:rPr>
            <w:rFonts w:ascii="Arial" w:hAnsi="Arial" w:cs="Arial"/>
            <w:lang w:val="ro-RO" w:eastAsia="ar-SA" w:bidi="ar-SA"/>
          </w:rPr>
          <w:t>,</w:t>
        </w:r>
      </w:ins>
      <w:ins w:id="73" w:author="HMP 6" w:date="2021-09-08T15:35:00Z">
        <w:r w:rsidR="004B5CAE">
          <w:rPr>
            <w:rFonts w:ascii="Arial" w:hAnsi="Arial" w:cs="Arial"/>
            <w:lang w:val="ro-RO" w:eastAsia="ar-SA" w:bidi="ar-SA"/>
          </w:rPr>
          <w:t xml:space="preserve"> </w:t>
        </w:r>
      </w:ins>
      <w:ins w:id="74" w:author="HMP 6" w:date="2021-09-08T15:36:00Z">
        <w:r w:rsidR="004B5CAE">
          <w:rPr>
            <w:rFonts w:ascii="Arial" w:hAnsi="Arial" w:cs="Arial"/>
            <w:lang w:val="ro-RO" w:eastAsia="ar-SA" w:bidi="ar-SA"/>
          </w:rPr>
          <w:t>f</w:t>
        </w:r>
      </w:ins>
      <w:commentRangeStart w:id="75"/>
      <w:commentRangeStart w:id="76"/>
      <w:del w:id="77" w:author="HMP 6" w:date="2021-09-08T15:36:00Z">
        <w:r w:rsidRPr="004B5CAE" w:rsidDel="004B5CAE">
          <w:rPr>
            <w:rFonts w:ascii="Arial" w:hAnsi="Arial" w:cs="Arial"/>
            <w:lang w:val="ro-RO" w:eastAsia="ar-SA" w:bidi="ar-SA"/>
          </w:rPr>
          <w:delText>F</w:delText>
        </w:r>
      </w:del>
      <w:r w:rsidRPr="004B5CAE">
        <w:rPr>
          <w:rFonts w:ascii="Arial" w:hAnsi="Arial" w:cs="Arial"/>
          <w:lang w:val="ro-RO" w:eastAsia="ar-SA" w:bidi="ar-SA"/>
        </w:rPr>
        <w:t>iecare factura pentru incasarea sumelor mentionate la art. 2.4 de mai jos va putea fi emisa de Prestator dupa semnarea de catre Parti, fara nici un fel de obiectiuni din partea Beneficiarului, a Procesului-verbal de acceptanta aferent etapei mentionate la art. 2.4 de mai jos.</w:t>
      </w:r>
      <w:commentRangeEnd w:id="75"/>
      <w:r w:rsidR="00A7581C" w:rsidRPr="006B3191">
        <w:rPr>
          <w:rStyle w:val="CommentReference"/>
          <w:lang w:val="ro-RO"/>
        </w:rPr>
        <w:commentReference w:id="75"/>
      </w:r>
      <w:commentRangeEnd w:id="76"/>
      <w:r w:rsidR="00756290">
        <w:rPr>
          <w:rStyle w:val="CommentReference"/>
        </w:rPr>
        <w:commentReference w:id="76"/>
      </w:r>
    </w:p>
    <w:p w14:paraId="58E9D728" w14:textId="77777777" w:rsidR="00FC0427" w:rsidRPr="00BE4FD8" w:rsidRDefault="00FC0427" w:rsidP="00FC0427">
      <w:pPr>
        <w:suppressAutoHyphens/>
        <w:spacing w:after="0" w:line="240" w:lineRule="auto"/>
        <w:ind w:left="720" w:hanging="720"/>
        <w:jc w:val="both"/>
        <w:rPr>
          <w:rFonts w:ascii="Arial" w:hAnsi="Arial" w:cs="Arial"/>
          <w:lang w:val="ro-RO" w:eastAsia="ar-SA" w:bidi="ar-SA"/>
        </w:rPr>
      </w:pPr>
    </w:p>
    <w:p w14:paraId="1DF00967" w14:textId="79CA78EC" w:rsidR="00FC0427" w:rsidRPr="00BE4FD8" w:rsidRDefault="00FC0427" w:rsidP="00FC0427">
      <w:pPr>
        <w:suppressAutoHyphens/>
        <w:spacing w:after="0" w:line="240" w:lineRule="auto"/>
        <w:ind w:left="720" w:hanging="720"/>
        <w:jc w:val="both"/>
        <w:rPr>
          <w:rFonts w:ascii="Arial" w:hAnsi="Arial" w:cs="Arial"/>
          <w:lang w:val="ro-RO" w:eastAsia="ar-SA" w:bidi="ar-SA"/>
        </w:rPr>
      </w:pPr>
      <w:r w:rsidRPr="00BE4FD8">
        <w:rPr>
          <w:rFonts w:ascii="Arial" w:hAnsi="Arial" w:cs="Arial"/>
          <w:b/>
          <w:bCs/>
          <w:lang w:val="ro-RO" w:eastAsia="ar-SA" w:bidi="ar-SA"/>
        </w:rPr>
        <w:t>2.2.</w:t>
      </w:r>
      <w:r w:rsidRPr="00BE4FD8">
        <w:rPr>
          <w:rFonts w:ascii="Arial" w:hAnsi="Arial" w:cs="Arial"/>
          <w:lang w:val="ro-RO" w:eastAsia="ar-SA" w:bidi="ar-SA"/>
        </w:rPr>
        <w:t xml:space="preserve"> </w:t>
      </w:r>
      <w:r w:rsidRPr="00BE4FD8">
        <w:rPr>
          <w:rFonts w:ascii="Arial" w:hAnsi="Arial" w:cs="Arial"/>
          <w:lang w:val="ro-RO" w:eastAsia="ar-SA" w:bidi="ar-SA"/>
        </w:rPr>
        <w:tab/>
        <w:t xml:space="preserve">Plata se va efectua prin virament bancar, in cel mult </w:t>
      </w:r>
      <w:ins w:id="78" w:author="Dani Dumitrescu" w:date="2021-09-07T15:16:00Z">
        <w:r w:rsidR="00B75F5A" w:rsidRPr="00BE4FD8">
          <w:rPr>
            <w:rFonts w:ascii="Arial" w:hAnsi="Arial" w:cs="Arial"/>
            <w:lang w:val="ro-RO" w:eastAsia="ar-SA" w:bidi="ar-SA"/>
          </w:rPr>
          <w:t>15</w:t>
        </w:r>
      </w:ins>
      <w:commentRangeStart w:id="79"/>
      <w:commentRangeStart w:id="80"/>
      <w:del w:id="81" w:author="Dani Dumitrescu" w:date="2021-09-07T15:16:00Z">
        <w:r w:rsidR="004E25A2" w:rsidRPr="006B3191" w:rsidDel="00B75F5A">
          <w:rPr>
            <w:rFonts w:ascii="Arial" w:hAnsi="Arial" w:cs="Arial"/>
            <w:lang w:val="ro-RO" w:eastAsia="ar-SA" w:bidi="ar-SA"/>
          </w:rPr>
          <w:delText>3</w:delText>
        </w:r>
        <w:r w:rsidRPr="006B3191" w:rsidDel="00B75F5A">
          <w:rPr>
            <w:rFonts w:ascii="Arial" w:hAnsi="Arial" w:cs="Arial"/>
            <w:lang w:val="ro-RO" w:eastAsia="ar-SA" w:bidi="ar-SA"/>
          </w:rPr>
          <w:delText>0</w:delText>
        </w:r>
      </w:del>
      <w:r w:rsidRPr="006B3191">
        <w:rPr>
          <w:rFonts w:ascii="Arial" w:hAnsi="Arial" w:cs="Arial"/>
          <w:lang w:val="ro-RO" w:eastAsia="ar-SA" w:bidi="ar-SA"/>
        </w:rPr>
        <w:t xml:space="preserve"> (</w:t>
      </w:r>
      <w:ins w:id="82" w:author="Dani Dumitrescu" w:date="2021-09-07T15:16:00Z">
        <w:r w:rsidR="00B75F5A" w:rsidRPr="006B3191">
          <w:rPr>
            <w:rFonts w:ascii="Arial" w:hAnsi="Arial" w:cs="Arial"/>
            <w:lang w:val="ro-RO" w:eastAsia="ar-SA" w:bidi="ar-SA"/>
          </w:rPr>
          <w:t>cincisprezece</w:t>
        </w:r>
      </w:ins>
      <w:del w:id="83" w:author="Dani Dumitrescu" w:date="2021-09-07T15:16:00Z">
        <w:r w:rsidR="004E25A2" w:rsidRPr="006B3191" w:rsidDel="00B75F5A">
          <w:rPr>
            <w:rFonts w:ascii="Arial" w:hAnsi="Arial" w:cs="Arial"/>
            <w:lang w:val="ro-RO" w:eastAsia="ar-SA" w:bidi="ar-SA"/>
          </w:rPr>
          <w:delText>trei</w:delText>
        </w:r>
        <w:r w:rsidRPr="006B3191" w:rsidDel="00B75F5A">
          <w:rPr>
            <w:rFonts w:ascii="Arial" w:hAnsi="Arial" w:cs="Arial"/>
            <w:lang w:val="ro-RO" w:eastAsia="ar-SA" w:bidi="ar-SA"/>
          </w:rPr>
          <w:delText>zec</w:delText>
        </w:r>
        <w:r w:rsidR="004E25A2" w:rsidRPr="006B3191" w:rsidDel="00B75F5A">
          <w:rPr>
            <w:rFonts w:ascii="Arial" w:hAnsi="Arial" w:cs="Arial"/>
            <w:lang w:val="ro-RO" w:eastAsia="ar-SA" w:bidi="ar-SA"/>
          </w:rPr>
          <w:delText>i</w:delText>
        </w:r>
      </w:del>
      <w:r w:rsidRPr="006B3191">
        <w:rPr>
          <w:rFonts w:ascii="Arial" w:hAnsi="Arial" w:cs="Arial"/>
          <w:lang w:val="ro-RO" w:eastAsia="ar-SA" w:bidi="ar-SA"/>
        </w:rPr>
        <w:t xml:space="preserve">) zile calendaristice </w:t>
      </w:r>
      <w:commentRangeEnd w:id="79"/>
      <w:r w:rsidR="00A7581C" w:rsidRPr="006B3191">
        <w:rPr>
          <w:rStyle w:val="CommentReference"/>
          <w:lang w:val="ro-RO"/>
        </w:rPr>
        <w:commentReference w:id="79"/>
      </w:r>
      <w:commentRangeEnd w:id="80"/>
      <w:r w:rsidR="00376D86" w:rsidRPr="006B3191">
        <w:rPr>
          <w:rStyle w:val="CommentReference"/>
          <w:lang w:val="ro-RO"/>
        </w:rPr>
        <w:commentReference w:id="80"/>
      </w:r>
      <w:r w:rsidRPr="006B3191">
        <w:rPr>
          <w:rFonts w:ascii="Arial" w:hAnsi="Arial" w:cs="Arial"/>
          <w:lang w:val="ro-RO" w:eastAsia="ar-SA" w:bidi="ar-SA"/>
        </w:rPr>
        <w:t xml:space="preserve">de la data </w:t>
      </w:r>
      <w:r w:rsidR="004E25A2" w:rsidRPr="006B3191">
        <w:rPr>
          <w:rFonts w:ascii="Arial" w:hAnsi="Arial" w:cs="Arial"/>
          <w:lang w:val="ro-RO" w:eastAsia="ar-SA" w:bidi="ar-SA"/>
        </w:rPr>
        <w:t>primirii</w:t>
      </w:r>
      <w:r w:rsidRPr="006B3191">
        <w:rPr>
          <w:rFonts w:ascii="Arial" w:hAnsi="Arial" w:cs="Arial"/>
          <w:lang w:val="ro-RO" w:eastAsia="ar-SA" w:bidi="ar-SA"/>
        </w:rPr>
        <w:t xml:space="preserve"> facturii si semnarea de catre Parti a Procesului-verbal de acceptanta corespunzator</w:t>
      </w:r>
      <w:r w:rsidR="004E25A2" w:rsidRPr="00BE4FD8">
        <w:rPr>
          <w:rFonts w:ascii="Arial" w:hAnsi="Arial" w:cs="Arial"/>
          <w:lang w:val="ro-RO" w:eastAsia="ar-SA" w:bidi="ar-SA"/>
        </w:rPr>
        <w:t xml:space="preserve"> etapei respective</w:t>
      </w:r>
      <w:r w:rsidR="00B05B8C" w:rsidRPr="00BE4FD8">
        <w:rPr>
          <w:rFonts w:ascii="Arial" w:hAnsi="Arial" w:cs="Arial"/>
          <w:lang w:val="ro-RO" w:eastAsia="ar-SA" w:bidi="ar-SA"/>
        </w:rPr>
        <w:t xml:space="preserve"> (oricare ar fi ultima)</w:t>
      </w:r>
      <w:r w:rsidRPr="00BE4FD8">
        <w:rPr>
          <w:rFonts w:ascii="Arial" w:hAnsi="Arial" w:cs="Arial"/>
          <w:lang w:val="ro-RO" w:eastAsia="ar-SA" w:bidi="ar-SA"/>
        </w:rPr>
        <w:t>,</w:t>
      </w:r>
      <w:r w:rsidR="00E324D8" w:rsidRPr="00BE4FD8">
        <w:rPr>
          <w:rFonts w:ascii="Arial" w:hAnsi="Arial" w:cs="Arial"/>
          <w:lang w:val="ro-RO" w:eastAsia="ar-SA" w:bidi="ar-SA"/>
        </w:rPr>
        <w:t xml:space="preserve"> plata se va efectua</w:t>
      </w:r>
      <w:r w:rsidRPr="00BE4FD8">
        <w:rPr>
          <w:rFonts w:ascii="Arial" w:hAnsi="Arial" w:cs="Arial"/>
          <w:lang w:val="ro-RO" w:eastAsia="ar-SA" w:bidi="ar-SA"/>
        </w:rPr>
        <w:t xml:space="preserve"> in RON (la cursul BNR din data emiterii facturii). Data platii este data la care a fost debitat contul bancar al Beneficiarului.</w:t>
      </w:r>
    </w:p>
    <w:p w14:paraId="1CA56F2A" w14:textId="77777777" w:rsidR="00FC0427" w:rsidRPr="00BE4FD8" w:rsidRDefault="00FC0427" w:rsidP="00FC0427">
      <w:pPr>
        <w:suppressAutoHyphens/>
        <w:spacing w:after="0" w:line="240" w:lineRule="auto"/>
        <w:ind w:left="720" w:hanging="720"/>
        <w:jc w:val="both"/>
        <w:rPr>
          <w:rFonts w:ascii="Arial" w:hAnsi="Arial" w:cs="Arial"/>
          <w:lang w:val="ro-RO" w:eastAsia="ar-SA" w:bidi="ar-SA"/>
        </w:rPr>
      </w:pPr>
    </w:p>
    <w:p w14:paraId="11A66152" w14:textId="73892798" w:rsidR="00FC0427" w:rsidRPr="00317AEB" w:rsidRDefault="00FC0427" w:rsidP="00FC0427">
      <w:pPr>
        <w:suppressAutoHyphens/>
        <w:spacing w:after="0" w:line="240" w:lineRule="auto"/>
        <w:ind w:left="720" w:hanging="720"/>
        <w:jc w:val="both"/>
        <w:rPr>
          <w:rFonts w:ascii="Arial" w:hAnsi="Arial" w:cs="Arial"/>
          <w:lang w:val="ro-RO" w:eastAsia="ar-SA" w:bidi="ar-SA"/>
        </w:rPr>
      </w:pPr>
      <w:r w:rsidRPr="00BE4FD8">
        <w:rPr>
          <w:rFonts w:ascii="Arial" w:hAnsi="Arial" w:cs="Arial"/>
          <w:b/>
          <w:bCs/>
          <w:lang w:val="ro-RO" w:eastAsia="ar-SA" w:bidi="ar-SA"/>
        </w:rPr>
        <w:t>2.3.</w:t>
      </w:r>
      <w:r w:rsidRPr="00BE4FD8">
        <w:rPr>
          <w:rFonts w:ascii="Arial" w:hAnsi="Arial" w:cs="Arial"/>
          <w:lang w:val="ro-RO" w:eastAsia="ar-SA" w:bidi="ar-SA"/>
        </w:rPr>
        <w:tab/>
        <w:t xml:space="preserve">Daca nu se prevede in mod expres altfel in cuprinsul prezentului </w:t>
      </w:r>
      <w:r w:rsidR="00C57666" w:rsidRPr="00BE4FD8">
        <w:rPr>
          <w:rFonts w:ascii="Arial" w:hAnsi="Arial" w:cs="Arial"/>
          <w:lang w:val="ro-RO" w:eastAsia="ar-SA" w:bidi="ar-SA"/>
        </w:rPr>
        <w:t>C</w:t>
      </w:r>
      <w:r w:rsidRPr="00BE4FD8">
        <w:rPr>
          <w:rFonts w:ascii="Arial" w:hAnsi="Arial" w:cs="Arial"/>
          <w:lang w:val="ro-RO" w:eastAsia="ar-SA" w:bidi="ar-SA"/>
        </w:rPr>
        <w:t>ontract sau prin acte aditionale, in afara  de pretul Serviciilor convenit mai sus Prestatorul nu va avea dreptul la alte sume, pretul stabilit incluzand orice cheltuieli, costuri, de orice natura (inclusiv pentru realizarea de materiale printate/video, deplasari, etc.), pe care Prestatorul le suporta pentru indeplinirea activitatilor in baza prezentului contract, fara ca Beneficiarul sa aiba vreo obligatie de rambursare a acestora. Orice astfel de costuri/cheltuieli vor putea fi suportate de catre Beneficiar numai in baza unui acord prealabil, expres care sa mentioneze costul/cheltuiala si cuantumul exact al acestuia/acesteia.</w:t>
      </w:r>
    </w:p>
    <w:p w14:paraId="36F05012" w14:textId="77777777" w:rsidR="00FC0427" w:rsidRPr="006B3191" w:rsidRDefault="00FC0427" w:rsidP="00FC0427">
      <w:pPr>
        <w:pStyle w:val="SENZARIENTRO"/>
        <w:keepNext w:val="0"/>
        <w:spacing w:line="240" w:lineRule="auto"/>
        <w:ind w:left="360"/>
        <w:rPr>
          <w:rFonts w:ascii="Arial" w:hAnsi="Arial" w:cs="Arial"/>
          <w:b/>
          <w:lang w:val="ro-RO"/>
        </w:rPr>
      </w:pPr>
    </w:p>
    <w:p w14:paraId="4F04C39A" w14:textId="563A8D4A" w:rsidR="00FC0427" w:rsidRPr="00BE4FD8" w:rsidRDefault="00FC0427" w:rsidP="00350A07">
      <w:pPr>
        <w:pStyle w:val="ListParagraph"/>
        <w:numPr>
          <w:ilvl w:val="1"/>
          <w:numId w:val="13"/>
        </w:numPr>
        <w:suppressAutoHyphens/>
        <w:spacing w:after="0"/>
        <w:jc w:val="both"/>
        <w:rPr>
          <w:rFonts w:ascii="Arial" w:hAnsi="Arial" w:cs="Arial"/>
          <w:color w:val="000000"/>
          <w:lang w:val="ro-RO"/>
        </w:rPr>
      </w:pPr>
      <w:r w:rsidRPr="006B3191">
        <w:rPr>
          <w:rFonts w:ascii="Arial" w:hAnsi="Arial" w:cs="Arial"/>
          <w:color w:val="000000"/>
          <w:lang w:val="ro-RO" w:eastAsia="ar-SA" w:bidi="ar-SA"/>
        </w:rPr>
        <w:t xml:space="preserve">Plata pretului Serviciilor (inclusiv a cesiunii drepturilor patrimoniale de autor) va fi efectuata </w:t>
      </w:r>
      <w:r w:rsidR="00350A07" w:rsidRPr="00BE4FD8">
        <w:rPr>
          <w:rFonts w:ascii="Arial" w:hAnsi="Arial" w:cs="Arial"/>
          <w:color w:val="000000"/>
          <w:lang w:val="ro-RO" w:eastAsia="ar-SA" w:bidi="ar-SA"/>
        </w:rPr>
        <w:t>corespunzator realizarii fiecarei etape a Proiectului</w:t>
      </w:r>
      <w:r w:rsidR="00226225" w:rsidRPr="00BE4FD8">
        <w:rPr>
          <w:rFonts w:ascii="Arial" w:hAnsi="Arial" w:cs="Arial"/>
          <w:color w:val="000000"/>
          <w:lang w:val="ro-RO" w:eastAsia="ar-SA" w:bidi="ar-SA"/>
        </w:rPr>
        <w:t xml:space="preserve"> </w:t>
      </w:r>
      <w:r w:rsidR="00C226E9" w:rsidRPr="00BE4FD8">
        <w:rPr>
          <w:rFonts w:ascii="Arial" w:hAnsi="Arial" w:cs="Arial"/>
          <w:color w:val="000000"/>
          <w:lang w:val="ro-RO" w:eastAsia="ar-SA" w:bidi="ar-SA"/>
        </w:rPr>
        <w:t xml:space="preserve">la valorile mentionate in </w:t>
      </w:r>
      <w:r w:rsidR="00C226E9" w:rsidRPr="00BE4FD8">
        <w:rPr>
          <w:rFonts w:ascii="Arial" w:hAnsi="Arial" w:cs="Arial"/>
          <w:b/>
          <w:bCs/>
          <w:color w:val="000000"/>
          <w:lang w:val="ro-RO" w:eastAsia="ar-SA" w:bidi="ar-SA"/>
        </w:rPr>
        <w:t xml:space="preserve">Anexa nr. </w:t>
      </w:r>
      <w:r w:rsidR="00E922F1" w:rsidRPr="00BE4FD8">
        <w:rPr>
          <w:rFonts w:ascii="Arial" w:hAnsi="Arial" w:cs="Arial"/>
          <w:b/>
          <w:bCs/>
          <w:color w:val="000000"/>
          <w:lang w:val="ro-RO" w:eastAsia="ar-SA" w:bidi="ar-SA"/>
        </w:rPr>
        <w:t>2</w:t>
      </w:r>
      <w:r w:rsidR="00E11F72" w:rsidRPr="00BE4FD8">
        <w:rPr>
          <w:rFonts w:ascii="Arial" w:hAnsi="Arial" w:cs="Arial"/>
          <w:b/>
          <w:bCs/>
          <w:color w:val="000000"/>
          <w:lang w:val="ro-RO" w:eastAsia="ar-SA" w:bidi="ar-SA"/>
        </w:rPr>
        <w:t xml:space="preserve"> – Etapele de </w:t>
      </w:r>
      <w:r w:rsidR="00CF51C9" w:rsidRPr="00BE4FD8">
        <w:rPr>
          <w:rFonts w:ascii="Arial" w:hAnsi="Arial" w:cs="Arial"/>
          <w:b/>
          <w:bCs/>
          <w:color w:val="000000"/>
          <w:lang w:val="ro-RO" w:eastAsia="ar-SA" w:bidi="ar-SA"/>
        </w:rPr>
        <w:t xml:space="preserve">dezvoltare si </w:t>
      </w:r>
      <w:r w:rsidR="00E11F72" w:rsidRPr="00BE4FD8">
        <w:rPr>
          <w:rFonts w:ascii="Arial" w:hAnsi="Arial" w:cs="Arial"/>
          <w:b/>
          <w:bCs/>
          <w:color w:val="000000"/>
          <w:lang w:val="ro-RO" w:eastAsia="ar-SA" w:bidi="ar-SA"/>
        </w:rPr>
        <w:t>implementare</w:t>
      </w:r>
      <w:r w:rsidR="00E922F1" w:rsidRPr="00BE4FD8">
        <w:rPr>
          <w:rFonts w:ascii="Arial" w:hAnsi="Arial" w:cs="Arial"/>
          <w:color w:val="000000"/>
          <w:lang w:val="ro-RO" w:eastAsia="ar-SA" w:bidi="ar-SA"/>
        </w:rPr>
        <w:t>.</w:t>
      </w:r>
      <w:r w:rsidR="009B331F" w:rsidRPr="00BE4FD8">
        <w:rPr>
          <w:rFonts w:ascii="Arial" w:hAnsi="Arial" w:cs="Arial"/>
          <w:color w:val="000000"/>
          <w:lang w:val="ro-RO" w:eastAsia="ar-SA" w:bidi="ar-SA"/>
        </w:rPr>
        <w:t xml:space="preserve"> </w:t>
      </w:r>
    </w:p>
    <w:p w14:paraId="04D0CFE1" w14:textId="77777777" w:rsidR="00FC0427" w:rsidRPr="00BE4FD8" w:rsidRDefault="00FC0427" w:rsidP="00FC0427">
      <w:pPr>
        <w:pStyle w:val="BodyTextIndent3"/>
        <w:autoSpaceDE w:val="0"/>
        <w:autoSpaceDN w:val="0"/>
        <w:spacing w:after="0" w:line="240" w:lineRule="auto"/>
        <w:jc w:val="both"/>
        <w:rPr>
          <w:rFonts w:ascii="Arial" w:hAnsi="Arial" w:cs="Arial"/>
          <w:color w:val="000000"/>
          <w:sz w:val="22"/>
          <w:szCs w:val="22"/>
          <w:lang w:val="ro-RO"/>
        </w:rPr>
      </w:pPr>
    </w:p>
    <w:p w14:paraId="59C3918D" w14:textId="77777777" w:rsidR="00FC0427" w:rsidRPr="00BE4FD8" w:rsidRDefault="00FC0427" w:rsidP="00FC0427">
      <w:pPr>
        <w:pStyle w:val="ListParagraph"/>
        <w:numPr>
          <w:ilvl w:val="1"/>
          <w:numId w:val="13"/>
        </w:numPr>
        <w:suppressAutoHyphens/>
        <w:spacing w:after="0"/>
        <w:jc w:val="both"/>
        <w:rPr>
          <w:rFonts w:ascii="Arial" w:hAnsi="Arial" w:cs="Arial"/>
          <w:color w:val="000000"/>
          <w:lang w:val="ro-RO" w:eastAsia="ar-SA" w:bidi="ar-SA"/>
        </w:rPr>
      </w:pPr>
      <w:r w:rsidRPr="00BE4FD8">
        <w:rPr>
          <w:rFonts w:ascii="Arial" w:hAnsi="Arial" w:cs="Arial"/>
          <w:color w:val="000000"/>
          <w:lang w:val="ro-RO" w:eastAsia="ar-SA" w:bidi="ar-SA"/>
        </w:rPr>
        <w:t>Nivelul calitativ al materialelor, documentelor, informatiilor utilizate in prestarea Serviciilor primite de la terti vor fi agreate atat de Beneficiar cat si de Prestator.</w:t>
      </w:r>
    </w:p>
    <w:p w14:paraId="3EB3AB82" w14:textId="77777777" w:rsidR="00FC0427" w:rsidRPr="00317AEB" w:rsidRDefault="00FC0427" w:rsidP="00FC0427">
      <w:pPr>
        <w:pStyle w:val="ListParagraph"/>
        <w:suppressAutoHyphens/>
        <w:spacing w:after="0"/>
        <w:jc w:val="both"/>
        <w:rPr>
          <w:rFonts w:ascii="Arial" w:hAnsi="Arial" w:cs="Arial"/>
          <w:color w:val="000000"/>
          <w:lang w:val="ro-RO" w:eastAsia="ar-SA" w:bidi="ar-SA"/>
        </w:rPr>
      </w:pPr>
    </w:p>
    <w:p w14:paraId="0DC7798A" w14:textId="18A044F2" w:rsidR="00FC0427" w:rsidRPr="006B3191" w:rsidRDefault="00FC0427" w:rsidP="00FC0427">
      <w:pPr>
        <w:pStyle w:val="ListParagraph"/>
        <w:numPr>
          <w:ilvl w:val="1"/>
          <w:numId w:val="13"/>
        </w:numPr>
        <w:suppressAutoHyphens/>
        <w:spacing w:after="0"/>
        <w:jc w:val="both"/>
        <w:rPr>
          <w:rFonts w:ascii="Arial" w:hAnsi="Arial" w:cs="Arial"/>
          <w:color w:val="000000"/>
          <w:lang w:val="ro-RO" w:eastAsia="ar-SA" w:bidi="ar-SA"/>
        </w:rPr>
      </w:pPr>
      <w:r w:rsidRPr="00317AEB">
        <w:rPr>
          <w:rFonts w:ascii="Arial" w:hAnsi="Arial" w:cs="Arial"/>
          <w:color w:val="000000"/>
          <w:lang w:val="ro-RO" w:eastAsia="ar-SA" w:bidi="ar-SA"/>
        </w:rPr>
        <w:t xml:space="preserve">Acceptantele intermediare (respectiv: Etapa1, Etapa 2, Etapa 3 si </w:t>
      </w:r>
      <w:r w:rsidR="008B0A62" w:rsidRPr="00317AEB">
        <w:rPr>
          <w:rFonts w:ascii="Arial" w:hAnsi="Arial" w:cs="Arial"/>
          <w:color w:val="000000"/>
          <w:lang w:val="ro-RO" w:eastAsia="ar-SA" w:bidi="ar-SA"/>
        </w:rPr>
        <w:t>.......</w:t>
      </w:r>
      <w:r w:rsidRPr="005D592E">
        <w:rPr>
          <w:rFonts w:ascii="Arial" w:hAnsi="Arial" w:cs="Arial"/>
          <w:color w:val="000000"/>
          <w:lang w:val="ro-RO" w:eastAsia="ar-SA" w:bidi="ar-SA"/>
        </w:rPr>
        <w:t xml:space="preserve">), care constata prestarea corespunzatoare a etapelor Proiectului, potrivit </w:t>
      </w:r>
      <w:r w:rsidRPr="00756290">
        <w:rPr>
          <w:rFonts w:ascii="Arial" w:hAnsi="Arial" w:cs="Arial"/>
          <w:b/>
          <w:bCs/>
          <w:color w:val="000000"/>
          <w:lang w:val="ro-RO" w:eastAsia="ar-SA" w:bidi="ar-SA"/>
        </w:rPr>
        <w:t>Anexei</w:t>
      </w:r>
      <w:r w:rsidR="00CF51C9" w:rsidRPr="006B3191">
        <w:rPr>
          <w:rFonts w:ascii="Arial" w:hAnsi="Arial" w:cs="Arial"/>
          <w:b/>
          <w:bCs/>
          <w:color w:val="000000"/>
          <w:lang w:val="ro-RO" w:eastAsia="ar-SA" w:bidi="ar-SA"/>
        </w:rPr>
        <w:t xml:space="preserve"> nr.</w:t>
      </w:r>
      <w:r w:rsidRPr="006B3191">
        <w:rPr>
          <w:rFonts w:ascii="Arial" w:hAnsi="Arial" w:cs="Arial"/>
          <w:b/>
          <w:bCs/>
          <w:color w:val="000000"/>
          <w:lang w:val="ro-RO" w:eastAsia="ar-SA" w:bidi="ar-SA"/>
        </w:rPr>
        <w:t xml:space="preserve"> 2 – </w:t>
      </w:r>
      <w:r w:rsidR="008B0A62" w:rsidRPr="006B3191">
        <w:rPr>
          <w:rFonts w:ascii="Arial" w:hAnsi="Arial" w:cs="Arial"/>
          <w:b/>
          <w:bCs/>
          <w:color w:val="000000"/>
          <w:lang w:val="ro-RO" w:eastAsia="ar-SA" w:bidi="ar-SA"/>
        </w:rPr>
        <w:t>Etapele</w:t>
      </w:r>
      <w:r w:rsidRPr="006B3191">
        <w:rPr>
          <w:rFonts w:ascii="Arial" w:hAnsi="Arial" w:cs="Arial"/>
          <w:b/>
          <w:bCs/>
          <w:color w:val="000000"/>
          <w:lang w:val="ro-RO" w:eastAsia="ar-SA" w:bidi="ar-SA"/>
        </w:rPr>
        <w:t xml:space="preserve"> de</w:t>
      </w:r>
      <w:r w:rsidR="00CF51C9" w:rsidRPr="006B3191">
        <w:rPr>
          <w:rFonts w:ascii="Arial" w:hAnsi="Arial" w:cs="Arial"/>
          <w:b/>
          <w:bCs/>
          <w:color w:val="000000"/>
          <w:lang w:val="ro-RO" w:eastAsia="ar-SA" w:bidi="ar-SA"/>
        </w:rPr>
        <w:t xml:space="preserve"> dezvoltare si</w:t>
      </w:r>
      <w:r w:rsidRPr="006B3191">
        <w:rPr>
          <w:rFonts w:ascii="Arial" w:hAnsi="Arial" w:cs="Arial"/>
          <w:b/>
          <w:bCs/>
          <w:color w:val="000000"/>
          <w:lang w:val="ro-RO" w:eastAsia="ar-SA" w:bidi="ar-SA"/>
        </w:rPr>
        <w:t xml:space="preserve"> implementare</w:t>
      </w:r>
      <w:r w:rsidRPr="006B3191">
        <w:rPr>
          <w:rFonts w:ascii="Arial" w:hAnsi="Arial" w:cs="Arial"/>
          <w:color w:val="000000"/>
          <w:lang w:val="ro-RO" w:eastAsia="ar-SA" w:bidi="ar-SA"/>
        </w:rPr>
        <w:t xml:space="preserve">, vor avea loc dupa sesiunile de prezentare si testare a functionalitatilor dezvoltate. Sesiunile de prezentare vor fi urmate de feedback-ul echipei de proiect a Beneficiarului, care va fi documentat si concretizat in functionalitati finale. </w:t>
      </w:r>
    </w:p>
    <w:p w14:paraId="388E5868" w14:textId="77777777" w:rsidR="00FC0427" w:rsidRPr="006B3191" w:rsidRDefault="00FC0427" w:rsidP="00FC0427">
      <w:pPr>
        <w:pStyle w:val="ListParagraph"/>
        <w:rPr>
          <w:rFonts w:ascii="Arial" w:hAnsi="Arial" w:cs="Arial"/>
          <w:color w:val="000000"/>
          <w:lang w:val="ro-RO"/>
        </w:rPr>
      </w:pPr>
    </w:p>
    <w:p w14:paraId="00E56098" w14:textId="0BECC986" w:rsidR="002C7DAA" w:rsidRPr="006B3191" w:rsidRDefault="002C7DAA" w:rsidP="00FC0427">
      <w:pPr>
        <w:pStyle w:val="ListParagraph"/>
        <w:numPr>
          <w:ilvl w:val="1"/>
          <w:numId w:val="13"/>
        </w:numPr>
        <w:suppressAutoHyphens/>
        <w:spacing w:after="0"/>
        <w:jc w:val="both"/>
        <w:rPr>
          <w:rFonts w:ascii="Arial" w:hAnsi="Arial" w:cs="Arial"/>
          <w:lang w:val="ro-RO" w:eastAsia="ar-SA" w:bidi="ar-SA"/>
        </w:rPr>
      </w:pPr>
      <w:r w:rsidRPr="006B3191">
        <w:rPr>
          <w:rFonts w:ascii="Arial" w:hAnsi="Arial" w:cs="Arial"/>
          <w:lang w:val="ro-RO" w:eastAsia="ar-SA" w:bidi="ar-SA"/>
        </w:rPr>
        <w:t xml:space="preserve">Distinct, </w:t>
      </w:r>
      <w:r w:rsidR="000F3154" w:rsidRPr="006B3191">
        <w:rPr>
          <w:rFonts w:ascii="Arial" w:hAnsi="Arial" w:cs="Arial"/>
          <w:lang w:val="ro-RO" w:eastAsia="ar-SA" w:bidi="ar-SA"/>
        </w:rPr>
        <w:t>daca Beneficiarul solicita utilizarea anumitor elemente grafice</w:t>
      </w:r>
      <w:r w:rsidR="007B10FF" w:rsidRPr="006B3191">
        <w:rPr>
          <w:rFonts w:ascii="Arial" w:hAnsi="Arial" w:cs="Arial"/>
          <w:lang w:val="ro-RO" w:eastAsia="ar-SA" w:bidi="ar-SA"/>
        </w:rPr>
        <w:t xml:space="preserve"> (statice sau dinamice)</w:t>
      </w:r>
      <w:r w:rsidR="000F3154" w:rsidRPr="006B3191">
        <w:rPr>
          <w:rFonts w:ascii="Arial" w:hAnsi="Arial" w:cs="Arial"/>
          <w:lang w:val="ro-RO" w:eastAsia="ar-SA" w:bidi="ar-SA"/>
        </w:rPr>
        <w:t xml:space="preserve">, </w:t>
      </w:r>
      <w:r w:rsidR="002F612F" w:rsidRPr="006B3191">
        <w:rPr>
          <w:rFonts w:ascii="Arial" w:hAnsi="Arial" w:cs="Arial"/>
          <w:lang w:val="ro-RO" w:eastAsia="ar-SA" w:bidi="ar-SA"/>
        </w:rPr>
        <w:t xml:space="preserve">sonograme, videograme care nu </w:t>
      </w:r>
      <w:r w:rsidR="007B10FF" w:rsidRPr="006B3191">
        <w:rPr>
          <w:rFonts w:ascii="Arial" w:hAnsi="Arial" w:cs="Arial"/>
          <w:lang w:val="ro-RO" w:eastAsia="ar-SA" w:bidi="ar-SA"/>
        </w:rPr>
        <w:t>sunt detinute de Prestator dar pot fi achizitionate de la tertii care le detin, atunci Prestatorul va comunica Beneficiarului faptul ca utilizarea respectivelor elemente implica costuri suplimentare si care este valoarea lor. Elementele vor fi achizitionate de Prestator si utilizate doar ulterior obtinerii acordului Beneficiarului pentru aceasta</w:t>
      </w:r>
      <w:r w:rsidR="00B42F79" w:rsidRPr="006B3191">
        <w:rPr>
          <w:rFonts w:ascii="Arial" w:hAnsi="Arial" w:cs="Arial"/>
          <w:lang w:val="ro-RO" w:eastAsia="ar-SA" w:bidi="ar-SA"/>
        </w:rPr>
        <w:t xml:space="preserve">. Orice astfel de </w:t>
      </w:r>
      <w:r w:rsidR="007B10FF" w:rsidRPr="006B3191">
        <w:rPr>
          <w:rFonts w:ascii="Arial" w:hAnsi="Arial" w:cs="Arial"/>
          <w:lang w:val="ro-RO" w:eastAsia="ar-SA" w:bidi="ar-SA"/>
        </w:rPr>
        <w:t xml:space="preserve">costuri suplimentare vor fi </w:t>
      </w:r>
      <w:r w:rsidR="00B42F79" w:rsidRPr="006B3191">
        <w:rPr>
          <w:rFonts w:ascii="Arial" w:hAnsi="Arial" w:cs="Arial"/>
          <w:lang w:val="ro-RO" w:eastAsia="ar-SA" w:bidi="ar-SA"/>
        </w:rPr>
        <w:t>prevazute in</w:t>
      </w:r>
      <w:r w:rsidR="00BF2769" w:rsidRPr="006B3191">
        <w:rPr>
          <w:rFonts w:ascii="Arial" w:hAnsi="Arial" w:cs="Arial"/>
          <w:lang w:val="ro-RO" w:eastAsia="ar-SA" w:bidi="ar-SA"/>
        </w:rPr>
        <w:t xml:space="preserve"> </w:t>
      </w:r>
      <w:r w:rsidR="00BF2769" w:rsidRPr="006B3191">
        <w:rPr>
          <w:rFonts w:ascii="Arial" w:hAnsi="Arial" w:cs="Arial"/>
          <w:lang w:val="ro-RO" w:eastAsia="ar-SA" w:bidi="ar-SA"/>
        </w:rPr>
        <w:lastRenderedPageBreak/>
        <w:t>factura aferenta etapei</w:t>
      </w:r>
      <w:r w:rsidR="00CD4B6F" w:rsidRPr="006B3191">
        <w:rPr>
          <w:rFonts w:ascii="Arial" w:hAnsi="Arial" w:cs="Arial"/>
          <w:lang w:val="ro-RO" w:eastAsia="ar-SA" w:bidi="ar-SA"/>
        </w:rPr>
        <w:t xml:space="preserve"> Proiectului</w:t>
      </w:r>
      <w:r w:rsidR="00BF2769" w:rsidRPr="006B3191">
        <w:rPr>
          <w:rFonts w:ascii="Arial" w:hAnsi="Arial" w:cs="Arial"/>
          <w:lang w:val="ro-RO" w:eastAsia="ar-SA" w:bidi="ar-SA"/>
        </w:rPr>
        <w:t xml:space="preserve"> in care au fost utilizate achizitionate si utilizate</w:t>
      </w:r>
      <w:r w:rsidR="00CD4B6F" w:rsidRPr="006B3191">
        <w:rPr>
          <w:rFonts w:ascii="Arial" w:hAnsi="Arial" w:cs="Arial"/>
          <w:lang w:val="ro-RO" w:eastAsia="ar-SA" w:bidi="ar-SA"/>
        </w:rPr>
        <w:t xml:space="preserve"> respectivele elemente.</w:t>
      </w:r>
      <w:r w:rsidR="00B42F79" w:rsidRPr="006B3191">
        <w:rPr>
          <w:rFonts w:ascii="Arial" w:hAnsi="Arial" w:cs="Arial"/>
          <w:lang w:val="ro-RO" w:eastAsia="ar-SA" w:bidi="ar-SA"/>
        </w:rPr>
        <w:t xml:space="preserve"> </w:t>
      </w:r>
      <w:r w:rsidR="002F612F" w:rsidRPr="006B3191">
        <w:rPr>
          <w:rFonts w:ascii="Arial" w:hAnsi="Arial" w:cs="Arial"/>
          <w:lang w:val="ro-RO" w:eastAsia="ar-SA" w:bidi="ar-SA"/>
        </w:rPr>
        <w:t xml:space="preserve"> </w:t>
      </w:r>
    </w:p>
    <w:p w14:paraId="7AB764CE" w14:textId="77777777" w:rsidR="002C7DAA" w:rsidRPr="006B3191" w:rsidRDefault="002C7DAA" w:rsidP="002C7DAA">
      <w:pPr>
        <w:pStyle w:val="ListParagraph"/>
        <w:rPr>
          <w:rFonts w:ascii="Arial" w:hAnsi="Arial" w:cs="Arial"/>
          <w:lang w:val="ro-RO"/>
        </w:rPr>
      </w:pPr>
    </w:p>
    <w:p w14:paraId="47E26D3D" w14:textId="02133704" w:rsidR="00FC0427" w:rsidRPr="006B3191" w:rsidRDefault="00FC0427" w:rsidP="00FC0427">
      <w:pPr>
        <w:pStyle w:val="ListParagraph"/>
        <w:numPr>
          <w:ilvl w:val="1"/>
          <w:numId w:val="13"/>
        </w:numPr>
        <w:suppressAutoHyphens/>
        <w:spacing w:after="0"/>
        <w:jc w:val="both"/>
        <w:rPr>
          <w:rFonts w:ascii="Arial" w:hAnsi="Arial" w:cs="Arial"/>
          <w:lang w:val="ro-RO" w:eastAsia="ar-SA" w:bidi="ar-SA"/>
        </w:rPr>
      </w:pPr>
      <w:r w:rsidRPr="006B3191">
        <w:rPr>
          <w:rFonts w:ascii="Arial" w:hAnsi="Arial" w:cs="Arial"/>
          <w:lang w:val="ro-RO"/>
        </w:rPr>
        <w:t>Plata cu intarziere a pretului Serviciilor da dreptul Prestatorului sa solicite penalitati de intarziere.</w:t>
      </w:r>
    </w:p>
    <w:p w14:paraId="5485A6BC" w14:textId="77777777" w:rsidR="00FC0427" w:rsidRPr="00BE4FD8" w:rsidRDefault="00FC0427" w:rsidP="00FC0427">
      <w:pPr>
        <w:pStyle w:val="ListParagraph"/>
        <w:rPr>
          <w:rFonts w:ascii="Arial" w:hAnsi="Arial" w:cs="Arial"/>
          <w:lang w:val="ro-RO" w:eastAsia="ar-SA" w:bidi="ar-SA"/>
        </w:rPr>
      </w:pPr>
    </w:p>
    <w:p w14:paraId="265A5184" w14:textId="10012654" w:rsidR="00FC0427" w:rsidRPr="00BE4FD8" w:rsidRDefault="00FC0427" w:rsidP="00FC0427">
      <w:pPr>
        <w:pStyle w:val="ListParagraph"/>
        <w:numPr>
          <w:ilvl w:val="1"/>
          <w:numId w:val="13"/>
        </w:numPr>
        <w:suppressAutoHyphens/>
        <w:spacing w:after="0"/>
        <w:jc w:val="both"/>
        <w:rPr>
          <w:rFonts w:ascii="Arial" w:hAnsi="Arial" w:cs="Arial"/>
          <w:lang w:val="ro-RO" w:eastAsia="ar-SA" w:bidi="ar-SA"/>
        </w:rPr>
      </w:pPr>
      <w:r w:rsidRPr="00BE4FD8">
        <w:rPr>
          <w:rFonts w:ascii="Arial" w:hAnsi="Arial" w:cs="Arial"/>
          <w:color w:val="000000"/>
          <w:lang w:val="ro-RO"/>
        </w:rPr>
        <w:t xml:space="preserve">Ordinea de stingere a creantelor este : 1.Penalitati; 2.Debitul de baza. </w:t>
      </w:r>
    </w:p>
    <w:p w14:paraId="78AE971F" w14:textId="77777777" w:rsidR="00B2680A" w:rsidRPr="00BE4FD8" w:rsidRDefault="00B2680A" w:rsidP="00B2680A">
      <w:pPr>
        <w:pStyle w:val="ListParagraph"/>
        <w:rPr>
          <w:rFonts w:ascii="Arial" w:hAnsi="Arial" w:cs="Arial"/>
          <w:lang w:val="ro-RO" w:eastAsia="ar-SA" w:bidi="ar-SA"/>
        </w:rPr>
      </w:pPr>
    </w:p>
    <w:p w14:paraId="072E1761" w14:textId="15F44039" w:rsidR="002976A8" w:rsidRPr="00317AEB" w:rsidRDefault="00B2680A" w:rsidP="002976A8">
      <w:pPr>
        <w:pStyle w:val="ListParagraph"/>
        <w:numPr>
          <w:ilvl w:val="1"/>
          <w:numId w:val="13"/>
        </w:numPr>
        <w:tabs>
          <w:tab w:val="left" w:pos="426"/>
        </w:tabs>
        <w:spacing w:after="0"/>
        <w:jc w:val="both"/>
        <w:rPr>
          <w:rFonts w:ascii="Arial" w:hAnsi="Arial" w:cs="Arial"/>
          <w:lang w:val="ro-RO" w:eastAsia="it-IT"/>
        </w:rPr>
      </w:pPr>
      <w:r w:rsidRPr="00BE4FD8">
        <w:rPr>
          <w:rFonts w:ascii="Arial" w:hAnsi="Arial" w:cs="Arial"/>
          <w:lang w:val="ro-RO" w:eastAsia="it-IT"/>
        </w:rPr>
        <w:t xml:space="preserve">Prestatorul va realiza </w:t>
      </w:r>
      <w:r w:rsidR="002976A8" w:rsidRPr="00BE4FD8">
        <w:rPr>
          <w:rFonts w:ascii="Arial" w:hAnsi="Arial" w:cs="Arial"/>
          <w:lang w:val="ro-RO" w:eastAsia="it-IT"/>
        </w:rPr>
        <w:t>fara costuri suplimentare</w:t>
      </w:r>
      <w:r w:rsidRPr="00BE4FD8">
        <w:rPr>
          <w:rFonts w:ascii="Arial" w:hAnsi="Arial" w:cs="Arial"/>
          <w:lang w:val="ro-RO" w:eastAsia="it-IT"/>
        </w:rPr>
        <w:t xml:space="preserve"> orice Cereri de evolutie sau modificare, indiferent de numarul lor, pana la moment </w:t>
      </w:r>
      <w:r w:rsidRPr="00BE4FD8">
        <w:rPr>
          <w:rFonts w:ascii="Arial" w:hAnsi="Arial" w:cs="Arial"/>
          <w:i/>
          <w:iCs/>
          <w:lang w:val="ro-RO" w:eastAsia="ar-SA" w:bidi="ar-SA"/>
        </w:rPr>
        <w:t>go live</w:t>
      </w:r>
      <w:r w:rsidRPr="00BE4FD8">
        <w:rPr>
          <w:rFonts w:ascii="Arial" w:hAnsi="Arial" w:cs="Arial"/>
          <w:lang w:val="ro-RO" w:eastAsia="it-IT"/>
        </w:rPr>
        <w:t xml:space="preserve"> al </w:t>
      </w:r>
      <w:r w:rsidRPr="00BE4FD8">
        <w:rPr>
          <w:rFonts w:ascii="Arial" w:hAnsi="Arial" w:cs="Arial"/>
          <w:lang w:val="ro-RO" w:eastAsia="ar-SA" w:bidi="ar-SA"/>
        </w:rPr>
        <w:t>Versiunii 1 (beta), respectiv pana la 04.10.2021</w:t>
      </w:r>
      <w:r w:rsidR="00E2233E" w:rsidRPr="00BE4FD8">
        <w:rPr>
          <w:rFonts w:ascii="Arial" w:hAnsi="Arial" w:cs="Arial"/>
          <w:lang w:val="ro-RO" w:eastAsia="ar-SA" w:bidi="ar-SA"/>
        </w:rPr>
        <w:t>.</w:t>
      </w:r>
    </w:p>
    <w:p w14:paraId="0E4387C2" w14:textId="77777777" w:rsidR="002976A8" w:rsidRPr="00317AEB" w:rsidRDefault="002976A8" w:rsidP="002976A8">
      <w:pPr>
        <w:pStyle w:val="ListParagraph"/>
        <w:rPr>
          <w:rFonts w:ascii="Arial" w:hAnsi="Arial" w:cs="Arial"/>
          <w:lang w:val="ro-RO" w:eastAsia="ar-SA" w:bidi="ar-SA"/>
        </w:rPr>
      </w:pPr>
    </w:p>
    <w:p w14:paraId="17281B5E" w14:textId="2CE2F7B6" w:rsidR="00B2680A" w:rsidRPr="006B3191" w:rsidRDefault="00E2233E" w:rsidP="002976A8">
      <w:pPr>
        <w:pStyle w:val="ListParagraph"/>
        <w:numPr>
          <w:ilvl w:val="1"/>
          <w:numId w:val="13"/>
        </w:numPr>
        <w:tabs>
          <w:tab w:val="left" w:pos="426"/>
        </w:tabs>
        <w:spacing w:after="0"/>
        <w:jc w:val="both"/>
        <w:rPr>
          <w:rFonts w:ascii="Arial" w:hAnsi="Arial" w:cs="Arial"/>
          <w:lang w:val="ro-RO" w:eastAsia="it-IT"/>
        </w:rPr>
      </w:pPr>
      <w:r w:rsidRPr="00317AEB">
        <w:rPr>
          <w:rFonts w:ascii="Arial" w:hAnsi="Arial" w:cs="Arial"/>
          <w:lang w:val="ro-RO" w:eastAsia="ar-SA" w:bidi="ar-SA"/>
        </w:rPr>
        <w:t xml:space="preserve">Prestatorul va realiza </w:t>
      </w:r>
      <w:r w:rsidR="002976A8" w:rsidRPr="00317AEB">
        <w:rPr>
          <w:rFonts w:ascii="Arial" w:hAnsi="Arial" w:cs="Arial"/>
          <w:lang w:val="ro-RO" w:eastAsia="ar-SA" w:bidi="ar-SA"/>
        </w:rPr>
        <w:t>fara costuri suplimentare</w:t>
      </w:r>
      <w:r w:rsidR="00B2680A" w:rsidRPr="005D592E">
        <w:rPr>
          <w:rFonts w:ascii="Arial" w:hAnsi="Arial" w:cs="Arial"/>
          <w:lang w:val="ro-RO" w:eastAsia="ar-SA" w:bidi="ar-SA"/>
        </w:rPr>
        <w:t xml:space="preserve"> Cererile de evolutie sau modificare dupa acceptanta finala, indiferent de numarul lor, daca acestea sunt justificate de modificari legislative</w:t>
      </w:r>
      <w:r w:rsidR="005963E9" w:rsidRPr="005D592E">
        <w:rPr>
          <w:rFonts w:ascii="Arial" w:hAnsi="Arial" w:cs="Arial"/>
          <w:lang w:val="ro-RO" w:eastAsia="ar-SA" w:bidi="ar-SA"/>
        </w:rPr>
        <w:t xml:space="preserve"> sau actualizari</w:t>
      </w:r>
      <w:r w:rsidR="00B2680A" w:rsidRPr="00756290">
        <w:rPr>
          <w:rFonts w:ascii="Arial" w:hAnsi="Arial" w:cs="Arial"/>
          <w:lang w:val="ro-RO" w:eastAsia="ar-SA" w:bidi="ar-SA"/>
        </w:rPr>
        <w:t>.</w:t>
      </w:r>
      <w:r w:rsidR="00B2680A" w:rsidRPr="006B3191">
        <w:rPr>
          <w:rFonts w:ascii="Arial" w:hAnsi="Arial" w:cs="Arial"/>
          <w:lang w:val="ro-RO" w:eastAsia="it-IT"/>
        </w:rPr>
        <w:t xml:space="preserve"> </w:t>
      </w:r>
    </w:p>
    <w:p w14:paraId="71F5F8E9" w14:textId="77777777" w:rsidR="00FC0427" w:rsidRPr="006B3191" w:rsidRDefault="00FC0427" w:rsidP="00FC0427">
      <w:pPr>
        <w:pStyle w:val="ListParagraph"/>
        <w:suppressAutoHyphens/>
        <w:spacing w:after="0"/>
        <w:jc w:val="both"/>
        <w:rPr>
          <w:rFonts w:ascii="Arial" w:hAnsi="Arial" w:cs="Arial"/>
          <w:lang w:val="ro-RO" w:eastAsia="ar-SA" w:bidi="ar-SA"/>
        </w:rPr>
      </w:pPr>
    </w:p>
    <w:p w14:paraId="1C0BBD70" w14:textId="77777777" w:rsidR="00FC0427" w:rsidRPr="006B3191" w:rsidRDefault="00FC0427" w:rsidP="00FC0427">
      <w:pPr>
        <w:spacing w:after="0"/>
        <w:jc w:val="both"/>
        <w:rPr>
          <w:rFonts w:ascii="Arial" w:hAnsi="Arial" w:cs="Arial"/>
          <w:b/>
          <w:lang w:val="ro-RO"/>
        </w:rPr>
      </w:pPr>
      <w:r w:rsidRPr="006B3191">
        <w:rPr>
          <w:rFonts w:ascii="Arial" w:hAnsi="Arial" w:cs="Arial"/>
          <w:b/>
          <w:lang w:val="ro-RO"/>
        </w:rPr>
        <w:t>CAPITOLUL 3: OBLIGATIILE PARTILOR</w:t>
      </w:r>
    </w:p>
    <w:p w14:paraId="096F34E7" w14:textId="77777777" w:rsidR="00FC0427" w:rsidRPr="006B3191" w:rsidRDefault="00FC0427" w:rsidP="00FC0427">
      <w:pPr>
        <w:spacing w:after="0"/>
        <w:jc w:val="both"/>
        <w:rPr>
          <w:rFonts w:ascii="Arial" w:hAnsi="Arial" w:cs="Arial"/>
          <w:b/>
          <w:lang w:val="ro-RO"/>
        </w:rPr>
      </w:pPr>
    </w:p>
    <w:p w14:paraId="0A4D32C6" w14:textId="77777777" w:rsidR="00FC0427" w:rsidRPr="006B3191" w:rsidRDefault="00FC0427" w:rsidP="00FC0427">
      <w:pPr>
        <w:pStyle w:val="ListParagraph"/>
        <w:numPr>
          <w:ilvl w:val="1"/>
          <w:numId w:val="14"/>
        </w:numPr>
        <w:spacing w:after="0"/>
        <w:jc w:val="both"/>
        <w:rPr>
          <w:rFonts w:ascii="Arial" w:hAnsi="Arial" w:cs="Arial"/>
          <w:b/>
          <w:lang w:val="ro-RO"/>
        </w:rPr>
      </w:pPr>
      <w:r w:rsidRPr="006B3191">
        <w:rPr>
          <w:rFonts w:ascii="Arial" w:hAnsi="Arial" w:cs="Arial"/>
          <w:b/>
          <w:lang w:val="ro-RO"/>
        </w:rPr>
        <w:t xml:space="preserve">PRESTATORUL </w:t>
      </w:r>
      <w:r w:rsidRPr="006B3191">
        <w:rPr>
          <w:rFonts w:ascii="Arial" w:hAnsi="Arial" w:cs="Arial"/>
          <w:lang w:val="ro-RO"/>
        </w:rPr>
        <w:t>se obliga:</w:t>
      </w:r>
    </w:p>
    <w:p w14:paraId="4EA199E4" w14:textId="77777777" w:rsidR="00FC0427" w:rsidRPr="006B3191" w:rsidRDefault="00FC0427" w:rsidP="00FC0427">
      <w:pPr>
        <w:spacing w:after="0"/>
        <w:jc w:val="both"/>
        <w:rPr>
          <w:rFonts w:ascii="Arial" w:hAnsi="Arial" w:cs="Arial"/>
          <w:lang w:val="ro-RO"/>
        </w:rPr>
      </w:pPr>
    </w:p>
    <w:p w14:paraId="28999001" w14:textId="4FEEA262" w:rsidR="00FC0427" w:rsidRPr="006B3191" w:rsidRDefault="00FC0427" w:rsidP="00FC0427">
      <w:pPr>
        <w:pStyle w:val="ListParagraph"/>
        <w:numPr>
          <w:ilvl w:val="2"/>
          <w:numId w:val="14"/>
        </w:numPr>
        <w:tabs>
          <w:tab w:val="left" w:pos="426"/>
        </w:tabs>
        <w:spacing w:after="0"/>
        <w:jc w:val="both"/>
        <w:rPr>
          <w:rFonts w:ascii="Arial" w:hAnsi="Arial" w:cs="Arial"/>
          <w:lang w:val="ro-RO"/>
        </w:rPr>
      </w:pPr>
      <w:r w:rsidRPr="006B3191">
        <w:rPr>
          <w:rFonts w:ascii="Arial" w:hAnsi="Arial" w:cs="Arial"/>
          <w:lang w:val="ro-RO" w:eastAsia="it-IT"/>
        </w:rPr>
        <w:t xml:space="preserve">sa presteze Serviciile cu buna credinta si cu profesionalism, la un standard optim de calitate, in conformitate cu legislatia </w:t>
      </w:r>
      <w:r w:rsidR="003A5BB6" w:rsidRPr="006B3191">
        <w:rPr>
          <w:rFonts w:ascii="Arial" w:hAnsi="Arial" w:cs="Arial"/>
          <w:lang w:val="ro-RO" w:eastAsia="it-IT"/>
        </w:rPr>
        <w:t>i</w:t>
      </w:r>
      <w:r w:rsidRPr="006B3191">
        <w:rPr>
          <w:rFonts w:ascii="Arial" w:hAnsi="Arial" w:cs="Arial"/>
          <w:lang w:val="ro-RO" w:eastAsia="it-IT"/>
        </w:rPr>
        <w:t xml:space="preserve">n vigoare si cu cerintele Beneficiarului, in termenele convenite si mentionate in </w:t>
      </w:r>
      <w:r w:rsidRPr="00BE4FD8">
        <w:rPr>
          <w:rFonts w:ascii="Arial" w:hAnsi="Arial" w:cs="Arial"/>
          <w:b/>
          <w:bCs/>
          <w:lang w:val="ro-RO" w:eastAsia="it-IT"/>
        </w:rPr>
        <w:t>Anexa</w:t>
      </w:r>
      <w:r w:rsidR="008B7173" w:rsidRPr="00BE4FD8">
        <w:rPr>
          <w:rFonts w:ascii="Arial" w:hAnsi="Arial" w:cs="Arial"/>
          <w:b/>
          <w:bCs/>
          <w:lang w:val="ro-RO" w:eastAsia="it-IT"/>
        </w:rPr>
        <w:t xml:space="preserve"> nr.</w:t>
      </w:r>
      <w:r w:rsidRPr="00BE4FD8">
        <w:rPr>
          <w:rFonts w:ascii="Arial" w:hAnsi="Arial" w:cs="Arial"/>
          <w:b/>
          <w:bCs/>
          <w:lang w:val="ro-RO" w:eastAsia="it-IT"/>
        </w:rPr>
        <w:t xml:space="preserve"> 2 –</w:t>
      </w:r>
      <w:r w:rsidR="00655D4C" w:rsidRPr="00BE4FD8">
        <w:rPr>
          <w:rFonts w:ascii="Arial" w:hAnsi="Arial" w:cs="Arial"/>
          <w:b/>
          <w:bCs/>
          <w:lang w:val="ro-RO" w:eastAsia="it-IT"/>
        </w:rPr>
        <w:t xml:space="preserve"> Etapele de dezvoltare si</w:t>
      </w:r>
      <w:r w:rsidRPr="00BE4FD8">
        <w:rPr>
          <w:rFonts w:ascii="Arial" w:hAnsi="Arial" w:cs="Arial"/>
          <w:b/>
          <w:bCs/>
          <w:lang w:val="ro-RO" w:eastAsia="it-IT"/>
        </w:rPr>
        <w:t xml:space="preserve"> de Implementare</w:t>
      </w:r>
      <w:r w:rsidRPr="00BE4FD8">
        <w:rPr>
          <w:rFonts w:ascii="Arial" w:hAnsi="Arial" w:cs="Arial"/>
          <w:lang w:val="ro-RO" w:eastAsia="it-IT"/>
        </w:rPr>
        <w:t xml:space="preserve">. </w:t>
      </w:r>
      <w:r w:rsidR="00655D4C" w:rsidRPr="00BE4FD8">
        <w:rPr>
          <w:rFonts w:ascii="Arial" w:hAnsi="Arial" w:cs="Arial"/>
          <w:lang w:val="ro-RO"/>
        </w:rPr>
        <w:t>Termenele de realizare mentionate</w:t>
      </w:r>
      <w:r w:rsidR="008B7173" w:rsidRPr="00BE4FD8">
        <w:rPr>
          <w:rFonts w:ascii="Arial" w:hAnsi="Arial" w:cs="Arial"/>
          <w:lang w:val="ro-RO"/>
        </w:rPr>
        <w:t xml:space="preserve"> in aceasta anexa</w:t>
      </w:r>
      <w:r w:rsidRPr="00BE4FD8">
        <w:rPr>
          <w:rFonts w:ascii="Arial" w:hAnsi="Arial" w:cs="Arial"/>
          <w:lang w:val="ro-RO"/>
        </w:rPr>
        <w:t xml:space="preserve"> pot fi modificat</w:t>
      </w:r>
      <w:r w:rsidR="008B7173" w:rsidRPr="00BE4FD8">
        <w:rPr>
          <w:rFonts w:ascii="Arial" w:hAnsi="Arial" w:cs="Arial"/>
          <w:lang w:val="ro-RO"/>
        </w:rPr>
        <w:t>e</w:t>
      </w:r>
      <w:r w:rsidRPr="00BE4FD8">
        <w:rPr>
          <w:rFonts w:ascii="Arial" w:hAnsi="Arial" w:cs="Arial"/>
          <w:lang w:val="ro-RO"/>
        </w:rPr>
        <w:t xml:space="preserve"> doar cu acordul </w:t>
      </w:r>
      <w:r w:rsidR="008B7173" w:rsidRPr="00BE4FD8">
        <w:rPr>
          <w:rFonts w:ascii="Arial" w:hAnsi="Arial" w:cs="Arial"/>
          <w:lang w:val="ro-RO"/>
        </w:rPr>
        <w:t>P</w:t>
      </w:r>
      <w:r w:rsidRPr="00BE4FD8">
        <w:rPr>
          <w:rFonts w:ascii="Arial" w:hAnsi="Arial" w:cs="Arial"/>
          <w:lang w:val="ro-RO"/>
        </w:rPr>
        <w:t>artilor;</w:t>
      </w:r>
    </w:p>
    <w:p w14:paraId="2636377A" w14:textId="27EF6F10" w:rsidR="00FC0427" w:rsidRPr="00BE4FD8" w:rsidRDefault="00FC0427"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isi procure</w:t>
      </w:r>
      <w:r w:rsidR="00C356F7" w:rsidRPr="006B3191">
        <w:rPr>
          <w:rFonts w:ascii="Arial" w:hAnsi="Arial" w:cs="Arial"/>
          <w:lang w:val="ro-RO" w:eastAsia="it-IT"/>
        </w:rPr>
        <w:t xml:space="preserve"> si sa detina pe toata durata prezentului Contract</w:t>
      </w:r>
      <w:r w:rsidRPr="006B3191">
        <w:rPr>
          <w:rFonts w:ascii="Arial" w:hAnsi="Arial" w:cs="Arial"/>
          <w:lang w:val="ro-RO" w:eastAsia="it-IT"/>
        </w:rPr>
        <w:t xml:space="preserve"> toate mijloacele, toate resursele necesare pentru prestarea corespunzatoare a Serviciilor. Prestatorul garanteaza ca va asigura personalul necesar pentru prestarea in cele mai bune conditii a Serviciilor si ca acest personal este instruit corespunzator si</w:t>
      </w:r>
      <w:r w:rsidRPr="00BE4FD8">
        <w:rPr>
          <w:rFonts w:ascii="Arial" w:hAnsi="Arial" w:cs="Arial"/>
          <w:lang w:val="ro-RO" w:eastAsia="it-IT"/>
        </w:rPr>
        <w:t xml:space="preserve"> detine toate calificarile necesare. Toate Serviciile si Livrabilele vor fi raportate la cele mai bune practici din industrie;</w:t>
      </w:r>
    </w:p>
    <w:p w14:paraId="08FB173E" w14:textId="77777777" w:rsidR="00FC0427" w:rsidRPr="00BE4FD8" w:rsidRDefault="00FC0427" w:rsidP="00FC0427">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it-IT"/>
        </w:rPr>
        <w:t xml:space="preserve">sa respecte toate procedurile, regulamentele interne ale Beneficiarului, dupa caz, in situatia deplasarii la sediul Beneficiarului; </w:t>
      </w:r>
    </w:p>
    <w:p w14:paraId="23B769C9" w14:textId="6A90DB0A" w:rsidR="00FC0427" w:rsidRPr="006B3191" w:rsidRDefault="00FC0427" w:rsidP="00FC0427">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it-IT"/>
        </w:rPr>
        <w:t>sa nu delege, subcontracteze sau sa imputerniceasca o terta parte sa presteze total/partial  Serviciile</w:t>
      </w:r>
      <w:r w:rsidR="006C1CC1" w:rsidRPr="00BE4FD8">
        <w:rPr>
          <w:rFonts w:ascii="Arial" w:hAnsi="Arial" w:cs="Arial"/>
          <w:lang w:val="ro-RO" w:eastAsia="it-IT"/>
        </w:rPr>
        <w:t xml:space="preserve"> sau sa utilizeze in orice modalitate terti pentru executarea obligatiilor care ii revin potrivit prezentului Contract</w:t>
      </w:r>
      <w:r w:rsidRPr="00BE4FD8">
        <w:rPr>
          <w:rFonts w:ascii="Arial" w:hAnsi="Arial" w:cs="Arial"/>
          <w:lang w:val="ro-RO" w:eastAsia="it-IT"/>
        </w:rPr>
        <w:t xml:space="preserve">, fara aprobarea prealabila expresa </w:t>
      </w:r>
      <w:r w:rsidR="006C1CC1" w:rsidRPr="00BE4FD8">
        <w:rPr>
          <w:rFonts w:ascii="Arial" w:hAnsi="Arial" w:cs="Arial"/>
          <w:lang w:val="ro-RO" w:eastAsia="it-IT"/>
        </w:rPr>
        <w:t>(</w:t>
      </w:r>
      <w:r w:rsidRPr="00317AEB">
        <w:rPr>
          <w:rFonts w:ascii="Arial" w:hAnsi="Arial" w:cs="Arial"/>
          <w:lang w:val="ro-RO" w:eastAsia="it-IT"/>
        </w:rPr>
        <w:t>data in scris</w:t>
      </w:r>
      <w:r w:rsidR="006C1CC1" w:rsidRPr="00317AEB">
        <w:rPr>
          <w:rFonts w:ascii="Arial" w:hAnsi="Arial" w:cs="Arial"/>
          <w:lang w:val="ro-RO" w:eastAsia="it-IT"/>
        </w:rPr>
        <w:t>)</w:t>
      </w:r>
      <w:r w:rsidRPr="00317AEB">
        <w:rPr>
          <w:rFonts w:ascii="Arial" w:hAnsi="Arial" w:cs="Arial"/>
          <w:lang w:val="ro-RO" w:eastAsia="it-IT"/>
        </w:rPr>
        <w:t xml:space="preserve"> de Beneficiar, cu exceptia tertilor reprezentand companiile din grup si persoane fizice autorizate mentionate in </w:t>
      </w:r>
      <w:r w:rsidRPr="00317AEB">
        <w:rPr>
          <w:rFonts w:ascii="Arial" w:hAnsi="Arial" w:cs="Arial"/>
          <w:b/>
          <w:bCs/>
          <w:lang w:val="ro-RO" w:eastAsia="it-IT"/>
        </w:rPr>
        <w:t>Anexa nr.</w:t>
      </w:r>
      <w:r w:rsidR="00254AD5" w:rsidRPr="00317AEB">
        <w:rPr>
          <w:rFonts w:ascii="Arial" w:hAnsi="Arial" w:cs="Arial"/>
          <w:b/>
          <w:bCs/>
          <w:lang w:val="ro-RO" w:eastAsia="it-IT"/>
        </w:rPr>
        <w:t xml:space="preserve"> 3 – </w:t>
      </w:r>
      <w:r w:rsidR="00901027" w:rsidRPr="006B3191">
        <w:rPr>
          <w:rFonts w:ascii="Arial" w:hAnsi="Arial" w:cs="Arial"/>
          <w:b/>
          <w:lang w:val="ro-RO"/>
        </w:rPr>
        <w:t>Lista personal implicat in proiect</w:t>
      </w:r>
      <w:r w:rsidRPr="006B3191">
        <w:rPr>
          <w:rFonts w:ascii="Arial" w:hAnsi="Arial" w:cs="Arial"/>
          <w:lang w:val="ro-RO" w:eastAsia="it-IT"/>
        </w:rPr>
        <w:t xml:space="preserve">; </w:t>
      </w:r>
    </w:p>
    <w:p w14:paraId="4E6209B4" w14:textId="1D1C53F0" w:rsidR="00FC0427" w:rsidRPr="00BE4FD8" w:rsidRDefault="00FC0427" w:rsidP="00FC0427">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it-IT"/>
        </w:rPr>
        <w:t>sa nu cesioneze s</w:t>
      </w:r>
      <w:r w:rsidR="004234F8" w:rsidRPr="00BE4FD8">
        <w:rPr>
          <w:rFonts w:ascii="Arial" w:hAnsi="Arial" w:cs="Arial"/>
          <w:lang w:val="ro-RO" w:eastAsia="it-IT"/>
        </w:rPr>
        <w:t>i nu</w:t>
      </w:r>
      <w:r w:rsidRPr="00BE4FD8">
        <w:rPr>
          <w:rFonts w:ascii="Arial" w:hAnsi="Arial" w:cs="Arial"/>
          <w:lang w:val="ro-RO" w:eastAsia="it-IT"/>
        </w:rPr>
        <w:t xml:space="preserve"> transfere in nicio modalitate, total sau partial, drepturile si/sau obligatiile sale rezultate din Contract fara aprobarea prealabila expresa data in scris de Beneficiar;</w:t>
      </w:r>
    </w:p>
    <w:p w14:paraId="221B1562" w14:textId="6174E251" w:rsidR="00FC0427" w:rsidRPr="00BE4FD8" w:rsidRDefault="00FC0427" w:rsidP="00FC0427">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it-IT"/>
        </w:rPr>
        <w:lastRenderedPageBreak/>
        <w:t>sa respecte instruc</w:t>
      </w:r>
      <w:r w:rsidR="003A5BB6" w:rsidRPr="00BE4FD8">
        <w:rPr>
          <w:rFonts w:ascii="Arial" w:hAnsi="Arial" w:cs="Arial"/>
          <w:lang w:val="ro-RO" w:eastAsia="it-IT"/>
        </w:rPr>
        <w:t>t</w:t>
      </w:r>
      <w:r w:rsidRPr="00BE4FD8">
        <w:rPr>
          <w:rFonts w:ascii="Arial" w:hAnsi="Arial" w:cs="Arial"/>
          <w:lang w:val="ro-RO" w:eastAsia="it-IT"/>
        </w:rPr>
        <w:t>iunile,</w:t>
      </w:r>
      <w:r w:rsidR="00AB6820" w:rsidRPr="00BE4FD8">
        <w:rPr>
          <w:rFonts w:ascii="Arial" w:hAnsi="Arial" w:cs="Arial"/>
          <w:lang w:val="ro-RO" w:eastAsia="it-IT"/>
        </w:rPr>
        <w:t xml:space="preserve"> Cererile de evolutie sau modificare,</w:t>
      </w:r>
      <w:r w:rsidRPr="00BE4FD8">
        <w:rPr>
          <w:rFonts w:ascii="Arial" w:hAnsi="Arial" w:cs="Arial"/>
          <w:lang w:val="ro-RO" w:eastAsia="it-IT"/>
        </w:rPr>
        <w:t xml:space="preserve"> formatele de documente, regulile de validare si celelalte informatii care i-au fost puse la dispozitie de catre Beneficiar in momentul inceperii prestarii Serviciilor sau pe durata prestarii acestora;  </w:t>
      </w:r>
    </w:p>
    <w:p w14:paraId="04102606" w14:textId="53A59B9D" w:rsidR="00FC0427" w:rsidRPr="005D592E" w:rsidRDefault="00FC0427" w:rsidP="00FC0427">
      <w:pPr>
        <w:pStyle w:val="ListParagraph"/>
        <w:numPr>
          <w:ilvl w:val="2"/>
          <w:numId w:val="14"/>
        </w:numPr>
        <w:tabs>
          <w:tab w:val="left" w:pos="426"/>
        </w:tabs>
        <w:spacing w:after="0"/>
        <w:jc w:val="both"/>
        <w:rPr>
          <w:rFonts w:ascii="Arial" w:hAnsi="Arial" w:cs="Arial"/>
          <w:lang w:val="ro-RO" w:eastAsia="it-IT"/>
        </w:rPr>
      </w:pPr>
      <w:r w:rsidRPr="00317AEB">
        <w:rPr>
          <w:rFonts w:ascii="Arial" w:hAnsi="Arial" w:cs="Arial"/>
          <w:lang w:val="ro-RO" w:eastAsia="it-IT"/>
        </w:rPr>
        <w:t>sa pastreze confidentialitatea potrivit dispozitiilor art. 10.1 de mai  jos si sa asigure asumarea acestei obligatii, atat de catre propriul personal implicat in executarea prezentului Contract cat si de catre tertii subcontractori/tertii mandatati potrivit Contractului sa presteze Serviciile</w:t>
      </w:r>
      <w:r w:rsidR="00254AD5" w:rsidRPr="00317AEB">
        <w:rPr>
          <w:rFonts w:ascii="Arial" w:hAnsi="Arial" w:cs="Arial"/>
          <w:lang w:val="ro-RO" w:eastAsia="it-IT"/>
        </w:rPr>
        <w:t xml:space="preserve"> (indiferent daca Beneficiarul a consimtit sau nu la implicarea acestora in Proiect)</w:t>
      </w:r>
      <w:r w:rsidR="00F46201" w:rsidRPr="005D592E">
        <w:rPr>
          <w:rFonts w:ascii="Arial" w:hAnsi="Arial" w:cs="Arial"/>
          <w:lang w:val="ro-RO" w:eastAsia="it-IT"/>
        </w:rPr>
        <w:t>.</w:t>
      </w:r>
      <w:r w:rsidRPr="005D592E">
        <w:rPr>
          <w:rFonts w:ascii="Arial" w:hAnsi="Arial" w:cs="Arial"/>
          <w:lang w:val="ro-RO" w:eastAsia="it-IT"/>
        </w:rPr>
        <w:t xml:space="preserve"> Prestatorul raspunde integral pentru incalcarea obligatiei de confidentialitate de catre personalul propriu si/sau de catre tertii subcontractori/tertii mandatati; </w:t>
      </w:r>
    </w:p>
    <w:p w14:paraId="7A8F6A59" w14:textId="0314A263" w:rsidR="00FC0427" w:rsidRPr="00756290" w:rsidRDefault="00FC0427" w:rsidP="00FC0427">
      <w:pPr>
        <w:pStyle w:val="ListParagraph"/>
        <w:numPr>
          <w:ilvl w:val="2"/>
          <w:numId w:val="14"/>
        </w:numPr>
        <w:tabs>
          <w:tab w:val="left" w:pos="426"/>
        </w:tabs>
        <w:spacing w:after="0"/>
        <w:jc w:val="both"/>
        <w:rPr>
          <w:rFonts w:ascii="Arial" w:hAnsi="Arial" w:cs="Arial"/>
          <w:lang w:val="ro-RO" w:eastAsia="it-IT"/>
        </w:rPr>
      </w:pPr>
      <w:r w:rsidRPr="005D592E">
        <w:rPr>
          <w:rFonts w:ascii="Arial" w:hAnsi="Arial" w:cs="Arial"/>
          <w:lang w:val="ro-RO" w:eastAsia="it-IT"/>
        </w:rPr>
        <w:t>sa realizeze un schimb de informatii permanent cu Beneficiarul in ceea ce priveste derular</w:t>
      </w:r>
      <w:r w:rsidRPr="00756290">
        <w:rPr>
          <w:rFonts w:ascii="Arial" w:hAnsi="Arial" w:cs="Arial"/>
          <w:lang w:val="ro-RO" w:eastAsia="it-IT"/>
        </w:rPr>
        <w:t xml:space="preserve">ea  prestarii Serviciilor, prin sedinte de informare cu frecventa </w:t>
      </w:r>
      <w:r w:rsidR="002666F4" w:rsidRPr="00756290">
        <w:rPr>
          <w:rFonts w:ascii="Arial" w:hAnsi="Arial" w:cs="Arial"/>
          <w:lang w:val="ro-RO" w:eastAsia="it-IT"/>
        </w:rPr>
        <w:t>........</w:t>
      </w:r>
      <w:r w:rsidRPr="00756290">
        <w:rPr>
          <w:rFonts w:ascii="Arial" w:hAnsi="Arial" w:cs="Arial"/>
          <w:lang w:val="ro-RO" w:eastAsia="it-IT"/>
        </w:rPr>
        <w:t>;</w:t>
      </w:r>
    </w:p>
    <w:p w14:paraId="6AEFE50C" w14:textId="77777777" w:rsidR="00FC0427" w:rsidRPr="006B3191" w:rsidRDefault="00FC0427"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 xml:space="preserve">sa predea Beneficiarului rezultatul prestarii Serviciilor prin incheierea Proceselor verbale de acceptanta (acceptante intermediare si acceptanta </w:t>
      </w:r>
      <w:r w:rsidRPr="006B3191">
        <w:rPr>
          <w:rFonts w:ascii="Arial" w:hAnsi="Arial" w:cs="Arial"/>
          <w:lang w:val="ro-RO" w:eastAsia="ar-SA" w:bidi="ar-SA"/>
        </w:rPr>
        <w:t>aferenta etapei de trecere in productie</w:t>
      </w:r>
      <w:r w:rsidRPr="006B3191">
        <w:rPr>
          <w:rFonts w:ascii="Arial" w:hAnsi="Arial" w:cs="Arial"/>
          <w:lang w:val="ro-RO" w:eastAsia="it-IT"/>
        </w:rPr>
        <w:t>);</w:t>
      </w:r>
    </w:p>
    <w:p w14:paraId="1032DBFF" w14:textId="77777777" w:rsidR="00FC0427" w:rsidRPr="006B3191" w:rsidRDefault="00FC0427"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predea Beneficiarului Livrabilele potrivit art. 1.3;</w:t>
      </w:r>
    </w:p>
    <w:p w14:paraId="0A2E8900" w14:textId="77777777" w:rsidR="00FC0427" w:rsidRPr="006B3191" w:rsidRDefault="00FC0427"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remedieze in timp util eventualele deficiente constatate prin Procesele verbale de acceptanta si/sau procesele verbale de predare a Livrabilelor;</w:t>
      </w:r>
    </w:p>
    <w:p w14:paraId="364A83CA" w14:textId="6622B988" w:rsidR="00FC0427" w:rsidRPr="006B3191" w:rsidRDefault="00FC0427"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informeze Beneficiarul in termen de maximum 2(doua) zile lucratoare in situatia in care intervine oricare dintre situatiile descrise la art. 1.10 de mai sus.</w:t>
      </w:r>
    </w:p>
    <w:p w14:paraId="7282512A" w14:textId="77777777" w:rsidR="00F045E1" w:rsidRPr="006B3191" w:rsidRDefault="00161E50"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utilizeze</w:t>
      </w:r>
      <w:r w:rsidR="00F32014" w:rsidRPr="006B3191">
        <w:rPr>
          <w:rFonts w:ascii="Arial" w:hAnsi="Arial" w:cs="Arial"/>
          <w:lang w:val="ro-RO" w:eastAsia="it-IT"/>
        </w:rPr>
        <w:t xml:space="preserve"> in dezvoltarea Software-ului numai programe </w:t>
      </w:r>
      <w:r w:rsidR="00A5383C" w:rsidRPr="006B3191">
        <w:rPr>
          <w:rFonts w:ascii="Arial" w:hAnsi="Arial" w:cs="Arial"/>
          <w:lang w:val="ro-RO" w:eastAsia="it-IT"/>
        </w:rPr>
        <w:t xml:space="preserve">(software) originale, cu licentele </w:t>
      </w:r>
      <w:r w:rsidR="00F045E1" w:rsidRPr="006B3191">
        <w:rPr>
          <w:rFonts w:ascii="Arial" w:hAnsi="Arial" w:cs="Arial"/>
          <w:lang w:val="ro-RO" w:eastAsia="it-IT"/>
        </w:rPr>
        <w:t>valabile cel putin pe toata durata Contractului;</w:t>
      </w:r>
    </w:p>
    <w:p w14:paraId="39644D08" w14:textId="716B029E" w:rsidR="00161E50" w:rsidRPr="006B3191" w:rsidRDefault="00D62A6E"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dezvolte Codul sursa intr-o maniera care sa</w:t>
      </w:r>
      <w:r w:rsidR="004234F8" w:rsidRPr="006B3191">
        <w:rPr>
          <w:rFonts w:ascii="Arial" w:hAnsi="Arial" w:cs="Arial"/>
          <w:lang w:val="ro-RO" w:eastAsia="it-IT"/>
        </w:rPr>
        <w:t xml:space="preserve"> asigure</w:t>
      </w:r>
      <w:r w:rsidRPr="006B3191">
        <w:rPr>
          <w:rFonts w:ascii="Arial" w:hAnsi="Arial" w:cs="Arial"/>
          <w:lang w:val="ro-RO" w:eastAsia="it-IT"/>
        </w:rPr>
        <w:t xml:space="preserve"> </w:t>
      </w:r>
      <w:r w:rsidR="004234F8" w:rsidRPr="006B3191">
        <w:rPr>
          <w:rFonts w:ascii="Arial" w:hAnsi="Arial" w:cs="Arial"/>
          <w:lang w:val="ro-RO" w:eastAsia="it-IT"/>
        </w:rPr>
        <w:t>faptul ca drepturile de proprietate intelectuala sunt</w:t>
      </w:r>
      <w:r w:rsidRPr="006B3191">
        <w:rPr>
          <w:rFonts w:ascii="Arial" w:hAnsi="Arial" w:cs="Arial"/>
          <w:lang w:val="ro-RO" w:eastAsia="it-IT"/>
        </w:rPr>
        <w:t xml:space="preserve"> protejat</w:t>
      </w:r>
      <w:r w:rsidR="004234F8" w:rsidRPr="006B3191">
        <w:rPr>
          <w:rFonts w:ascii="Arial" w:hAnsi="Arial" w:cs="Arial"/>
          <w:lang w:val="ro-RO" w:eastAsia="it-IT"/>
        </w:rPr>
        <w:t>e</w:t>
      </w:r>
      <w:r w:rsidRPr="006B3191">
        <w:rPr>
          <w:rFonts w:ascii="Arial" w:hAnsi="Arial" w:cs="Arial"/>
          <w:lang w:val="ro-RO" w:eastAsia="it-IT"/>
        </w:rPr>
        <w:t xml:space="preserve"> de lege, respectiv Codul sursa sa nu fie Open</w:t>
      </w:r>
      <w:r w:rsidR="00E54096" w:rsidRPr="006B3191">
        <w:rPr>
          <w:rFonts w:ascii="Arial" w:hAnsi="Arial" w:cs="Arial"/>
          <w:lang w:val="ro-RO" w:eastAsia="it-IT"/>
        </w:rPr>
        <w:t xml:space="preserve"> Source;</w:t>
      </w:r>
      <w:r w:rsidR="00161E50" w:rsidRPr="006B3191">
        <w:rPr>
          <w:rFonts w:ascii="Arial" w:hAnsi="Arial" w:cs="Arial"/>
          <w:lang w:val="ro-RO" w:eastAsia="it-IT"/>
        </w:rPr>
        <w:t xml:space="preserve"> </w:t>
      </w:r>
    </w:p>
    <w:p w14:paraId="64521F5A" w14:textId="1505226F" w:rsidR="00E54096" w:rsidRPr="006B3191" w:rsidRDefault="00E54096"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utilizeze</w:t>
      </w:r>
      <w:r w:rsidR="00123A2A" w:rsidRPr="006B3191">
        <w:rPr>
          <w:rFonts w:ascii="Arial" w:hAnsi="Arial" w:cs="Arial"/>
          <w:lang w:val="ro-RO" w:eastAsia="it-IT"/>
        </w:rPr>
        <w:t xml:space="preserve"> in dezvoltarea Software-ului</w:t>
      </w:r>
      <w:r w:rsidRPr="006B3191">
        <w:rPr>
          <w:rFonts w:ascii="Arial" w:hAnsi="Arial" w:cs="Arial"/>
          <w:lang w:val="ro-RO" w:eastAsia="it-IT"/>
        </w:rPr>
        <w:t xml:space="preserve"> elementele </w:t>
      </w:r>
      <w:r w:rsidR="003C67B9" w:rsidRPr="006B3191">
        <w:rPr>
          <w:rFonts w:ascii="Arial" w:hAnsi="Arial" w:cs="Arial"/>
          <w:lang w:val="ro-RO" w:eastAsia="it-IT"/>
        </w:rPr>
        <w:t xml:space="preserve">(inclusiv cele </w:t>
      </w:r>
      <w:r w:rsidR="00505C25" w:rsidRPr="006B3191">
        <w:rPr>
          <w:rFonts w:ascii="Arial" w:hAnsi="Arial" w:cs="Arial"/>
          <w:lang w:val="ro-RO" w:eastAsia="it-IT"/>
        </w:rPr>
        <w:t>grafice/</w:t>
      </w:r>
      <w:r w:rsidRPr="006B3191">
        <w:rPr>
          <w:rFonts w:ascii="Arial" w:hAnsi="Arial" w:cs="Arial"/>
          <w:lang w:val="ro-RO" w:eastAsia="it-IT"/>
        </w:rPr>
        <w:t>vizuale, auditive</w:t>
      </w:r>
      <w:r w:rsidR="003C67B9" w:rsidRPr="006B3191">
        <w:rPr>
          <w:rFonts w:ascii="Arial" w:hAnsi="Arial" w:cs="Arial"/>
          <w:lang w:val="ro-RO" w:eastAsia="it-IT"/>
        </w:rPr>
        <w:t>)</w:t>
      </w:r>
      <w:r w:rsidR="00505C25" w:rsidRPr="006B3191">
        <w:rPr>
          <w:rFonts w:ascii="Arial" w:hAnsi="Arial" w:cs="Arial"/>
          <w:lang w:val="ro-RO" w:eastAsia="it-IT"/>
        </w:rPr>
        <w:t xml:space="preserve"> solicitate de Beneficiar</w:t>
      </w:r>
      <w:r w:rsidR="003C67B9" w:rsidRPr="006B3191">
        <w:rPr>
          <w:rFonts w:ascii="Arial" w:hAnsi="Arial" w:cs="Arial"/>
          <w:lang w:val="ro-RO" w:eastAsia="it-IT"/>
        </w:rPr>
        <w:t>, sau achizitionate de Prestator la solicitarea Beneficiarului sau puse la dispozitia Prestatorului de catre Beneficiar</w:t>
      </w:r>
      <w:r w:rsidR="006857D4" w:rsidRPr="006B3191">
        <w:rPr>
          <w:rFonts w:ascii="Arial" w:hAnsi="Arial" w:cs="Arial"/>
          <w:lang w:val="ro-RO" w:eastAsia="it-IT"/>
        </w:rPr>
        <w:t>;</w:t>
      </w:r>
    </w:p>
    <w:p w14:paraId="5D348C1E" w14:textId="639FCCCB" w:rsidR="001D4D68" w:rsidRPr="006B3191" w:rsidRDefault="001D4D68"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 xml:space="preserve">sa </w:t>
      </w:r>
      <w:r w:rsidR="0001665F" w:rsidRPr="006B3191">
        <w:rPr>
          <w:rFonts w:ascii="Arial" w:hAnsi="Arial" w:cs="Arial"/>
          <w:lang w:val="ro-RO" w:eastAsia="it-IT"/>
        </w:rPr>
        <w:t>sustina Beneficiarul in vederea inregistrarii Software-ului la ORDA</w:t>
      </w:r>
      <w:r w:rsidR="00096D7B" w:rsidRPr="006B3191">
        <w:rPr>
          <w:rFonts w:ascii="Arial" w:hAnsi="Arial" w:cs="Arial"/>
          <w:lang w:val="ro-RO" w:eastAsia="it-IT"/>
        </w:rPr>
        <w:t xml:space="preserve"> (sau forumuri europene sau internationale similare)</w:t>
      </w:r>
      <w:r w:rsidR="009E63DF" w:rsidRPr="006B3191">
        <w:rPr>
          <w:rFonts w:ascii="Arial" w:hAnsi="Arial" w:cs="Arial"/>
          <w:lang w:val="ro-RO" w:eastAsia="it-IT"/>
        </w:rPr>
        <w:t>, inclusiv</w:t>
      </w:r>
      <w:r w:rsidR="00615DDC" w:rsidRPr="006B3191">
        <w:rPr>
          <w:rFonts w:ascii="Arial" w:hAnsi="Arial" w:cs="Arial"/>
          <w:lang w:val="ro-RO" w:eastAsia="it-IT"/>
        </w:rPr>
        <w:t xml:space="preserve"> </w:t>
      </w:r>
      <w:r w:rsidR="009E63DF" w:rsidRPr="006B3191">
        <w:rPr>
          <w:rFonts w:ascii="Arial" w:hAnsi="Arial" w:cs="Arial"/>
          <w:lang w:val="ro-RO" w:eastAsia="it-IT"/>
        </w:rPr>
        <w:t>prin oferirea de date si informatii</w:t>
      </w:r>
      <w:r w:rsidR="00063C84" w:rsidRPr="006B3191">
        <w:rPr>
          <w:rFonts w:ascii="Arial" w:hAnsi="Arial" w:cs="Arial"/>
          <w:lang w:val="ro-RO" w:eastAsia="it-IT"/>
        </w:rPr>
        <w:t xml:space="preserve"> sau documente</w:t>
      </w:r>
      <w:r w:rsidR="00615DDC" w:rsidRPr="006B3191">
        <w:rPr>
          <w:rFonts w:ascii="Arial" w:hAnsi="Arial" w:cs="Arial"/>
          <w:lang w:val="ro-RO" w:eastAsia="it-IT"/>
        </w:rPr>
        <w:t>;</w:t>
      </w:r>
    </w:p>
    <w:p w14:paraId="423BEFE8" w14:textId="376326E8" w:rsidR="00063C84" w:rsidRPr="006B3191" w:rsidRDefault="00063C84"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sa se abtina de la orice fel de actiune</w:t>
      </w:r>
      <w:r w:rsidR="00A6471A" w:rsidRPr="006B3191">
        <w:rPr>
          <w:rFonts w:ascii="Arial" w:hAnsi="Arial" w:cs="Arial"/>
          <w:lang w:val="ro-RO" w:eastAsia="it-IT"/>
        </w:rPr>
        <w:t xml:space="preserve"> sau inactiune care ar putea duce la respingerea cererii Beneficiarului de inregistrare a Software-ului la ORDA</w:t>
      </w:r>
      <w:r w:rsidR="00096D7B" w:rsidRPr="006B3191">
        <w:rPr>
          <w:rFonts w:ascii="Arial" w:hAnsi="Arial" w:cs="Arial"/>
          <w:lang w:val="ro-RO" w:eastAsia="it-IT"/>
        </w:rPr>
        <w:t xml:space="preserve"> </w:t>
      </w:r>
      <w:del w:id="84" w:author="HMP 6" w:date="2021-09-08T13:29:00Z">
        <w:r w:rsidR="00096D7B" w:rsidRPr="006B3191" w:rsidDel="0014599B">
          <w:rPr>
            <w:rFonts w:ascii="Arial" w:hAnsi="Arial" w:cs="Arial"/>
            <w:lang w:val="ro-RO" w:eastAsia="it-IT"/>
          </w:rPr>
          <w:delText xml:space="preserve">ORDA </w:delText>
        </w:r>
      </w:del>
      <w:r w:rsidR="00096D7B" w:rsidRPr="006B3191">
        <w:rPr>
          <w:rFonts w:ascii="Arial" w:hAnsi="Arial" w:cs="Arial"/>
          <w:lang w:val="ro-RO" w:eastAsia="it-IT"/>
        </w:rPr>
        <w:t>(sau forumuri europene sau internationale similare)</w:t>
      </w:r>
      <w:r w:rsidR="00A6471A" w:rsidRPr="006B3191">
        <w:rPr>
          <w:rFonts w:ascii="Arial" w:hAnsi="Arial" w:cs="Arial"/>
          <w:lang w:val="ro-RO" w:eastAsia="it-IT"/>
        </w:rPr>
        <w:t>, inclusiv</w:t>
      </w:r>
      <w:r w:rsidR="00DC7801" w:rsidRPr="006B3191">
        <w:rPr>
          <w:rFonts w:ascii="Arial" w:hAnsi="Arial" w:cs="Arial"/>
          <w:lang w:val="ro-RO" w:eastAsia="it-IT"/>
        </w:rPr>
        <w:t xml:space="preserve"> prin depunerea de opozitii</w:t>
      </w:r>
      <w:r w:rsidR="00590CAA" w:rsidRPr="006B3191">
        <w:rPr>
          <w:rFonts w:ascii="Arial" w:hAnsi="Arial" w:cs="Arial"/>
          <w:lang w:val="ro-RO" w:eastAsia="it-IT"/>
        </w:rPr>
        <w:t xml:space="preserve"> (personal sau prin terte parti/de terte parti)</w:t>
      </w:r>
      <w:r w:rsidR="00DC7801" w:rsidRPr="006B3191">
        <w:rPr>
          <w:rFonts w:ascii="Arial" w:hAnsi="Arial" w:cs="Arial"/>
          <w:lang w:val="ro-RO" w:eastAsia="it-IT"/>
        </w:rPr>
        <w:t>,</w:t>
      </w:r>
      <w:r w:rsidR="00A6471A" w:rsidRPr="006B3191">
        <w:rPr>
          <w:rFonts w:ascii="Arial" w:hAnsi="Arial" w:cs="Arial"/>
          <w:lang w:val="ro-RO" w:eastAsia="it-IT"/>
        </w:rPr>
        <w:t xml:space="preserve"> </w:t>
      </w:r>
      <w:r w:rsidR="00DC7801" w:rsidRPr="006B3191">
        <w:rPr>
          <w:rFonts w:ascii="Arial" w:hAnsi="Arial" w:cs="Arial"/>
          <w:lang w:val="ro-RO" w:eastAsia="it-IT"/>
        </w:rPr>
        <w:t xml:space="preserve">depunerea de cereri de inregistrare </w:t>
      </w:r>
      <w:r w:rsidR="0036738D" w:rsidRPr="006B3191">
        <w:rPr>
          <w:rFonts w:ascii="Arial" w:hAnsi="Arial" w:cs="Arial"/>
          <w:lang w:val="ro-RO" w:eastAsia="it-IT"/>
        </w:rPr>
        <w:t xml:space="preserve">pe numele Prestatorului sau </w:t>
      </w:r>
      <w:r w:rsidR="00590CAA" w:rsidRPr="006B3191">
        <w:rPr>
          <w:rFonts w:ascii="Arial" w:hAnsi="Arial" w:cs="Arial"/>
          <w:lang w:val="ro-RO" w:eastAsia="it-IT"/>
        </w:rPr>
        <w:t xml:space="preserve">a </w:t>
      </w:r>
      <w:r w:rsidR="0036738D" w:rsidRPr="006B3191">
        <w:rPr>
          <w:rFonts w:ascii="Arial" w:hAnsi="Arial" w:cs="Arial"/>
          <w:lang w:val="ro-RO" w:eastAsia="it-IT"/>
        </w:rPr>
        <w:t>unei terte parti</w:t>
      </w:r>
      <w:r w:rsidR="00294BA3" w:rsidRPr="006B3191">
        <w:rPr>
          <w:rFonts w:ascii="Arial" w:hAnsi="Arial" w:cs="Arial"/>
          <w:lang w:val="ro-RO" w:eastAsia="it-IT"/>
        </w:rPr>
        <w:t>;</w:t>
      </w:r>
    </w:p>
    <w:p w14:paraId="59A9ABAC" w14:textId="3DAE75EA" w:rsidR="00AD7890" w:rsidRPr="006B3191" w:rsidRDefault="00AD7890" w:rsidP="00FC0427">
      <w:pPr>
        <w:pStyle w:val="ListParagraph"/>
        <w:numPr>
          <w:ilvl w:val="2"/>
          <w:numId w:val="14"/>
        </w:numPr>
        <w:tabs>
          <w:tab w:val="left" w:pos="426"/>
        </w:tabs>
        <w:spacing w:after="0"/>
        <w:jc w:val="both"/>
        <w:rPr>
          <w:rFonts w:ascii="Arial" w:hAnsi="Arial" w:cs="Arial"/>
          <w:lang w:val="ro-RO" w:eastAsia="it-IT"/>
        </w:rPr>
      </w:pPr>
      <w:commentRangeStart w:id="85"/>
      <w:commentRangeStart w:id="86"/>
      <w:r w:rsidRPr="006B3191">
        <w:rPr>
          <w:rFonts w:ascii="Arial" w:hAnsi="Arial" w:cs="Arial"/>
          <w:lang w:val="ro-RO" w:eastAsia="it-IT"/>
        </w:rPr>
        <w:t>sa stearga</w:t>
      </w:r>
      <w:r w:rsidR="008F16D7" w:rsidRPr="006B3191">
        <w:rPr>
          <w:rFonts w:ascii="Arial" w:hAnsi="Arial" w:cs="Arial"/>
          <w:lang w:val="ro-RO" w:eastAsia="it-IT"/>
        </w:rPr>
        <w:t xml:space="preserve"> definitiv</w:t>
      </w:r>
      <w:r w:rsidRPr="006B3191">
        <w:rPr>
          <w:rFonts w:ascii="Arial" w:hAnsi="Arial" w:cs="Arial"/>
          <w:lang w:val="ro-RO" w:eastAsia="it-IT"/>
        </w:rPr>
        <w:t xml:space="preserve"> oricare si toate copiile Codului sursa si a Software</w:t>
      </w:r>
      <w:r w:rsidR="008F16D7" w:rsidRPr="006B3191">
        <w:rPr>
          <w:rFonts w:ascii="Arial" w:hAnsi="Arial" w:cs="Arial"/>
          <w:lang w:val="ro-RO" w:eastAsia="it-IT"/>
        </w:rPr>
        <w:t>-ului din sistemele sale ulterior semnarii acceptantei finale</w:t>
      </w:r>
      <w:ins w:id="87" w:author="Dani Dumitrescu" w:date="2021-09-07T15:21:00Z">
        <w:r w:rsidR="00814EFD" w:rsidRPr="006B3191">
          <w:rPr>
            <w:rFonts w:ascii="Arial" w:hAnsi="Arial" w:cs="Arial"/>
            <w:lang w:val="ro-RO" w:eastAsia="it-IT"/>
          </w:rPr>
          <w:t xml:space="preserve"> la sf</w:t>
        </w:r>
      </w:ins>
      <w:ins w:id="88" w:author="HMP 6" w:date="2021-09-08T14:49:00Z">
        <w:r w:rsidR="00796880" w:rsidRPr="006B3191">
          <w:rPr>
            <w:rFonts w:ascii="Arial" w:hAnsi="Arial" w:cs="Arial"/>
            <w:lang w:val="ro-RO" w:eastAsia="it-IT"/>
          </w:rPr>
          <w:t>â</w:t>
        </w:r>
      </w:ins>
      <w:ins w:id="89" w:author="Dani Dumitrescu" w:date="2021-09-07T15:21:00Z">
        <w:del w:id="90" w:author="HMP 6" w:date="2021-09-08T14:49:00Z">
          <w:r w:rsidR="00814EFD" w:rsidRPr="006B3191" w:rsidDel="00796880">
            <w:rPr>
              <w:rFonts w:ascii="Arial" w:hAnsi="Arial" w:cs="Arial"/>
              <w:lang w:val="ro-RO" w:eastAsia="it-IT"/>
            </w:rPr>
            <w:delText>a</w:delText>
          </w:r>
        </w:del>
        <w:r w:rsidR="00814EFD" w:rsidRPr="006B3191">
          <w:rPr>
            <w:rFonts w:ascii="Arial" w:hAnsi="Arial" w:cs="Arial"/>
            <w:lang w:val="ro-RO" w:eastAsia="it-IT"/>
          </w:rPr>
          <w:t>r</w:t>
        </w:r>
      </w:ins>
      <w:ins w:id="91" w:author="HMP 6" w:date="2021-09-08T14:49:00Z">
        <w:r w:rsidR="00796880" w:rsidRPr="006B3191">
          <w:rPr>
            <w:rFonts w:ascii="Arial" w:hAnsi="Arial" w:cs="Arial"/>
            <w:lang w:val="ro-RO" w:eastAsia="it-IT"/>
          </w:rPr>
          <w:t>ș</w:t>
        </w:r>
      </w:ins>
      <w:ins w:id="92" w:author="Dani Dumitrescu" w:date="2021-09-07T15:21:00Z">
        <w:del w:id="93" w:author="HMP 6" w:date="2021-09-08T14:49:00Z">
          <w:r w:rsidR="00814EFD" w:rsidRPr="006B3191" w:rsidDel="00796880">
            <w:rPr>
              <w:rFonts w:ascii="Arial" w:hAnsi="Arial" w:cs="Arial"/>
              <w:lang w:val="ro-RO" w:eastAsia="it-IT"/>
            </w:rPr>
            <w:delText>s</w:delText>
          </w:r>
        </w:del>
        <w:r w:rsidR="00814EFD" w:rsidRPr="006B3191">
          <w:rPr>
            <w:rFonts w:ascii="Arial" w:hAnsi="Arial" w:cs="Arial"/>
            <w:lang w:val="ro-RO" w:eastAsia="it-IT"/>
          </w:rPr>
          <w:t>itul perioadei contractua</w:t>
        </w:r>
      </w:ins>
      <w:ins w:id="94" w:author="Dani Dumitrescu" w:date="2021-09-07T15:24:00Z">
        <w:r w:rsidR="00814EFD" w:rsidRPr="006B3191">
          <w:rPr>
            <w:rFonts w:ascii="Arial" w:hAnsi="Arial" w:cs="Arial"/>
            <w:lang w:val="ro-RO" w:eastAsia="it-IT"/>
          </w:rPr>
          <w:t xml:space="preserve">le, dar nu </w:t>
        </w:r>
      </w:ins>
      <w:ins w:id="95" w:author="HMP 6" w:date="2021-09-08T14:49:00Z">
        <w:r w:rsidR="00796880" w:rsidRPr="006B3191">
          <w:rPr>
            <w:rFonts w:ascii="Arial" w:hAnsi="Arial" w:cs="Arial"/>
            <w:lang w:val="ro-RO" w:eastAsia="it-IT"/>
          </w:rPr>
          <w:t>î</w:t>
        </w:r>
      </w:ins>
      <w:ins w:id="96" w:author="Dani Dumitrescu" w:date="2021-09-07T15:24:00Z">
        <w:del w:id="97" w:author="HMP 6" w:date="2021-09-08T14:49:00Z">
          <w:r w:rsidR="00814EFD" w:rsidRPr="006B3191" w:rsidDel="00796880">
            <w:rPr>
              <w:rFonts w:ascii="Arial" w:hAnsi="Arial" w:cs="Arial"/>
              <w:lang w:val="ro-RO" w:eastAsia="it-IT"/>
            </w:rPr>
            <w:delText>i</w:delText>
          </w:r>
        </w:del>
        <w:r w:rsidR="00814EFD" w:rsidRPr="006B3191">
          <w:rPr>
            <w:rFonts w:ascii="Arial" w:hAnsi="Arial" w:cs="Arial"/>
            <w:lang w:val="ro-RO" w:eastAsia="it-IT"/>
          </w:rPr>
          <w:t>nainte de transferul c</w:t>
        </w:r>
      </w:ins>
      <w:ins w:id="98" w:author="HMP 6" w:date="2021-09-08T14:49:00Z">
        <w:r w:rsidR="00796880" w:rsidRPr="006B3191">
          <w:rPr>
            <w:rFonts w:ascii="Arial" w:hAnsi="Arial" w:cs="Arial"/>
            <w:lang w:val="ro-RO" w:eastAsia="it-IT"/>
          </w:rPr>
          <w:t>ă</w:t>
        </w:r>
      </w:ins>
      <w:ins w:id="99" w:author="Dani Dumitrescu" w:date="2021-09-07T15:24:00Z">
        <w:del w:id="100" w:author="HMP 6" w:date="2021-09-08T14:49:00Z">
          <w:r w:rsidR="00814EFD" w:rsidRPr="006B3191" w:rsidDel="00796880">
            <w:rPr>
              <w:rFonts w:ascii="Arial" w:hAnsi="Arial" w:cs="Arial"/>
              <w:lang w:val="ro-RO" w:eastAsia="it-IT"/>
            </w:rPr>
            <w:delText>a</w:delText>
          </w:r>
        </w:del>
        <w:r w:rsidR="00814EFD" w:rsidRPr="006B3191">
          <w:rPr>
            <w:rFonts w:ascii="Arial" w:hAnsi="Arial" w:cs="Arial"/>
            <w:lang w:val="ro-RO" w:eastAsia="it-IT"/>
          </w:rPr>
          <w:t>tre persoana juridic</w:t>
        </w:r>
      </w:ins>
      <w:ins w:id="101" w:author="HMP 6" w:date="2021-09-08T14:49:00Z">
        <w:r w:rsidR="00796880" w:rsidRPr="006B3191">
          <w:rPr>
            <w:rFonts w:ascii="Arial" w:hAnsi="Arial" w:cs="Arial"/>
            <w:lang w:val="ro-RO" w:eastAsia="it-IT"/>
          </w:rPr>
          <w:t>ă</w:t>
        </w:r>
      </w:ins>
      <w:ins w:id="102" w:author="Dani Dumitrescu" w:date="2021-09-07T15:24:00Z">
        <w:del w:id="103" w:author="HMP 6" w:date="2021-09-08T14:49:00Z">
          <w:r w:rsidR="00814EFD" w:rsidRPr="006B3191" w:rsidDel="00796880">
            <w:rPr>
              <w:rFonts w:ascii="Arial" w:hAnsi="Arial" w:cs="Arial"/>
              <w:lang w:val="ro-RO" w:eastAsia="it-IT"/>
            </w:rPr>
            <w:delText>a</w:delText>
          </w:r>
        </w:del>
        <w:r w:rsidR="00814EFD" w:rsidRPr="006B3191">
          <w:rPr>
            <w:rFonts w:ascii="Arial" w:hAnsi="Arial" w:cs="Arial"/>
            <w:lang w:val="ro-RO" w:eastAsia="it-IT"/>
          </w:rPr>
          <w:t xml:space="preserve"> care asigur</w:t>
        </w:r>
      </w:ins>
      <w:ins w:id="104" w:author="HMP 6" w:date="2021-09-08T14:50:00Z">
        <w:r w:rsidR="00796880" w:rsidRPr="006B3191">
          <w:rPr>
            <w:rFonts w:ascii="Arial" w:hAnsi="Arial" w:cs="Arial"/>
            <w:lang w:val="ro-RO" w:eastAsia="it-IT"/>
          </w:rPr>
          <w:t>ă</w:t>
        </w:r>
      </w:ins>
      <w:ins w:id="105" w:author="Dani Dumitrescu" w:date="2021-09-07T15:24:00Z">
        <w:del w:id="106" w:author="HMP 6" w:date="2021-09-08T14:50:00Z">
          <w:r w:rsidR="00814EFD" w:rsidRPr="006B3191" w:rsidDel="00796880">
            <w:rPr>
              <w:rFonts w:ascii="Arial" w:hAnsi="Arial" w:cs="Arial"/>
              <w:lang w:val="ro-RO" w:eastAsia="it-IT"/>
            </w:rPr>
            <w:delText>a</w:delText>
          </w:r>
        </w:del>
        <w:r w:rsidR="00814EFD" w:rsidRPr="006B3191">
          <w:rPr>
            <w:rFonts w:ascii="Arial" w:hAnsi="Arial" w:cs="Arial"/>
            <w:lang w:val="ro-RO" w:eastAsia="it-IT"/>
          </w:rPr>
          <w:t xml:space="preserve"> mentenan</w:t>
        </w:r>
      </w:ins>
      <w:ins w:id="107" w:author="HMP 6" w:date="2021-09-08T14:49:00Z">
        <w:r w:rsidR="00796880" w:rsidRPr="006B3191">
          <w:rPr>
            <w:rFonts w:ascii="Arial" w:hAnsi="Arial" w:cs="Arial"/>
            <w:lang w:val="ro-RO" w:eastAsia="it-IT"/>
          </w:rPr>
          <w:t>ț</w:t>
        </w:r>
      </w:ins>
      <w:ins w:id="108" w:author="Dani Dumitrescu" w:date="2021-09-07T15:24:00Z">
        <w:del w:id="109" w:author="HMP 6" w:date="2021-09-08T14:49:00Z">
          <w:r w:rsidR="00814EFD" w:rsidRPr="006B3191" w:rsidDel="00796880">
            <w:rPr>
              <w:rFonts w:ascii="Arial" w:hAnsi="Arial" w:cs="Arial"/>
              <w:lang w:val="ro-RO" w:eastAsia="it-IT"/>
            </w:rPr>
            <w:delText>t</w:delText>
          </w:r>
        </w:del>
        <w:r w:rsidR="00814EFD" w:rsidRPr="006B3191">
          <w:rPr>
            <w:rFonts w:ascii="Arial" w:hAnsi="Arial" w:cs="Arial"/>
            <w:lang w:val="ro-RO" w:eastAsia="it-IT"/>
          </w:rPr>
          <w:t>a si g</w:t>
        </w:r>
      </w:ins>
      <w:ins w:id="110" w:author="HMP 6" w:date="2021-09-08T14:49:00Z">
        <w:r w:rsidR="00796880" w:rsidRPr="006B3191">
          <w:rPr>
            <w:rFonts w:ascii="Arial" w:hAnsi="Arial" w:cs="Arial"/>
            <w:lang w:val="ro-RO" w:eastAsia="it-IT"/>
          </w:rPr>
          <w:t>ă</w:t>
        </w:r>
      </w:ins>
      <w:ins w:id="111" w:author="Dani Dumitrescu" w:date="2021-09-07T15:24:00Z">
        <w:del w:id="112" w:author="HMP 6" w:date="2021-09-08T14:49:00Z">
          <w:r w:rsidR="00814EFD" w:rsidRPr="006B3191" w:rsidDel="00796880">
            <w:rPr>
              <w:rFonts w:ascii="Arial" w:hAnsi="Arial" w:cs="Arial"/>
              <w:lang w:val="ro-RO" w:eastAsia="it-IT"/>
            </w:rPr>
            <w:delText>a</w:delText>
          </w:r>
        </w:del>
        <w:r w:rsidR="00814EFD" w:rsidRPr="006B3191">
          <w:rPr>
            <w:rFonts w:ascii="Arial" w:hAnsi="Arial" w:cs="Arial"/>
            <w:lang w:val="ro-RO" w:eastAsia="it-IT"/>
          </w:rPr>
          <w:t>zduirea</w:t>
        </w:r>
      </w:ins>
      <w:r w:rsidR="00294BA3" w:rsidRPr="006B3191">
        <w:rPr>
          <w:rFonts w:ascii="Arial" w:hAnsi="Arial" w:cs="Arial"/>
          <w:lang w:val="ro-RO" w:eastAsia="it-IT"/>
        </w:rPr>
        <w:t>;</w:t>
      </w:r>
      <w:commentRangeEnd w:id="85"/>
      <w:r w:rsidR="00736678" w:rsidRPr="006B3191">
        <w:rPr>
          <w:rStyle w:val="CommentReference"/>
          <w:lang w:val="ro-RO"/>
        </w:rPr>
        <w:commentReference w:id="85"/>
      </w:r>
      <w:commentRangeEnd w:id="86"/>
      <w:r w:rsidR="00677C87" w:rsidRPr="006B3191">
        <w:rPr>
          <w:rStyle w:val="CommentReference"/>
          <w:lang w:val="ro-RO"/>
        </w:rPr>
        <w:commentReference w:id="86"/>
      </w:r>
    </w:p>
    <w:p w14:paraId="49821A74" w14:textId="20282E63" w:rsidR="007F4BD9" w:rsidRPr="00BE4FD8" w:rsidRDefault="00294BA3" w:rsidP="009B4EC9">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it-IT"/>
        </w:rPr>
        <w:t>sa nu divulge in</w:t>
      </w:r>
      <w:r w:rsidR="006E1ED5" w:rsidRPr="00BE4FD8">
        <w:rPr>
          <w:rFonts w:ascii="Arial" w:hAnsi="Arial" w:cs="Arial"/>
          <w:lang w:val="ro-RO" w:eastAsia="it-IT"/>
        </w:rPr>
        <w:t xml:space="preserve"> mod neautorizat</w:t>
      </w:r>
      <w:r w:rsidRPr="00BE4FD8">
        <w:rPr>
          <w:rFonts w:ascii="Arial" w:hAnsi="Arial" w:cs="Arial"/>
          <w:lang w:val="ro-RO" w:eastAsia="it-IT"/>
        </w:rPr>
        <w:t xml:space="preserve"> </w:t>
      </w:r>
      <w:r w:rsidR="006E1ED5" w:rsidRPr="00BE4FD8">
        <w:rPr>
          <w:rFonts w:ascii="Arial" w:hAnsi="Arial" w:cs="Arial"/>
          <w:lang w:val="ro-RO" w:eastAsia="it-IT"/>
        </w:rPr>
        <w:t xml:space="preserve">in </w:t>
      </w:r>
      <w:r w:rsidRPr="00BE4FD8">
        <w:rPr>
          <w:rFonts w:ascii="Arial" w:hAnsi="Arial" w:cs="Arial"/>
          <w:lang w:val="ro-RO" w:eastAsia="it-IT"/>
        </w:rPr>
        <w:t xml:space="preserve">niciun moment niciunui tert </w:t>
      </w:r>
      <w:r w:rsidR="006E1ED5" w:rsidRPr="00BE4FD8">
        <w:rPr>
          <w:rFonts w:ascii="Arial" w:hAnsi="Arial" w:cs="Arial"/>
          <w:lang w:val="ro-RO" w:eastAsia="it-IT"/>
        </w:rPr>
        <w:t>I</w:t>
      </w:r>
      <w:r w:rsidRPr="00BE4FD8">
        <w:rPr>
          <w:rFonts w:ascii="Arial" w:hAnsi="Arial" w:cs="Arial"/>
          <w:lang w:val="ro-RO" w:eastAsia="it-IT"/>
        </w:rPr>
        <w:t xml:space="preserve">nformatii </w:t>
      </w:r>
      <w:r w:rsidR="006E1ED5" w:rsidRPr="00BE4FD8">
        <w:rPr>
          <w:rFonts w:ascii="Arial" w:hAnsi="Arial" w:cs="Arial"/>
          <w:lang w:val="ro-RO" w:eastAsia="it-IT"/>
        </w:rPr>
        <w:t>C</w:t>
      </w:r>
      <w:r w:rsidRPr="00BE4FD8">
        <w:rPr>
          <w:rFonts w:ascii="Arial" w:hAnsi="Arial" w:cs="Arial"/>
          <w:lang w:val="ro-RO" w:eastAsia="it-IT"/>
        </w:rPr>
        <w:t>onfidentiale, inclusiv</w:t>
      </w:r>
      <w:r w:rsidR="00B86487" w:rsidRPr="00BE4FD8">
        <w:rPr>
          <w:rFonts w:ascii="Arial" w:hAnsi="Arial" w:cs="Arial"/>
          <w:lang w:val="ro-RO" w:eastAsia="it-IT"/>
        </w:rPr>
        <w:t xml:space="preserve"> dar nu limitat la</w:t>
      </w:r>
      <w:r w:rsidRPr="00BE4FD8">
        <w:rPr>
          <w:rFonts w:ascii="Arial" w:hAnsi="Arial" w:cs="Arial"/>
          <w:lang w:val="ro-RO" w:eastAsia="it-IT"/>
        </w:rPr>
        <w:t xml:space="preserve"> orice elemente ale prezentului </w:t>
      </w:r>
      <w:r w:rsidR="00B86487" w:rsidRPr="00BE4FD8">
        <w:rPr>
          <w:rFonts w:ascii="Arial" w:hAnsi="Arial" w:cs="Arial"/>
          <w:lang w:val="ro-RO" w:eastAsia="it-IT"/>
        </w:rPr>
        <w:t>C</w:t>
      </w:r>
      <w:r w:rsidRPr="00BE4FD8">
        <w:rPr>
          <w:rFonts w:ascii="Arial" w:hAnsi="Arial" w:cs="Arial"/>
          <w:lang w:val="ro-RO" w:eastAsia="it-IT"/>
        </w:rPr>
        <w:t>ontract</w:t>
      </w:r>
      <w:r w:rsidR="00B86487" w:rsidRPr="00BE4FD8">
        <w:rPr>
          <w:rFonts w:ascii="Arial" w:hAnsi="Arial" w:cs="Arial"/>
          <w:lang w:val="ro-RO" w:eastAsia="it-IT"/>
        </w:rPr>
        <w:t xml:space="preserve">, </w:t>
      </w:r>
      <w:r w:rsidR="00B86487" w:rsidRPr="00BE4FD8">
        <w:rPr>
          <w:rFonts w:ascii="Arial" w:hAnsi="Arial" w:cs="Arial"/>
          <w:lang w:val="ro-RO" w:eastAsia="it-IT"/>
        </w:rPr>
        <w:lastRenderedPageBreak/>
        <w:t>conceputul sau specificatiile Software-ului</w:t>
      </w:r>
      <w:r w:rsidR="00005B5A" w:rsidRPr="00BE4FD8">
        <w:rPr>
          <w:rFonts w:ascii="Arial" w:hAnsi="Arial" w:cs="Arial"/>
          <w:lang w:val="ro-RO" w:eastAsia="it-IT"/>
        </w:rPr>
        <w:t>, functionalitati</w:t>
      </w:r>
      <w:r w:rsidR="003A3B1A" w:rsidRPr="00BE4FD8">
        <w:rPr>
          <w:rFonts w:ascii="Arial" w:hAnsi="Arial" w:cs="Arial"/>
          <w:lang w:val="ro-RO" w:eastAsia="it-IT"/>
        </w:rPr>
        <w:t>, Codul sursa al Software-ului sau parti din acesta</w:t>
      </w:r>
      <w:r w:rsidR="00257D8E" w:rsidRPr="00BE4FD8">
        <w:rPr>
          <w:rFonts w:ascii="Arial" w:hAnsi="Arial" w:cs="Arial"/>
          <w:lang w:val="ro-RO" w:eastAsia="it-IT"/>
        </w:rPr>
        <w:t>;</w:t>
      </w:r>
    </w:p>
    <w:p w14:paraId="2962F8AB" w14:textId="1CE732E6" w:rsidR="002F712E" w:rsidRPr="006B3191" w:rsidRDefault="002F712E" w:rsidP="009B4EC9">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it-IT"/>
        </w:rPr>
        <w:t>sa nu utilizeze in niciun alt scop decat cel</w:t>
      </w:r>
      <w:r w:rsidR="00D71DBB" w:rsidRPr="00BE4FD8">
        <w:rPr>
          <w:rFonts w:ascii="Arial" w:hAnsi="Arial" w:cs="Arial"/>
          <w:lang w:val="ro-RO" w:eastAsia="it-IT"/>
        </w:rPr>
        <w:t xml:space="preserve"> prevazut in prezentul Contract</w:t>
      </w:r>
      <w:r w:rsidRPr="00BE4FD8">
        <w:rPr>
          <w:rFonts w:ascii="Arial" w:hAnsi="Arial" w:cs="Arial"/>
          <w:lang w:val="ro-RO" w:eastAsia="it-IT"/>
        </w:rPr>
        <w:t xml:space="preserve"> </w:t>
      </w:r>
      <w:r w:rsidR="00D71DBB" w:rsidRPr="00317AEB">
        <w:rPr>
          <w:rFonts w:ascii="Arial" w:hAnsi="Arial" w:cs="Arial"/>
          <w:lang w:val="ro-RO" w:eastAsia="it-IT"/>
        </w:rPr>
        <w:t>(</w:t>
      </w:r>
      <w:r w:rsidRPr="00317AEB">
        <w:rPr>
          <w:rFonts w:ascii="Arial" w:hAnsi="Arial" w:cs="Arial"/>
          <w:lang w:val="ro-RO" w:eastAsia="it-IT"/>
        </w:rPr>
        <w:t>realizarea Software-ului</w:t>
      </w:r>
      <w:r w:rsidR="00D71DBB" w:rsidRPr="00317AEB">
        <w:rPr>
          <w:rFonts w:ascii="Arial" w:hAnsi="Arial" w:cs="Arial"/>
          <w:lang w:val="ro-RO" w:eastAsia="it-IT"/>
        </w:rPr>
        <w:t>)</w:t>
      </w:r>
      <w:r w:rsidR="00007D5D" w:rsidRPr="00317AEB">
        <w:rPr>
          <w:rFonts w:ascii="Arial" w:hAnsi="Arial" w:cs="Arial"/>
          <w:lang w:val="ro-RO" w:eastAsia="it-IT"/>
        </w:rPr>
        <w:t xml:space="preserve"> nicio </w:t>
      </w:r>
      <w:r w:rsidR="006E1ED5" w:rsidRPr="00317AEB">
        <w:rPr>
          <w:rFonts w:ascii="Arial" w:hAnsi="Arial" w:cs="Arial"/>
          <w:lang w:val="ro-RO" w:eastAsia="it-IT"/>
        </w:rPr>
        <w:t xml:space="preserve">Informatie Confidentiala (inclusiv orice </w:t>
      </w:r>
      <w:r w:rsidR="00007D5D" w:rsidRPr="00317AEB">
        <w:rPr>
          <w:rFonts w:ascii="Arial" w:hAnsi="Arial" w:cs="Arial"/>
          <w:lang w:val="ro-RO" w:eastAsia="it-IT"/>
        </w:rPr>
        <w:t>informatie</w:t>
      </w:r>
      <w:r w:rsidR="00204182" w:rsidRPr="00317AEB">
        <w:rPr>
          <w:rFonts w:ascii="Arial" w:hAnsi="Arial" w:cs="Arial"/>
          <w:lang w:val="ro-RO" w:eastAsia="it-IT"/>
        </w:rPr>
        <w:t>, data sau document privind conceptul, functionalitatile</w:t>
      </w:r>
      <w:r w:rsidR="00742642" w:rsidRPr="00317AEB">
        <w:rPr>
          <w:rFonts w:ascii="Arial" w:hAnsi="Arial" w:cs="Arial"/>
          <w:lang w:val="ro-RO" w:eastAsia="it-IT"/>
        </w:rPr>
        <w:t>, Codul sursa sau scopul Software-ului</w:t>
      </w:r>
      <w:r w:rsidR="006E1ED5" w:rsidRPr="00317AEB">
        <w:rPr>
          <w:rFonts w:ascii="Arial" w:hAnsi="Arial" w:cs="Arial"/>
          <w:lang w:val="ro-RO" w:eastAsia="it-IT"/>
        </w:rPr>
        <w:t>) indiferent daca a luat cunostinta de ea in s</w:t>
      </w:r>
      <w:r w:rsidR="006E1ED5" w:rsidRPr="005D592E">
        <w:rPr>
          <w:rFonts w:ascii="Arial" w:hAnsi="Arial" w:cs="Arial"/>
          <w:lang w:val="ro-RO" w:eastAsia="it-IT"/>
        </w:rPr>
        <w:t>cris, in format electronic</w:t>
      </w:r>
      <w:r w:rsidR="004E63CE" w:rsidRPr="005D592E">
        <w:rPr>
          <w:rFonts w:ascii="Arial" w:hAnsi="Arial" w:cs="Arial"/>
          <w:lang w:val="ro-RO" w:eastAsia="it-IT"/>
        </w:rPr>
        <w:t xml:space="preserve"> sau</w:t>
      </w:r>
      <w:r w:rsidR="006E1ED5" w:rsidRPr="005D592E">
        <w:rPr>
          <w:rFonts w:ascii="Arial" w:hAnsi="Arial" w:cs="Arial"/>
          <w:lang w:val="ro-RO" w:eastAsia="it-IT"/>
        </w:rPr>
        <w:t xml:space="preserve"> verbal</w:t>
      </w:r>
      <w:r w:rsidR="00742642" w:rsidRPr="005D592E">
        <w:rPr>
          <w:rFonts w:ascii="Arial" w:hAnsi="Arial" w:cs="Arial"/>
          <w:lang w:val="ro-RO" w:eastAsia="it-IT"/>
        </w:rPr>
        <w:t xml:space="preserve">. Prestatorul intelege </w:t>
      </w:r>
      <w:r w:rsidR="00162A0E" w:rsidRPr="005D592E">
        <w:rPr>
          <w:rFonts w:ascii="Arial" w:hAnsi="Arial" w:cs="Arial"/>
          <w:lang w:val="ro-RO" w:eastAsia="it-IT"/>
        </w:rPr>
        <w:t>si accepta ca nu are dreptul sa copieze sau sa replice</w:t>
      </w:r>
      <w:r w:rsidR="006E1ED5" w:rsidRPr="00756290">
        <w:rPr>
          <w:rFonts w:ascii="Arial" w:hAnsi="Arial" w:cs="Arial"/>
          <w:lang w:val="ro-RO" w:eastAsia="it-IT"/>
        </w:rPr>
        <w:t xml:space="preserve"> </w:t>
      </w:r>
      <w:r w:rsidR="00162A0E" w:rsidRPr="00756290">
        <w:rPr>
          <w:rFonts w:ascii="Arial" w:hAnsi="Arial" w:cs="Arial"/>
          <w:lang w:val="ro-RO" w:eastAsia="it-IT"/>
        </w:rPr>
        <w:t xml:space="preserve">in niciun fel </w:t>
      </w:r>
      <w:r w:rsidR="00B559EE" w:rsidRPr="00756290">
        <w:rPr>
          <w:rFonts w:ascii="Arial" w:hAnsi="Arial" w:cs="Arial"/>
          <w:lang w:val="ro-RO" w:eastAsia="it-IT"/>
        </w:rPr>
        <w:t>conceptul sau Software-ul, inclusiv functionalitatile sale</w:t>
      </w:r>
      <w:r w:rsidR="00204182" w:rsidRPr="00756290">
        <w:rPr>
          <w:rFonts w:ascii="Arial" w:hAnsi="Arial" w:cs="Arial"/>
          <w:lang w:val="ro-RO" w:eastAsia="it-IT"/>
        </w:rPr>
        <w:t xml:space="preserve"> </w:t>
      </w:r>
      <w:r w:rsidR="00FA1FC6" w:rsidRPr="00756290">
        <w:rPr>
          <w:rFonts w:ascii="Arial" w:hAnsi="Arial" w:cs="Arial"/>
          <w:lang w:val="ro-RO" w:eastAsia="it-IT"/>
        </w:rPr>
        <w:t>si nici sa le transmita in orice modalitate unor terti;</w:t>
      </w:r>
      <w:r w:rsidR="00D71DBB" w:rsidRPr="006B3191">
        <w:rPr>
          <w:rFonts w:ascii="Arial" w:hAnsi="Arial" w:cs="Arial"/>
          <w:lang w:val="ro-RO" w:eastAsia="it-IT"/>
        </w:rPr>
        <w:t xml:space="preserve"> </w:t>
      </w:r>
    </w:p>
    <w:p w14:paraId="60CAAEC4" w14:textId="548C6747" w:rsidR="00BF0A47" w:rsidRPr="006B3191" w:rsidRDefault="007F4BD9" w:rsidP="009B4EC9">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it-IT"/>
        </w:rPr>
        <w:t xml:space="preserve">sa </w:t>
      </w:r>
      <w:r w:rsidR="0053645A" w:rsidRPr="006B3191">
        <w:rPr>
          <w:rFonts w:ascii="Arial" w:hAnsi="Arial" w:cs="Arial"/>
          <w:lang w:val="ro-RO" w:eastAsia="it-IT"/>
        </w:rPr>
        <w:t xml:space="preserve">realizeze orice Cereri de evolutie sau modificare, indiferent de numarul lor, </w:t>
      </w:r>
      <w:r w:rsidR="001718EC" w:rsidRPr="006B3191">
        <w:rPr>
          <w:rFonts w:ascii="Arial" w:hAnsi="Arial" w:cs="Arial"/>
          <w:lang w:val="ro-RO" w:eastAsia="it-IT"/>
        </w:rPr>
        <w:t xml:space="preserve">pana la </w:t>
      </w:r>
      <w:r w:rsidR="00BF0A47" w:rsidRPr="006B3191">
        <w:rPr>
          <w:rFonts w:ascii="Arial" w:hAnsi="Arial" w:cs="Arial"/>
          <w:lang w:val="ro-RO" w:eastAsia="it-IT"/>
        </w:rPr>
        <w:t xml:space="preserve">moment </w:t>
      </w:r>
      <w:r w:rsidR="00BF0A47" w:rsidRPr="006B3191">
        <w:rPr>
          <w:rFonts w:ascii="Arial" w:hAnsi="Arial" w:cs="Arial"/>
          <w:i/>
          <w:iCs/>
          <w:lang w:val="ro-RO" w:eastAsia="ar-SA" w:bidi="ar-SA"/>
        </w:rPr>
        <w:t>go live</w:t>
      </w:r>
      <w:r w:rsidR="00BF0A47" w:rsidRPr="006B3191">
        <w:rPr>
          <w:rFonts w:ascii="Arial" w:hAnsi="Arial" w:cs="Arial"/>
          <w:lang w:val="ro-RO" w:eastAsia="it-IT"/>
        </w:rPr>
        <w:t xml:space="preserve"> al</w:t>
      </w:r>
      <w:r w:rsidR="001718EC" w:rsidRPr="006B3191">
        <w:rPr>
          <w:rFonts w:ascii="Arial" w:hAnsi="Arial" w:cs="Arial"/>
          <w:lang w:val="ro-RO" w:eastAsia="it-IT"/>
        </w:rPr>
        <w:t xml:space="preserve"> </w:t>
      </w:r>
      <w:r w:rsidR="001718EC" w:rsidRPr="006B3191">
        <w:rPr>
          <w:rFonts w:ascii="Arial" w:hAnsi="Arial" w:cs="Arial"/>
          <w:lang w:val="ro-RO" w:eastAsia="ar-SA" w:bidi="ar-SA"/>
        </w:rPr>
        <w:t>Versiun</w:t>
      </w:r>
      <w:r w:rsidR="00BF0A47" w:rsidRPr="006B3191">
        <w:rPr>
          <w:rFonts w:ascii="Arial" w:hAnsi="Arial" w:cs="Arial"/>
          <w:lang w:val="ro-RO" w:eastAsia="ar-SA" w:bidi="ar-SA"/>
        </w:rPr>
        <w:t>ii</w:t>
      </w:r>
      <w:r w:rsidR="001718EC" w:rsidRPr="006B3191">
        <w:rPr>
          <w:rFonts w:ascii="Arial" w:hAnsi="Arial" w:cs="Arial"/>
          <w:lang w:val="ro-RO" w:eastAsia="ar-SA" w:bidi="ar-SA"/>
        </w:rPr>
        <w:t xml:space="preserve"> 1 (beta)</w:t>
      </w:r>
      <w:r w:rsidR="00BF0A47" w:rsidRPr="006B3191">
        <w:rPr>
          <w:rFonts w:ascii="Arial" w:hAnsi="Arial" w:cs="Arial"/>
          <w:lang w:val="ro-RO" w:eastAsia="ar-SA" w:bidi="ar-SA"/>
        </w:rPr>
        <w:t>, respectiv</w:t>
      </w:r>
      <w:r w:rsidR="001718EC" w:rsidRPr="006B3191">
        <w:rPr>
          <w:rFonts w:ascii="Arial" w:hAnsi="Arial" w:cs="Arial"/>
          <w:lang w:val="ro-RO" w:eastAsia="ar-SA" w:bidi="ar-SA"/>
        </w:rPr>
        <w:t xml:space="preserve"> pana la 04.10.2021</w:t>
      </w:r>
      <w:r w:rsidR="00BF0A47" w:rsidRPr="006B3191">
        <w:rPr>
          <w:rFonts w:ascii="Arial" w:hAnsi="Arial" w:cs="Arial"/>
          <w:lang w:val="ro-RO" w:eastAsia="ar-SA" w:bidi="ar-SA"/>
        </w:rPr>
        <w:t>;</w:t>
      </w:r>
    </w:p>
    <w:p w14:paraId="6AEE8DFF" w14:textId="79485A7C" w:rsidR="00E2233E" w:rsidRPr="006B3191" w:rsidRDefault="00BF0A47" w:rsidP="009B4EC9">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ar-SA" w:bidi="ar-SA"/>
        </w:rPr>
        <w:t xml:space="preserve">sa realizeze </w:t>
      </w:r>
      <w:r w:rsidR="0089093E" w:rsidRPr="006B3191">
        <w:rPr>
          <w:rFonts w:ascii="Arial" w:hAnsi="Arial" w:cs="Arial"/>
          <w:lang w:val="ro-RO" w:eastAsia="ar-SA" w:bidi="ar-SA"/>
        </w:rPr>
        <w:t>Cererile de evolutie sau modificare dupa acceptanta finala, indiferent de numar</w:t>
      </w:r>
      <w:r w:rsidR="002F712E" w:rsidRPr="006B3191">
        <w:rPr>
          <w:rFonts w:ascii="Arial" w:hAnsi="Arial" w:cs="Arial"/>
          <w:lang w:val="ro-RO" w:eastAsia="ar-SA" w:bidi="ar-SA"/>
        </w:rPr>
        <w:t>ul lor, daca acestea sunt justificate de modificari legislative</w:t>
      </w:r>
      <w:r w:rsidR="005963E9" w:rsidRPr="006B3191">
        <w:rPr>
          <w:rFonts w:ascii="Arial" w:hAnsi="Arial" w:cs="Arial"/>
          <w:lang w:val="ro-RO" w:eastAsia="ar-SA" w:bidi="ar-SA"/>
        </w:rPr>
        <w:t xml:space="preserve"> sau actualizari</w:t>
      </w:r>
      <w:r w:rsidR="00E2233E" w:rsidRPr="006B3191">
        <w:rPr>
          <w:rFonts w:ascii="Arial" w:hAnsi="Arial" w:cs="Arial"/>
          <w:lang w:val="ro-RO" w:eastAsia="ar-SA" w:bidi="ar-SA"/>
        </w:rPr>
        <w:t>;</w:t>
      </w:r>
    </w:p>
    <w:p w14:paraId="1ABAF338" w14:textId="38DF3184" w:rsidR="000D735D" w:rsidRPr="006B3191" w:rsidRDefault="00E2233E" w:rsidP="009B4EC9">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ar-SA" w:bidi="ar-SA"/>
        </w:rPr>
        <w:t>sa prelucreze datele cu caracter personal in realizarea prezentului Contract in conformitate cu prevederile legale aplicabile</w:t>
      </w:r>
      <w:r w:rsidR="00C85798" w:rsidRPr="006B3191">
        <w:rPr>
          <w:rFonts w:ascii="Arial" w:hAnsi="Arial" w:cs="Arial"/>
          <w:lang w:val="ro-RO" w:eastAsia="ar-SA" w:bidi="ar-SA"/>
        </w:rPr>
        <w:t xml:space="preserve">, inclusiv dar nu limitat la respectarea </w:t>
      </w:r>
      <w:r w:rsidR="00A82F27" w:rsidRPr="006B3191">
        <w:rPr>
          <w:rFonts w:ascii="Arial" w:hAnsi="Arial" w:cs="Arial"/>
          <w:lang w:val="ro-RO" w:eastAsia="ar-SA" w:bidi="ar-SA"/>
        </w:rPr>
        <w:t xml:space="preserve">Regulamentulului (UE) 2016/679 al Parlamentului European </w:t>
      </w:r>
      <w:r w:rsidR="003A5BB6" w:rsidRPr="006B3191">
        <w:rPr>
          <w:rFonts w:ascii="Arial" w:hAnsi="Arial" w:cs="Arial"/>
          <w:lang w:val="ro-RO" w:eastAsia="ar-SA" w:bidi="ar-SA"/>
        </w:rPr>
        <w:t>s</w:t>
      </w:r>
      <w:r w:rsidR="00A82F27" w:rsidRPr="006B3191">
        <w:rPr>
          <w:rFonts w:ascii="Arial" w:hAnsi="Arial" w:cs="Arial"/>
          <w:lang w:val="ro-RO" w:eastAsia="ar-SA" w:bidi="ar-SA"/>
        </w:rPr>
        <w:t>i al Consiliului din 27 aprilie 2016 privind protec</w:t>
      </w:r>
      <w:r w:rsidR="003A5BB6" w:rsidRPr="006B3191">
        <w:rPr>
          <w:rFonts w:ascii="Arial" w:hAnsi="Arial" w:cs="Arial"/>
          <w:lang w:val="ro-RO" w:eastAsia="ar-SA" w:bidi="ar-SA"/>
        </w:rPr>
        <w:t>t</w:t>
      </w:r>
      <w:r w:rsidR="00A82F27" w:rsidRPr="006B3191">
        <w:rPr>
          <w:rFonts w:ascii="Arial" w:hAnsi="Arial" w:cs="Arial"/>
          <w:lang w:val="ro-RO" w:eastAsia="ar-SA" w:bidi="ar-SA"/>
        </w:rPr>
        <w:t xml:space="preserve">ia persoanelor fizice </w:t>
      </w:r>
      <w:r w:rsidR="003A5BB6" w:rsidRPr="006B3191">
        <w:rPr>
          <w:rFonts w:ascii="Arial" w:hAnsi="Arial" w:cs="Arial"/>
          <w:lang w:val="ro-RO" w:eastAsia="ar-SA" w:bidi="ar-SA"/>
        </w:rPr>
        <w:t>i</w:t>
      </w:r>
      <w:r w:rsidR="00A82F27" w:rsidRPr="006B3191">
        <w:rPr>
          <w:rFonts w:ascii="Arial" w:hAnsi="Arial" w:cs="Arial"/>
          <w:lang w:val="ro-RO" w:eastAsia="ar-SA" w:bidi="ar-SA"/>
        </w:rPr>
        <w:t>n ceea ce prive</w:t>
      </w:r>
      <w:r w:rsidR="003A5BB6" w:rsidRPr="006B3191">
        <w:rPr>
          <w:rFonts w:ascii="Arial" w:hAnsi="Arial" w:cs="Arial"/>
          <w:lang w:val="ro-RO" w:eastAsia="ar-SA" w:bidi="ar-SA"/>
        </w:rPr>
        <w:t>s</w:t>
      </w:r>
      <w:r w:rsidR="00A82F27" w:rsidRPr="006B3191">
        <w:rPr>
          <w:rFonts w:ascii="Arial" w:hAnsi="Arial" w:cs="Arial"/>
          <w:lang w:val="ro-RO" w:eastAsia="ar-SA" w:bidi="ar-SA"/>
        </w:rPr>
        <w:t xml:space="preserve">te prelucrarea datelor cu caracter personal </w:t>
      </w:r>
      <w:r w:rsidR="003A5BB6" w:rsidRPr="006B3191">
        <w:rPr>
          <w:rFonts w:ascii="Arial" w:hAnsi="Arial" w:cs="Arial"/>
          <w:lang w:val="ro-RO" w:eastAsia="ar-SA" w:bidi="ar-SA"/>
        </w:rPr>
        <w:t>s</w:t>
      </w:r>
      <w:r w:rsidR="00A82F27" w:rsidRPr="006B3191">
        <w:rPr>
          <w:rFonts w:ascii="Arial" w:hAnsi="Arial" w:cs="Arial"/>
          <w:lang w:val="ro-RO" w:eastAsia="ar-SA" w:bidi="ar-SA"/>
        </w:rPr>
        <w:t>i privind libera circula</w:t>
      </w:r>
      <w:r w:rsidR="003A5BB6" w:rsidRPr="006B3191">
        <w:rPr>
          <w:rFonts w:ascii="Arial" w:hAnsi="Arial" w:cs="Arial"/>
          <w:lang w:val="ro-RO" w:eastAsia="ar-SA" w:bidi="ar-SA"/>
        </w:rPr>
        <w:t>t</w:t>
      </w:r>
      <w:r w:rsidR="00A82F27" w:rsidRPr="006B3191">
        <w:rPr>
          <w:rFonts w:ascii="Arial" w:hAnsi="Arial" w:cs="Arial"/>
          <w:lang w:val="ro-RO" w:eastAsia="ar-SA" w:bidi="ar-SA"/>
        </w:rPr>
        <w:t xml:space="preserve">ie a acestor date </w:t>
      </w:r>
      <w:r w:rsidR="003A5BB6" w:rsidRPr="006B3191">
        <w:rPr>
          <w:rFonts w:ascii="Arial" w:hAnsi="Arial" w:cs="Arial"/>
          <w:lang w:val="ro-RO" w:eastAsia="ar-SA" w:bidi="ar-SA"/>
        </w:rPr>
        <w:t>s</w:t>
      </w:r>
      <w:r w:rsidR="00A82F27" w:rsidRPr="006B3191">
        <w:rPr>
          <w:rFonts w:ascii="Arial" w:hAnsi="Arial" w:cs="Arial"/>
          <w:lang w:val="ro-RO" w:eastAsia="ar-SA" w:bidi="ar-SA"/>
        </w:rPr>
        <w:t>i de abrogare a Directivei 95/46/CE (Regulamentul general privind protec</w:t>
      </w:r>
      <w:r w:rsidR="003A5BB6" w:rsidRPr="006B3191">
        <w:rPr>
          <w:rFonts w:ascii="Arial" w:hAnsi="Arial" w:cs="Arial"/>
          <w:lang w:val="ro-RO" w:eastAsia="ar-SA" w:bidi="ar-SA"/>
        </w:rPr>
        <w:t>t</w:t>
      </w:r>
      <w:r w:rsidR="00A82F27" w:rsidRPr="006B3191">
        <w:rPr>
          <w:rFonts w:ascii="Arial" w:hAnsi="Arial" w:cs="Arial"/>
          <w:lang w:val="ro-RO" w:eastAsia="ar-SA" w:bidi="ar-SA"/>
        </w:rPr>
        <w:t>ia datelor)</w:t>
      </w:r>
      <w:r w:rsidR="000D735D" w:rsidRPr="006B3191">
        <w:rPr>
          <w:rFonts w:ascii="Arial" w:hAnsi="Arial" w:cs="Arial"/>
          <w:lang w:val="ro-RO" w:eastAsia="ar-SA" w:bidi="ar-SA"/>
        </w:rPr>
        <w:t>;</w:t>
      </w:r>
    </w:p>
    <w:p w14:paraId="5205EA2B" w14:textId="7F8EC00F" w:rsidR="000019DC" w:rsidRPr="006B3191" w:rsidRDefault="000D735D" w:rsidP="009B4EC9">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eastAsia="ar-SA" w:bidi="ar-SA"/>
        </w:rPr>
        <w:t xml:space="preserve">sa raspunda </w:t>
      </w:r>
      <w:r w:rsidR="001D23DE" w:rsidRPr="006B3191">
        <w:rPr>
          <w:rFonts w:ascii="Arial" w:hAnsi="Arial" w:cs="Arial"/>
          <w:lang w:val="ro-RO" w:eastAsia="ar-SA" w:bidi="ar-SA"/>
        </w:rPr>
        <w:t xml:space="preserve">personal </w:t>
      </w:r>
      <w:r w:rsidRPr="006B3191">
        <w:rPr>
          <w:rFonts w:ascii="Arial" w:hAnsi="Arial" w:cs="Arial"/>
          <w:lang w:val="ro-RO" w:eastAsia="ar-SA" w:bidi="ar-SA"/>
        </w:rPr>
        <w:t>pentru orice prejudicii cauzate Beneficiarului prin incalcarea prezentului Contract, inclusiv pentru incalcarile realizate de angajatii</w:t>
      </w:r>
      <w:r w:rsidR="001D23DE" w:rsidRPr="006B3191">
        <w:rPr>
          <w:rFonts w:ascii="Arial" w:hAnsi="Arial" w:cs="Arial"/>
          <w:lang w:val="ro-RO" w:eastAsia="ar-SA" w:bidi="ar-SA"/>
        </w:rPr>
        <w:t xml:space="preserve"> si/sau colaboratorii sai</w:t>
      </w:r>
      <w:r w:rsidR="006C1CC1" w:rsidRPr="006B3191">
        <w:rPr>
          <w:rFonts w:ascii="Arial" w:hAnsi="Arial" w:cs="Arial"/>
          <w:lang w:val="ro-RO" w:eastAsia="ar-SA" w:bidi="ar-SA"/>
        </w:rPr>
        <w:t xml:space="preserve"> (inclusiv persoane fizice autorizate)</w:t>
      </w:r>
      <w:r w:rsidR="001D23DE" w:rsidRPr="006B3191">
        <w:rPr>
          <w:rFonts w:ascii="Arial" w:hAnsi="Arial" w:cs="Arial"/>
          <w:lang w:val="ro-RO" w:eastAsia="ar-SA" w:bidi="ar-SA"/>
        </w:rPr>
        <w:t>, indiferent daca Beneficiarul a fost de acord</w:t>
      </w:r>
      <w:r w:rsidR="00D813CC" w:rsidRPr="006B3191">
        <w:rPr>
          <w:rFonts w:ascii="Arial" w:hAnsi="Arial" w:cs="Arial"/>
          <w:lang w:val="ro-RO" w:eastAsia="ar-SA" w:bidi="ar-SA"/>
        </w:rPr>
        <w:t xml:space="preserve"> sau nu cu implicarea acestor persoane in Proiect</w:t>
      </w:r>
      <w:r w:rsidR="000019DC" w:rsidRPr="006B3191">
        <w:rPr>
          <w:rFonts w:ascii="Arial" w:hAnsi="Arial" w:cs="Arial"/>
          <w:lang w:val="ro-RO" w:eastAsia="ar-SA" w:bidi="ar-SA"/>
        </w:rPr>
        <w:t>;</w:t>
      </w:r>
    </w:p>
    <w:p w14:paraId="09CD64AC" w14:textId="189ED0E7" w:rsidR="008F16D7" w:rsidRPr="00BE4FD8" w:rsidRDefault="000019DC" w:rsidP="009B4EC9">
      <w:pPr>
        <w:pStyle w:val="ListParagraph"/>
        <w:numPr>
          <w:ilvl w:val="2"/>
          <w:numId w:val="14"/>
        </w:numPr>
        <w:tabs>
          <w:tab w:val="left" w:pos="426"/>
        </w:tabs>
        <w:spacing w:after="0"/>
        <w:jc w:val="both"/>
        <w:rPr>
          <w:rFonts w:ascii="Arial" w:hAnsi="Arial" w:cs="Arial"/>
          <w:lang w:val="ro-RO" w:eastAsia="it-IT"/>
        </w:rPr>
      </w:pPr>
      <w:commentRangeStart w:id="113"/>
      <w:commentRangeStart w:id="114"/>
      <w:r w:rsidRPr="006B3191">
        <w:rPr>
          <w:rFonts w:ascii="Arial" w:hAnsi="Arial" w:cs="Arial"/>
          <w:lang w:val="ro-RO" w:eastAsia="ar-SA" w:bidi="ar-SA"/>
        </w:rPr>
        <w:t>sa garanteze functionarea corespunzatoare a Software-ului timp de 1 an</w:t>
      </w:r>
      <w:commentRangeEnd w:id="113"/>
      <w:r w:rsidR="00736678" w:rsidRPr="006B3191">
        <w:rPr>
          <w:rStyle w:val="CommentReference"/>
          <w:lang w:val="ro-RO"/>
        </w:rPr>
        <w:commentReference w:id="113"/>
      </w:r>
      <w:commentRangeEnd w:id="114"/>
      <w:r w:rsidR="00796880" w:rsidRPr="006B3191">
        <w:rPr>
          <w:rStyle w:val="CommentReference"/>
          <w:lang w:val="ro-RO"/>
        </w:rPr>
        <w:commentReference w:id="114"/>
      </w:r>
      <w:r w:rsidRPr="006B3191">
        <w:rPr>
          <w:rFonts w:ascii="Arial" w:hAnsi="Arial" w:cs="Arial"/>
          <w:lang w:val="ro-RO" w:eastAsia="ar-SA" w:bidi="ar-SA"/>
        </w:rPr>
        <w:t xml:space="preserve"> </w:t>
      </w:r>
      <w:r w:rsidR="006C1CC1" w:rsidRPr="006B3191">
        <w:rPr>
          <w:rFonts w:ascii="Arial" w:hAnsi="Arial" w:cs="Arial"/>
          <w:lang w:val="ro-RO" w:eastAsia="ar-SA" w:bidi="ar-SA"/>
        </w:rPr>
        <w:t>termen care curge de la</w:t>
      </w:r>
      <w:r w:rsidR="00E55916" w:rsidRPr="00BE4FD8">
        <w:rPr>
          <w:rFonts w:ascii="Arial" w:hAnsi="Arial" w:cs="Arial"/>
          <w:lang w:val="ro-RO" w:eastAsia="ar-SA" w:bidi="ar-SA"/>
        </w:rPr>
        <w:t xml:space="preserve"> semnarea Procesului verbal de acceptanta finala</w:t>
      </w:r>
      <w:r w:rsidR="007C630E" w:rsidRPr="00BE4FD8">
        <w:rPr>
          <w:rFonts w:ascii="Arial" w:hAnsi="Arial" w:cs="Arial"/>
          <w:lang w:val="ro-RO" w:eastAsia="ar-SA" w:bidi="ar-SA"/>
        </w:rPr>
        <w:t>, sens in care Prestatorul</w:t>
      </w:r>
      <w:r w:rsidR="00452274" w:rsidRPr="00BE4FD8">
        <w:rPr>
          <w:rFonts w:ascii="Arial" w:hAnsi="Arial" w:cs="Arial"/>
          <w:lang w:val="ro-RO" w:eastAsia="ar-SA" w:bidi="ar-SA"/>
        </w:rPr>
        <w:t xml:space="preserve"> in perioada de garantie</w:t>
      </w:r>
      <w:r w:rsidR="007C630E" w:rsidRPr="00BE4FD8">
        <w:rPr>
          <w:rFonts w:ascii="Arial" w:hAnsi="Arial" w:cs="Arial"/>
          <w:lang w:val="ro-RO" w:eastAsia="ar-SA" w:bidi="ar-SA"/>
        </w:rPr>
        <w:t xml:space="preserve"> va efectua</w:t>
      </w:r>
      <w:r w:rsidR="001C7DEA" w:rsidRPr="00BE4FD8">
        <w:rPr>
          <w:rFonts w:ascii="Arial" w:hAnsi="Arial" w:cs="Arial"/>
          <w:lang w:val="ro-RO" w:eastAsia="ar-SA" w:bidi="ar-SA"/>
        </w:rPr>
        <w:t xml:space="preserve"> pe costul sau</w:t>
      </w:r>
      <w:r w:rsidR="007C630E" w:rsidRPr="00BE4FD8">
        <w:rPr>
          <w:rFonts w:ascii="Arial" w:hAnsi="Arial" w:cs="Arial"/>
          <w:lang w:val="ro-RO" w:eastAsia="ar-SA" w:bidi="ar-SA"/>
        </w:rPr>
        <w:t xml:space="preserve"> orice modificari</w:t>
      </w:r>
      <w:r w:rsidR="00452274" w:rsidRPr="00BE4FD8">
        <w:rPr>
          <w:rFonts w:ascii="Arial" w:hAnsi="Arial" w:cs="Arial"/>
          <w:lang w:val="ro-RO" w:eastAsia="ar-SA" w:bidi="ar-SA"/>
        </w:rPr>
        <w:t xml:space="preserve"> ale Software-ului</w:t>
      </w:r>
      <w:r w:rsidR="007C630E" w:rsidRPr="00BE4FD8">
        <w:rPr>
          <w:rFonts w:ascii="Arial" w:hAnsi="Arial" w:cs="Arial"/>
          <w:lang w:val="ro-RO" w:eastAsia="ar-SA" w:bidi="ar-SA"/>
        </w:rPr>
        <w:t xml:space="preserve"> </w:t>
      </w:r>
      <w:r w:rsidR="00452274" w:rsidRPr="00BE4FD8">
        <w:rPr>
          <w:rFonts w:ascii="Arial" w:hAnsi="Arial" w:cs="Arial"/>
          <w:lang w:val="ro-RO" w:eastAsia="ar-SA" w:bidi="ar-SA"/>
        </w:rPr>
        <w:t xml:space="preserve">pentru asigurarea </w:t>
      </w:r>
      <w:r w:rsidR="001C7DEA" w:rsidRPr="00BE4FD8">
        <w:rPr>
          <w:rFonts w:ascii="Arial" w:hAnsi="Arial" w:cs="Arial"/>
          <w:lang w:val="ro-RO" w:eastAsia="ar-SA" w:bidi="ar-SA"/>
        </w:rPr>
        <w:t>functionarii corespunzatoare si inlaturarii deficientelor constatate.</w:t>
      </w:r>
      <w:r w:rsidRPr="00BE4FD8">
        <w:rPr>
          <w:rFonts w:ascii="Arial" w:hAnsi="Arial" w:cs="Arial"/>
          <w:lang w:val="ro-RO" w:eastAsia="ar-SA" w:bidi="ar-SA"/>
        </w:rPr>
        <w:t xml:space="preserve"> </w:t>
      </w:r>
      <w:r w:rsidR="00294BA3" w:rsidRPr="00BE4FD8">
        <w:rPr>
          <w:rFonts w:ascii="Arial" w:hAnsi="Arial" w:cs="Arial"/>
          <w:lang w:val="ro-RO" w:eastAsia="it-IT"/>
        </w:rPr>
        <w:t xml:space="preserve"> </w:t>
      </w:r>
    </w:p>
    <w:p w14:paraId="63AEBE76" w14:textId="77777777" w:rsidR="00FC0427" w:rsidRPr="006B3191" w:rsidRDefault="00FC0427" w:rsidP="00FC0427">
      <w:pPr>
        <w:spacing w:after="0"/>
        <w:jc w:val="both"/>
        <w:rPr>
          <w:rFonts w:ascii="Arial" w:hAnsi="Arial" w:cs="Arial"/>
          <w:b/>
          <w:lang w:val="ro-RO"/>
        </w:rPr>
      </w:pPr>
      <w:r w:rsidRPr="00BE4FD8">
        <w:rPr>
          <w:rFonts w:ascii="Arial" w:hAnsi="Arial" w:cs="Arial"/>
          <w:lang w:val="ro-RO"/>
        </w:rPr>
        <w:t xml:space="preserve"> </w:t>
      </w:r>
    </w:p>
    <w:p w14:paraId="41CDAC27" w14:textId="77777777" w:rsidR="00FC0427" w:rsidRPr="006B3191" w:rsidRDefault="00FC0427" w:rsidP="00FC0427">
      <w:pPr>
        <w:pStyle w:val="ListParagraph"/>
        <w:numPr>
          <w:ilvl w:val="1"/>
          <w:numId w:val="14"/>
        </w:numPr>
        <w:spacing w:after="0"/>
        <w:jc w:val="both"/>
        <w:rPr>
          <w:rFonts w:ascii="Arial" w:hAnsi="Arial" w:cs="Arial"/>
          <w:lang w:val="ro-RO"/>
        </w:rPr>
      </w:pPr>
      <w:r w:rsidRPr="006B3191">
        <w:rPr>
          <w:rFonts w:ascii="Arial" w:hAnsi="Arial" w:cs="Arial"/>
          <w:b/>
          <w:lang w:val="ro-RO"/>
        </w:rPr>
        <w:t xml:space="preserve">BENEFICIARUL </w:t>
      </w:r>
      <w:r w:rsidRPr="006B3191">
        <w:rPr>
          <w:rFonts w:ascii="Arial" w:hAnsi="Arial" w:cs="Arial"/>
          <w:lang w:val="ro-RO"/>
        </w:rPr>
        <w:t>se obliga:</w:t>
      </w:r>
    </w:p>
    <w:p w14:paraId="0A52349B" w14:textId="77777777" w:rsidR="00FC0427" w:rsidRPr="006B3191" w:rsidRDefault="00FC0427" w:rsidP="00FC0427">
      <w:pPr>
        <w:spacing w:after="0"/>
        <w:jc w:val="both"/>
        <w:rPr>
          <w:rFonts w:ascii="Arial" w:hAnsi="Arial" w:cs="Arial"/>
          <w:b/>
          <w:lang w:val="ro-RO"/>
        </w:rPr>
      </w:pPr>
    </w:p>
    <w:p w14:paraId="0EB8C905" w14:textId="77777777"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t>sa desemneze un reprezentant cu rol de Project Manager care va fi responsabil pentru legatura cu Prestatorul pentru toate aspectele legate de prestarea Serviciilor si ale carui instructiuni, decizii si cereri vor fi asumate de catre Beneficiar;</w:t>
      </w:r>
    </w:p>
    <w:p w14:paraId="62048CD2" w14:textId="77777777"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t>sa furnizeze Prestatorului date, materiale, informatii corecte, la solicitarea Prestatorului, atunci cand acestea sunt necesare pentru prestarea Serviciilor;</w:t>
      </w:r>
    </w:p>
    <w:p w14:paraId="639B437B" w14:textId="77777777"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t>in termen de maximum 7 (sapte) zile lucratoare de la primirea Proceselor verbale de acceptanta de la Prestator,  sa semneze aceste documente sau sa trimita explicatii privind refuzul/amanarea semnarii;</w:t>
      </w:r>
    </w:p>
    <w:p w14:paraId="5678B4CD" w14:textId="77777777"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t xml:space="preserve">sa respecte termenul de plata stabilit in prezentul Contract; </w:t>
      </w:r>
    </w:p>
    <w:p w14:paraId="6FBD049F" w14:textId="19F30CBA"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lastRenderedPageBreak/>
        <w:t>sa asigure Prestatorului accesul</w:t>
      </w:r>
      <w:r w:rsidR="00184939" w:rsidRPr="006B3191">
        <w:rPr>
          <w:rFonts w:ascii="Arial" w:hAnsi="Arial" w:cs="Arial"/>
          <w:lang w:val="ro-RO"/>
        </w:rPr>
        <w:t>, daca este cazul,</w:t>
      </w:r>
      <w:r w:rsidRPr="006B3191">
        <w:rPr>
          <w:rFonts w:ascii="Arial" w:hAnsi="Arial" w:cs="Arial"/>
          <w:lang w:val="ro-RO"/>
        </w:rPr>
        <w:t xml:space="preserve"> in sediul Beneficiarului in vederea prestarii Serviciilor, potrivit celor stabilite in prezentul Contract;</w:t>
      </w:r>
    </w:p>
    <w:p w14:paraId="41673409" w14:textId="77777777"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t xml:space="preserve">sa informeze personalul Prestatorului cu privire la procedurile, regulamentele de ordine interioara; </w:t>
      </w:r>
    </w:p>
    <w:p w14:paraId="2F4402E1" w14:textId="77777777" w:rsidR="00FC0427" w:rsidRPr="006B3191" w:rsidRDefault="00FC0427" w:rsidP="00FC0427">
      <w:pPr>
        <w:pStyle w:val="ListParagraph"/>
        <w:numPr>
          <w:ilvl w:val="2"/>
          <w:numId w:val="14"/>
        </w:numPr>
        <w:spacing w:after="0"/>
        <w:jc w:val="both"/>
        <w:rPr>
          <w:rFonts w:ascii="Arial" w:hAnsi="Arial" w:cs="Arial"/>
          <w:lang w:val="ro-RO"/>
        </w:rPr>
      </w:pPr>
      <w:r w:rsidRPr="006B3191">
        <w:rPr>
          <w:rFonts w:ascii="Arial" w:hAnsi="Arial" w:cs="Arial"/>
          <w:lang w:val="ro-RO"/>
        </w:rPr>
        <w:t>sa puna la dispozitia persoanelor desemnate de Prestator infrastructura tehnica necesara prestarii Serviciilor (respectiv: conexiune internet, spatiu adecvat de lucru, acces la componentele hardware si software ), in cazul in care Beneficiarul doreste ca prestarea Serviciilor sa se faca total/partial la sediul sau.</w:t>
      </w:r>
    </w:p>
    <w:p w14:paraId="5F2F41C3" w14:textId="2D075261" w:rsidR="00FC0427" w:rsidRPr="006B3191" w:rsidRDefault="00FC0427" w:rsidP="00FC0427">
      <w:pPr>
        <w:pStyle w:val="ListParagraph"/>
        <w:numPr>
          <w:ilvl w:val="2"/>
          <w:numId w:val="14"/>
        </w:numPr>
        <w:tabs>
          <w:tab w:val="left" w:pos="426"/>
        </w:tabs>
        <w:spacing w:after="0"/>
        <w:jc w:val="both"/>
        <w:rPr>
          <w:rFonts w:ascii="Arial" w:hAnsi="Arial" w:cs="Arial"/>
          <w:lang w:val="ro-RO" w:eastAsia="it-IT"/>
        </w:rPr>
      </w:pPr>
      <w:r w:rsidRPr="006B3191">
        <w:rPr>
          <w:rFonts w:ascii="Arial" w:hAnsi="Arial" w:cs="Arial"/>
          <w:lang w:val="ro-RO"/>
        </w:rPr>
        <w:t>Sa pastreze confidentialitatea informatiilor de care a luat la cunostinta in cadrul Contractului</w:t>
      </w:r>
      <w:r w:rsidRPr="006B3191">
        <w:rPr>
          <w:rFonts w:ascii="Arial" w:hAnsi="Arial" w:cs="Arial"/>
          <w:lang w:val="ro-RO" w:eastAsia="it-IT"/>
        </w:rPr>
        <w:t xml:space="preserve">; </w:t>
      </w:r>
    </w:p>
    <w:p w14:paraId="0CF027C3" w14:textId="250F7B87" w:rsidR="00B87986" w:rsidRPr="00317AEB" w:rsidRDefault="00B87986" w:rsidP="00B87986">
      <w:pPr>
        <w:pStyle w:val="ListParagraph"/>
        <w:numPr>
          <w:ilvl w:val="2"/>
          <w:numId w:val="14"/>
        </w:numPr>
        <w:tabs>
          <w:tab w:val="left" w:pos="426"/>
        </w:tabs>
        <w:spacing w:after="0"/>
        <w:jc w:val="both"/>
        <w:rPr>
          <w:rFonts w:ascii="Arial" w:hAnsi="Arial" w:cs="Arial"/>
          <w:lang w:val="ro-RO" w:eastAsia="it-IT"/>
        </w:rPr>
      </w:pPr>
      <w:r w:rsidRPr="00BE4FD8">
        <w:rPr>
          <w:rFonts w:ascii="Arial" w:hAnsi="Arial" w:cs="Arial"/>
          <w:lang w:val="ro-RO" w:eastAsia="ar-SA" w:bidi="ar-SA"/>
        </w:rPr>
        <w:t xml:space="preserve">sa prelucreze datele cu caracter personal in realizarea prezentului Contract in conformitate cu prevederile legale aplicabile, inclusiv dar nu limitat la respectarea Regulamentulului (UE) 2016/679 al Parlamentului European </w:t>
      </w:r>
      <w:r w:rsidR="003A5BB6" w:rsidRPr="00BE4FD8">
        <w:rPr>
          <w:rFonts w:ascii="Arial" w:hAnsi="Arial" w:cs="Arial"/>
          <w:lang w:val="ro-RO" w:eastAsia="ar-SA" w:bidi="ar-SA"/>
        </w:rPr>
        <w:t>s</w:t>
      </w:r>
      <w:r w:rsidRPr="00BE4FD8">
        <w:rPr>
          <w:rFonts w:ascii="Arial" w:hAnsi="Arial" w:cs="Arial"/>
          <w:lang w:val="ro-RO" w:eastAsia="ar-SA" w:bidi="ar-SA"/>
        </w:rPr>
        <w:t>i al Consiliului din 27 aprilie 2016 privind protec</w:t>
      </w:r>
      <w:r w:rsidR="003A5BB6" w:rsidRPr="00BE4FD8">
        <w:rPr>
          <w:rFonts w:ascii="Arial" w:hAnsi="Arial" w:cs="Arial"/>
          <w:lang w:val="ro-RO" w:eastAsia="ar-SA" w:bidi="ar-SA"/>
        </w:rPr>
        <w:t>t</w:t>
      </w:r>
      <w:r w:rsidRPr="00BE4FD8">
        <w:rPr>
          <w:rFonts w:ascii="Arial" w:hAnsi="Arial" w:cs="Arial"/>
          <w:lang w:val="ro-RO" w:eastAsia="ar-SA" w:bidi="ar-SA"/>
        </w:rPr>
        <w:t xml:space="preserve">ia persoanelor fizice </w:t>
      </w:r>
      <w:r w:rsidR="003A5BB6" w:rsidRPr="00BE4FD8">
        <w:rPr>
          <w:rFonts w:ascii="Arial" w:hAnsi="Arial" w:cs="Arial"/>
          <w:lang w:val="ro-RO" w:eastAsia="ar-SA" w:bidi="ar-SA"/>
        </w:rPr>
        <w:t>i</w:t>
      </w:r>
      <w:r w:rsidRPr="00BE4FD8">
        <w:rPr>
          <w:rFonts w:ascii="Arial" w:hAnsi="Arial" w:cs="Arial"/>
          <w:lang w:val="ro-RO" w:eastAsia="ar-SA" w:bidi="ar-SA"/>
        </w:rPr>
        <w:t>n ceea ce prive</w:t>
      </w:r>
      <w:r w:rsidR="003A5BB6" w:rsidRPr="00BE4FD8">
        <w:rPr>
          <w:rFonts w:ascii="Arial" w:hAnsi="Arial" w:cs="Arial"/>
          <w:lang w:val="ro-RO" w:eastAsia="ar-SA" w:bidi="ar-SA"/>
        </w:rPr>
        <w:t>s</w:t>
      </w:r>
      <w:r w:rsidRPr="00BE4FD8">
        <w:rPr>
          <w:rFonts w:ascii="Arial" w:hAnsi="Arial" w:cs="Arial"/>
          <w:lang w:val="ro-RO" w:eastAsia="ar-SA" w:bidi="ar-SA"/>
        </w:rPr>
        <w:t xml:space="preserve">te prelucrarea datelor cu caracter personal </w:t>
      </w:r>
      <w:r w:rsidR="003A5BB6" w:rsidRPr="00BE4FD8">
        <w:rPr>
          <w:rFonts w:ascii="Arial" w:hAnsi="Arial" w:cs="Arial"/>
          <w:lang w:val="ro-RO" w:eastAsia="ar-SA" w:bidi="ar-SA"/>
        </w:rPr>
        <w:t>s</w:t>
      </w:r>
      <w:r w:rsidRPr="00BE4FD8">
        <w:rPr>
          <w:rFonts w:ascii="Arial" w:hAnsi="Arial" w:cs="Arial"/>
          <w:lang w:val="ro-RO" w:eastAsia="ar-SA" w:bidi="ar-SA"/>
        </w:rPr>
        <w:t>i privind libera circula</w:t>
      </w:r>
      <w:r w:rsidR="003A5BB6" w:rsidRPr="00BE4FD8">
        <w:rPr>
          <w:rFonts w:ascii="Arial" w:hAnsi="Arial" w:cs="Arial"/>
          <w:lang w:val="ro-RO" w:eastAsia="ar-SA" w:bidi="ar-SA"/>
        </w:rPr>
        <w:t>t</w:t>
      </w:r>
      <w:r w:rsidRPr="00BE4FD8">
        <w:rPr>
          <w:rFonts w:ascii="Arial" w:hAnsi="Arial" w:cs="Arial"/>
          <w:lang w:val="ro-RO" w:eastAsia="ar-SA" w:bidi="ar-SA"/>
        </w:rPr>
        <w:t xml:space="preserve">ie a acestor date </w:t>
      </w:r>
      <w:r w:rsidR="003A5BB6" w:rsidRPr="00BE4FD8">
        <w:rPr>
          <w:rFonts w:ascii="Arial" w:hAnsi="Arial" w:cs="Arial"/>
          <w:lang w:val="ro-RO" w:eastAsia="ar-SA" w:bidi="ar-SA"/>
        </w:rPr>
        <w:t>s</w:t>
      </w:r>
      <w:r w:rsidRPr="00BE4FD8">
        <w:rPr>
          <w:rFonts w:ascii="Arial" w:hAnsi="Arial" w:cs="Arial"/>
          <w:lang w:val="ro-RO" w:eastAsia="ar-SA" w:bidi="ar-SA"/>
        </w:rPr>
        <w:t>i de abrogare a Directivei 95/46/CE (Regulamentul general privind protec</w:t>
      </w:r>
      <w:r w:rsidR="003A5BB6" w:rsidRPr="00BE4FD8">
        <w:rPr>
          <w:rFonts w:ascii="Arial" w:hAnsi="Arial" w:cs="Arial"/>
          <w:lang w:val="ro-RO" w:eastAsia="ar-SA" w:bidi="ar-SA"/>
        </w:rPr>
        <w:t>t</w:t>
      </w:r>
      <w:r w:rsidRPr="00BE4FD8">
        <w:rPr>
          <w:rFonts w:ascii="Arial" w:hAnsi="Arial" w:cs="Arial"/>
          <w:lang w:val="ro-RO" w:eastAsia="ar-SA" w:bidi="ar-SA"/>
        </w:rPr>
        <w:t>ia datelor)</w:t>
      </w:r>
      <w:r w:rsidRPr="00317AEB">
        <w:rPr>
          <w:rFonts w:ascii="Arial" w:hAnsi="Arial" w:cs="Arial"/>
          <w:lang w:val="ro-RO" w:eastAsia="ar-SA" w:bidi="ar-SA"/>
        </w:rPr>
        <w:t>;</w:t>
      </w:r>
    </w:p>
    <w:p w14:paraId="32FAAF61" w14:textId="77777777" w:rsidR="00FC0427" w:rsidRPr="006B3191" w:rsidRDefault="00FC0427" w:rsidP="00FC0427">
      <w:pPr>
        <w:pStyle w:val="ListParagraph"/>
        <w:spacing w:after="0"/>
        <w:ind w:left="360"/>
        <w:jc w:val="both"/>
        <w:rPr>
          <w:rFonts w:ascii="Arial" w:hAnsi="Arial" w:cs="Arial"/>
          <w:lang w:val="ro-RO"/>
        </w:rPr>
      </w:pPr>
    </w:p>
    <w:p w14:paraId="5626F866" w14:textId="77777777" w:rsidR="00FC0427" w:rsidRPr="006B3191" w:rsidRDefault="00FC0427" w:rsidP="00FC0427">
      <w:pPr>
        <w:spacing w:after="0"/>
        <w:jc w:val="both"/>
        <w:rPr>
          <w:rFonts w:ascii="Arial" w:hAnsi="Arial" w:cs="Arial"/>
          <w:b/>
          <w:lang w:val="ro-RO"/>
        </w:rPr>
      </w:pPr>
      <w:r w:rsidRPr="006B3191">
        <w:rPr>
          <w:rFonts w:ascii="Arial" w:hAnsi="Arial" w:cs="Arial"/>
          <w:b/>
          <w:lang w:val="ro-RO"/>
        </w:rPr>
        <w:t>CAPITOLUL 4: MODIFICAREA SPECIFICATIILOR FUNCTIONALE INITIALE</w:t>
      </w:r>
    </w:p>
    <w:p w14:paraId="30144AEE" w14:textId="77777777" w:rsidR="00FC0427" w:rsidRPr="006B3191" w:rsidRDefault="00FC0427" w:rsidP="00FC0427">
      <w:pPr>
        <w:spacing w:after="0"/>
        <w:jc w:val="both"/>
        <w:rPr>
          <w:rFonts w:ascii="Arial" w:hAnsi="Arial" w:cs="Arial"/>
          <w:b/>
          <w:lang w:val="ro-RO"/>
        </w:rPr>
      </w:pPr>
    </w:p>
    <w:p w14:paraId="158B5931" w14:textId="388D187F" w:rsidR="00FC0427" w:rsidRPr="00BE4FD8" w:rsidRDefault="00FC0427" w:rsidP="00FC0427">
      <w:pPr>
        <w:suppressAutoHyphens/>
        <w:spacing w:after="0"/>
        <w:ind w:left="810" w:hanging="810"/>
        <w:jc w:val="both"/>
        <w:rPr>
          <w:rFonts w:ascii="Arial" w:hAnsi="Arial" w:cs="Arial"/>
          <w:color w:val="000000"/>
          <w:lang w:val="ro-RO" w:eastAsia="ar-SA" w:bidi="ar-SA"/>
        </w:rPr>
      </w:pPr>
      <w:r w:rsidRPr="006B3191">
        <w:rPr>
          <w:rFonts w:ascii="Arial" w:hAnsi="Arial" w:cs="Arial"/>
          <w:b/>
          <w:bCs/>
          <w:lang w:val="ro-RO"/>
        </w:rPr>
        <w:t>4.1.</w:t>
      </w:r>
      <w:r w:rsidRPr="006B3191">
        <w:rPr>
          <w:rFonts w:ascii="Arial" w:hAnsi="Arial" w:cs="Arial"/>
          <w:lang w:val="ro-RO"/>
        </w:rPr>
        <w:tab/>
        <w:t>Oricare dintre Parti poate solicita modificarea specificatiilor functionale initiale</w:t>
      </w:r>
      <w:r w:rsidRPr="006B3191">
        <w:rPr>
          <w:rFonts w:ascii="Arial" w:hAnsi="Arial" w:cs="Arial"/>
          <w:color w:val="000000"/>
          <w:lang w:val="ro-RO" w:eastAsia="ar-SA" w:bidi="ar-SA"/>
        </w:rPr>
        <w:t xml:space="preserve">. Cererea de modificare trebuie documentata printr-o  Cerere de evolutie sau modificare.  Cealalta  </w:t>
      </w:r>
      <w:r w:rsidR="00CD6BB0" w:rsidRPr="00BE4FD8">
        <w:rPr>
          <w:rFonts w:ascii="Arial" w:hAnsi="Arial" w:cs="Arial"/>
          <w:color w:val="000000"/>
          <w:lang w:val="ro-RO" w:eastAsia="ar-SA" w:bidi="ar-SA"/>
        </w:rPr>
        <w:t>P</w:t>
      </w:r>
      <w:r w:rsidRPr="00BE4FD8">
        <w:rPr>
          <w:rFonts w:ascii="Arial" w:hAnsi="Arial" w:cs="Arial"/>
          <w:color w:val="000000"/>
          <w:lang w:val="ro-RO" w:eastAsia="ar-SA" w:bidi="ar-SA"/>
        </w:rPr>
        <w:t xml:space="preserve">arte va evalua fiecare modificare solicitata si va exprima acordul pentru implementarea respectivei modificari. </w:t>
      </w:r>
      <w:r w:rsidR="00DF3575" w:rsidRPr="00BE4FD8">
        <w:rPr>
          <w:rFonts w:ascii="Arial" w:hAnsi="Arial" w:cs="Arial"/>
          <w:color w:val="000000"/>
          <w:lang w:val="ro-RO" w:eastAsia="ar-SA" w:bidi="ar-SA"/>
        </w:rPr>
        <w:t xml:space="preserve">Acordul pentru implementarea unei cereri de evolutie sau modificare nu va fi </w:t>
      </w:r>
      <w:r w:rsidR="00EF71D8" w:rsidRPr="00BE4FD8">
        <w:rPr>
          <w:rFonts w:ascii="Arial" w:hAnsi="Arial" w:cs="Arial"/>
          <w:color w:val="000000"/>
          <w:lang w:val="ro-RO" w:eastAsia="ar-SA" w:bidi="ar-SA"/>
        </w:rPr>
        <w:t>refuzat in mod nejustificat si nerezonabil.</w:t>
      </w:r>
    </w:p>
    <w:p w14:paraId="1DE96047" w14:textId="77777777" w:rsidR="00FC0427" w:rsidRPr="00BE4FD8" w:rsidRDefault="00FC0427" w:rsidP="00FC0427">
      <w:pPr>
        <w:suppressAutoHyphens/>
        <w:spacing w:after="0"/>
        <w:jc w:val="both"/>
        <w:rPr>
          <w:rFonts w:ascii="Arial" w:hAnsi="Arial" w:cs="Arial"/>
          <w:color w:val="000000"/>
          <w:lang w:val="ro-RO" w:eastAsia="ar-SA" w:bidi="ar-SA"/>
        </w:rPr>
      </w:pPr>
    </w:p>
    <w:p w14:paraId="1D1F5578" w14:textId="50E791D1" w:rsidR="00FC0427" w:rsidRPr="006B3191" w:rsidRDefault="00FC0427" w:rsidP="00FC0427">
      <w:pPr>
        <w:suppressAutoHyphens/>
        <w:spacing w:after="0"/>
        <w:ind w:left="810" w:hanging="810"/>
        <w:jc w:val="both"/>
        <w:rPr>
          <w:rFonts w:ascii="Arial" w:hAnsi="Arial" w:cs="Arial"/>
          <w:color w:val="000000"/>
          <w:lang w:val="ro-RO" w:eastAsia="ar-SA" w:bidi="ar-SA"/>
        </w:rPr>
      </w:pPr>
      <w:r w:rsidRPr="00BE4FD8">
        <w:rPr>
          <w:rFonts w:ascii="Arial" w:hAnsi="Arial" w:cs="Arial"/>
          <w:b/>
          <w:bCs/>
          <w:color w:val="000000"/>
          <w:lang w:val="ro-RO" w:eastAsia="ar-SA" w:bidi="ar-SA"/>
        </w:rPr>
        <w:t>4.2.</w:t>
      </w:r>
      <w:r w:rsidRPr="00BE4FD8">
        <w:rPr>
          <w:rFonts w:ascii="Arial" w:hAnsi="Arial" w:cs="Arial"/>
          <w:color w:val="000000"/>
          <w:lang w:val="ro-RO" w:eastAsia="ar-SA" w:bidi="ar-SA"/>
        </w:rPr>
        <w:tab/>
        <w:t>Orice cerin</w:t>
      </w:r>
      <w:r w:rsidR="003A5BB6" w:rsidRPr="00BE4FD8">
        <w:rPr>
          <w:rFonts w:ascii="Arial" w:hAnsi="Arial" w:cs="Arial"/>
          <w:color w:val="000000"/>
          <w:lang w:val="ro-RO" w:eastAsia="ar-SA" w:bidi="ar-SA"/>
        </w:rPr>
        <w:t>ta</w:t>
      </w:r>
      <w:r w:rsidRPr="00BE4FD8">
        <w:rPr>
          <w:rFonts w:ascii="Arial" w:hAnsi="Arial" w:cs="Arial"/>
          <w:color w:val="000000"/>
          <w:lang w:val="ro-RO" w:eastAsia="ar-SA" w:bidi="ar-SA"/>
        </w:rPr>
        <w:t xml:space="preserve"> de schimbare </w:t>
      </w:r>
      <w:r w:rsidR="00C327E0" w:rsidRPr="00BE4FD8">
        <w:rPr>
          <w:rFonts w:ascii="Arial" w:hAnsi="Arial" w:cs="Arial"/>
          <w:color w:val="000000"/>
          <w:lang w:val="ro-RO" w:eastAsia="ar-SA" w:bidi="ar-SA"/>
        </w:rPr>
        <w:t>majora</w:t>
      </w:r>
      <w:r w:rsidR="00143F49" w:rsidRPr="00BE4FD8">
        <w:rPr>
          <w:rFonts w:ascii="Arial" w:hAnsi="Arial" w:cs="Arial"/>
          <w:color w:val="000000"/>
          <w:lang w:val="ro-RO" w:eastAsia="ar-SA" w:bidi="ar-SA"/>
        </w:rPr>
        <w:t>/importanta</w:t>
      </w:r>
      <w:r w:rsidR="00C327E0" w:rsidRPr="00BE4FD8">
        <w:rPr>
          <w:rFonts w:ascii="Arial" w:hAnsi="Arial" w:cs="Arial"/>
          <w:color w:val="000000"/>
          <w:lang w:val="ro-RO" w:eastAsia="ar-SA" w:bidi="ar-SA"/>
        </w:rPr>
        <w:t xml:space="preserve"> </w:t>
      </w:r>
      <w:r w:rsidRPr="00317AEB">
        <w:rPr>
          <w:rFonts w:ascii="Arial" w:hAnsi="Arial" w:cs="Arial"/>
          <w:color w:val="000000"/>
          <w:lang w:val="ro-RO" w:eastAsia="ar-SA" w:bidi="ar-SA"/>
        </w:rPr>
        <w:t>a specifica</w:t>
      </w:r>
      <w:r w:rsidR="003A5BB6" w:rsidRPr="00317AEB">
        <w:rPr>
          <w:rFonts w:ascii="Arial" w:hAnsi="Arial" w:cs="Arial"/>
          <w:color w:val="000000"/>
          <w:lang w:val="ro-RO" w:eastAsia="ar-SA" w:bidi="ar-SA"/>
        </w:rPr>
        <w:t>t</w:t>
      </w:r>
      <w:r w:rsidRPr="00317AEB">
        <w:rPr>
          <w:rFonts w:ascii="Arial" w:hAnsi="Arial" w:cs="Arial"/>
          <w:color w:val="000000"/>
          <w:lang w:val="ro-RO" w:eastAsia="ar-SA" w:bidi="ar-SA"/>
        </w:rPr>
        <w:t>iilor func</w:t>
      </w:r>
      <w:r w:rsidR="003A5BB6" w:rsidRPr="00317AEB">
        <w:rPr>
          <w:rFonts w:ascii="Arial" w:hAnsi="Arial" w:cs="Arial"/>
          <w:color w:val="000000"/>
          <w:lang w:val="ro-RO" w:eastAsia="ar-SA" w:bidi="ar-SA"/>
        </w:rPr>
        <w:t>t</w:t>
      </w:r>
      <w:r w:rsidRPr="00317AEB">
        <w:rPr>
          <w:rFonts w:ascii="Arial" w:hAnsi="Arial" w:cs="Arial"/>
          <w:color w:val="000000"/>
          <w:lang w:val="ro-RO" w:eastAsia="ar-SA" w:bidi="ar-SA"/>
        </w:rPr>
        <w:t>ionale, software sau hardware sau de orice alta natur</w:t>
      </w:r>
      <w:r w:rsidR="003A5BB6" w:rsidRPr="00317AEB">
        <w:rPr>
          <w:rFonts w:ascii="Arial" w:hAnsi="Arial" w:cs="Arial"/>
          <w:color w:val="000000"/>
          <w:lang w:val="ro-RO" w:eastAsia="ar-SA" w:bidi="ar-SA"/>
        </w:rPr>
        <w:t>a</w:t>
      </w:r>
      <w:r w:rsidRPr="00317AEB">
        <w:rPr>
          <w:rFonts w:ascii="Arial" w:hAnsi="Arial" w:cs="Arial"/>
          <w:color w:val="000000"/>
          <w:lang w:val="ro-RO" w:eastAsia="ar-SA" w:bidi="ar-SA"/>
        </w:rPr>
        <w:t xml:space="preserve"> se va face </w:t>
      </w:r>
      <w:r w:rsidR="003A5BB6" w:rsidRPr="00317AEB">
        <w:rPr>
          <w:rFonts w:ascii="Arial" w:hAnsi="Arial" w:cs="Arial"/>
          <w:color w:val="000000"/>
          <w:lang w:val="ro-RO" w:eastAsia="ar-SA" w:bidi="ar-SA"/>
        </w:rPr>
        <w:t>i</w:t>
      </w:r>
      <w:r w:rsidRPr="00317AEB">
        <w:rPr>
          <w:rFonts w:ascii="Arial" w:hAnsi="Arial" w:cs="Arial"/>
          <w:color w:val="000000"/>
          <w:lang w:val="ro-RO" w:eastAsia="ar-SA" w:bidi="ar-SA"/>
        </w:rPr>
        <w:t xml:space="preserve">n scris si va cuprinde urmatoarele informatii: data, reprezentant client, motivul pentru care se doreste modificarea specificatiilor functionale, etc. Prestatorul va da un raspuns </w:t>
      </w:r>
      <w:r w:rsidR="003A5BB6" w:rsidRPr="00317AEB">
        <w:rPr>
          <w:rFonts w:ascii="Arial" w:hAnsi="Arial" w:cs="Arial"/>
          <w:color w:val="000000"/>
          <w:lang w:val="ro-RO" w:eastAsia="ar-SA" w:bidi="ar-SA"/>
        </w:rPr>
        <w:t>i</w:t>
      </w:r>
      <w:r w:rsidRPr="005D592E">
        <w:rPr>
          <w:rFonts w:ascii="Arial" w:hAnsi="Arial" w:cs="Arial"/>
          <w:color w:val="000000"/>
          <w:lang w:val="ro-RO" w:eastAsia="ar-SA" w:bidi="ar-SA"/>
        </w:rPr>
        <w:t>n maxim 5 zile lucratoare preciz</w:t>
      </w:r>
      <w:r w:rsidR="003A5BB6" w:rsidRPr="005D592E">
        <w:rPr>
          <w:rFonts w:ascii="Arial" w:hAnsi="Arial" w:cs="Arial"/>
          <w:color w:val="000000"/>
          <w:lang w:val="ro-RO" w:eastAsia="ar-SA" w:bidi="ar-SA"/>
        </w:rPr>
        <w:t>a</w:t>
      </w:r>
      <w:r w:rsidRPr="005D592E">
        <w:rPr>
          <w:rFonts w:ascii="Arial" w:hAnsi="Arial" w:cs="Arial"/>
          <w:color w:val="000000"/>
          <w:lang w:val="ro-RO" w:eastAsia="ar-SA" w:bidi="ar-SA"/>
        </w:rPr>
        <w:t xml:space="preserve">nd timpul </w:t>
      </w:r>
      <w:r w:rsidR="003A5BB6" w:rsidRPr="005D592E">
        <w:rPr>
          <w:rFonts w:ascii="Arial" w:hAnsi="Arial" w:cs="Arial"/>
          <w:color w:val="000000"/>
          <w:lang w:val="ro-RO" w:eastAsia="ar-SA" w:bidi="ar-SA"/>
        </w:rPr>
        <w:t>i</w:t>
      </w:r>
      <w:r w:rsidRPr="005D592E">
        <w:rPr>
          <w:rFonts w:ascii="Arial" w:hAnsi="Arial" w:cs="Arial"/>
          <w:color w:val="000000"/>
          <w:lang w:val="ro-RO" w:eastAsia="ar-SA" w:bidi="ar-SA"/>
        </w:rPr>
        <w:t>n care va putea fi inclus</w:t>
      </w:r>
      <w:r w:rsidR="003A5BB6" w:rsidRPr="005D592E">
        <w:rPr>
          <w:rFonts w:ascii="Arial" w:hAnsi="Arial" w:cs="Arial"/>
          <w:color w:val="000000"/>
          <w:lang w:val="ro-RO" w:eastAsia="ar-SA" w:bidi="ar-SA"/>
        </w:rPr>
        <w:t>a</w:t>
      </w:r>
      <w:r w:rsidRPr="005D592E">
        <w:rPr>
          <w:rFonts w:ascii="Arial" w:hAnsi="Arial" w:cs="Arial"/>
          <w:color w:val="000000"/>
          <w:lang w:val="ro-RO" w:eastAsia="ar-SA" w:bidi="ar-SA"/>
        </w:rPr>
        <w:t xml:space="preserve"> cerin</w:t>
      </w:r>
      <w:r w:rsidR="003A5BB6" w:rsidRPr="005D592E">
        <w:rPr>
          <w:rFonts w:ascii="Arial" w:hAnsi="Arial" w:cs="Arial"/>
          <w:color w:val="000000"/>
          <w:lang w:val="ro-RO" w:eastAsia="ar-SA" w:bidi="ar-SA"/>
        </w:rPr>
        <w:t>t</w:t>
      </w:r>
      <w:r w:rsidRPr="005D592E">
        <w:rPr>
          <w:rFonts w:ascii="Arial" w:hAnsi="Arial" w:cs="Arial"/>
          <w:color w:val="000000"/>
          <w:lang w:val="ro-RO" w:eastAsia="ar-SA" w:bidi="ar-SA"/>
        </w:rPr>
        <w:t>a respectiv</w:t>
      </w:r>
      <w:r w:rsidR="003A5BB6" w:rsidRPr="005D592E">
        <w:rPr>
          <w:rFonts w:ascii="Arial" w:hAnsi="Arial" w:cs="Arial"/>
          <w:color w:val="000000"/>
          <w:lang w:val="ro-RO" w:eastAsia="ar-SA" w:bidi="ar-SA"/>
        </w:rPr>
        <w:t>a</w:t>
      </w:r>
      <w:r w:rsidRPr="005D592E">
        <w:rPr>
          <w:rFonts w:ascii="Arial" w:hAnsi="Arial" w:cs="Arial"/>
          <w:color w:val="000000"/>
          <w:lang w:val="ro-RO" w:eastAsia="ar-SA" w:bidi="ar-SA"/>
        </w:rPr>
        <w:t xml:space="preserve"> </w:t>
      </w:r>
      <w:r w:rsidR="003A5BB6" w:rsidRPr="005D592E">
        <w:rPr>
          <w:rFonts w:ascii="Arial" w:hAnsi="Arial" w:cs="Arial"/>
          <w:color w:val="000000"/>
          <w:lang w:val="ro-RO" w:eastAsia="ar-SA" w:bidi="ar-SA"/>
        </w:rPr>
        <w:t>i</w:t>
      </w:r>
      <w:r w:rsidRPr="00756290">
        <w:rPr>
          <w:rFonts w:ascii="Arial" w:hAnsi="Arial" w:cs="Arial"/>
          <w:color w:val="000000"/>
          <w:lang w:val="ro-RO" w:eastAsia="ar-SA" w:bidi="ar-SA"/>
        </w:rPr>
        <w:t xml:space="preserve">n Proiect. </w:t>
      </w:r>
      <w:r w:rsidR="003A5BB6" w:rsidRPr="00756290">
        <w:rPr>
          <w:rFonts w:ascii="Arial" w:hAnsi="Arial" w:cs="Arial"/>
          <w:color w:val="000000"/>
          <w:lang w:val="ro-RO" w:eastAsia="ar-SA" w:bidi="ar-SA"/>
        </w:rPr>
        <w:t>I</w:t>
      </w:r>
      <w:r w:rsidRPr="00756290">
        <w:rPr>
          <w:rFonts w:ascii="Arial" w:hAnsi="Arial" w:cs="Arial"/>
          <w:color w:val="000000"/>
          <w:lang w:val="ro-RO" w:eastAsia="ar-SA" w:bidi="ar-SA"/>
        </w:rPr>
        <w:t>n urma accept</w:t>
      </w:r>
      <w:r w:rsidR="003A5BB6" w:rsidRPr="006B3191">
        <w:rPr>
          <w:rFonts w:ascii="Arial" w:hAnsi="Arial" w:cs="Arial"/>
          <w:color w:val="000000"/>
          <w:lang w:val="ro-RO" w:eastAsia="ar-SA" w:bidi="ar-SA"/>
        </w:rPr>
        <w:t>a</w:t>
      </w:r>
      <w:r w:rsidRPr="006B3191">
        <w:rPr>
          <w:rFonts w:ascii="Arial" w:hAnsi="Arial" w:cs="Arial"/>
          <w:color w:val="000000"/>
          <w:lang w:val="ro-RO" w:eastAsia="ar-SA" w:bidi="ar-SA"/>
        </w:rPr>
        <w:t xml:space="preserve">rii raspunsului Prestatorului, se va </w:t>
      </w:r>
      <w:r w:rsidR="003A5BB6" w:rsidRPr="006B3191">
        <w:rPr>
          <w:rFonts w:ascii="Arial" w:hAnsi="Arial" w:cs="Arial"/>
          <w:color w:val="000000"/>
          <w:lang w:val="ro-RO" w:eastAsia="ar-SA" w:bidi="ar-SA"/>
        </w:rPr>
        <w:t>i</w:t>
      </w:r>
      <w:r w:rsidRPr="006B3191">
        <w:rPr>
          <w:rFonts w:ascii="Arial" w:hAnsi="Arial" w:cs="Arial"/>
          <w:color w:val="000000"/>
          <w:lang w:val="ro-RO" w:eastAsia="ar-SA" w:bidi="ar-SA"/>
        </w:rPr>
        <w:t>ntocmi o anex</w:t>
      </w:r>
      <w:r w:rsidR="003A5BB6" w:rsidRPr="006B3191">
        <w:rPr>
          <w:rFonts w:ascii="Arial" w:hAnsi="Arial" w:cs="Arial"/>
          <w:color w:val="000000"/>
          <w:lang w:val="ro-RO" w:eastAsia="ar-SA" w:bidi="ar-SA"/>
        </w:rPr>
        <w:t>a</w:t>
      </w:r>
      <w:r w:rsidRPr="006B3191">
        <w:rPr>
          <w:rFonts w:ascii="Arial" w:hAnsi="Arial" w:cs="Arial"/>
          <w:color w:val="000000"/>
          <w:lang w:val="ro-RO" w:eastAsia="ar-SA" w:bidi="ar-SA"/>
        </w:rPr>
        <w:t xml:space="preserve"> la contract specific</w:t>
      </w:r>
      <w:r w:rsidR="003A5BB6" w:rsidRPr="006B3191">
        <w:rPr>
          <w:rFonts w:ascii="Arial" w:hAnsi="Arial" w:cs="Arial"/>
          <w:color w:val="000000"/>
          <w:lang w:val="ro-RO" w:eastAsia="ar-SA" w:bidi="ar-SA"/>
        </w:rPr>
        <w:t>a</w:t>
      </w:r>
      <w:r w:rsidRPr="006B3191">
        <w:rPr>
          <w:rFonts w:ascii="Arial" w:hAnsi="Arial" w:cs="Arial"/>
          <w:color w:val="000000"/>
          <w:lang w:val="ro-RO" w:eastAsia="ar-SA" w:bidi="ar-SA"/>
        </w:rPr>
        <w:t>nd clar lucr</w:t>
      </w:r>
      <w:r w:rsidR="003A5BB6" w:rsidRPr="006B3191">
        <w:rPr>
          <w:rFonts w:ascii="Arial" w:hAnsi="Arial" w:cs="Arial"/>
          <w:color w:val="000000"/>
          <w:lang w:val="ro-RO" w:eastAsia="ar-SA" w:bidi="ar-SA"/>
        </w:rPr>
        <w:t>a</w:t>
      </w:r>
      <w:r w:rsidRPr="006B3191">
        <w:rPr>
          <w:rFonts w:ascii="Arial" w:hAnsi="Arial" w:cs="Arial"/>
          <w:color w:val="000000"/>
          <w:lang w:val="ro-RO" w:eastAsia="ar-SA" w:bidi="ar-SA"/>
        </w:rPr>
        <w:t xml:space="preserve">rile ce trebuie efectuate, durata </w:t>
      </w:r>
      <w:r w:rsidR="003A5BB6" w:rsidRPr="006B3191">
        <w:rPr>
          <w:rFonts w:ascii="Arial" w:hAnsi="Arial" w:cs="Arial"/>
          <w:color w:val="000000"/>
          <w:lang w:val="ro-RO" w:eastAsia="ar-SA" w:bidi="ar-SA"/>
        </w:rPr>
        <w:t>s</w:t>
      </w:r>
      <w:r w:rsidRPr="006B3191">
        <w:rPr>
          <w:rFonts w:ascii="Arial" w:hAnsi="Arial" w:cs="Arial"/>
          <w:color w:val="000000"/>
          <w:lang w:val="ro-RO" w:eastAsia="ar-SA" w:bidi="ar-SA"/>
        </w:rPr>
        <w:t>i pre</w:t>
      </w:r>
      <w:r w:rsidR="003A5BB6" w:rsidRPr="006B3191">
        <w:rPr>
          <w:rFonts w:ascii="Arial" w:hAnsi="Arial" w:cs="Arial"/>
          <w:color w:val="000000"/>
          <w:lang w:val="ro-RO" w:eastAsia="ar-SA" w:bidi="ar-SA"/>
        </w:rPr>
        <w:t>t</w:t>
      </w:r>
      <w:r w:rsidRPr="006B3191">
        <w:rPr>
          <w:rFonts w:ascii="Arial" w:hAnsi="Arial" w:cs="Arial"/>
          <w:color w:val="000000"/>
          <w:lang w:val="ro-RO" w:eastAsia="ar-SA" w:bidi="ar-SA"/>
        </w:rPr>
        <w:t>ul acestora. Prestatorul nu are dreptul de a initia implementarea modificarilor in lipsa Actului Aditional care consemneaza modificarea, asa cum se specifica mai sus.</w:t>
      </w:r>
      <w:r w:rsidR="00FF1556" w:rsidRPr="006B3191">
        <w:rPr>
          <w:rFonts w:ascii="Arial" w:hAnsi="Arial" w:cs="Arial"/>
          <w:color w:val="000000"/>
          <w:lang w:val="ro-RO" w:eastAsia="ar-SA" w:bidi="ar-SA"/>
        </w:rPr>
        <w:t xml:space="preserve"> </w:t>
      </w:r>
    </w:p>
    <w:p w14:paraId="561E8F9E" w14:textId="77777777" w:rsidR="00FC0427" w:rsidRPr="006B3191" w:rsidRDefault="00FC0427" w:rsidP="00FC0427">
      <w:pPr>
        <w:suppressAutoHyphens/>
        <w:spacing w:after="0"/>
        <w:ind w:left="810" w:hanging="810"/>
        <w:jc w:val="both"/>
        <w:rPr>
          <w:rFonts w:ascii="Arial" w:hAnsi="Arial" w:cs="Arial"/>
          <w:color w:val="000000"/>
          <w:lang w:val="ro-RO" w:eastAsia="ar-SA" w:bidi="ar-SA"/>
        </w:rPr>
      </w:pPr>
    </w:p>
    <w:p w14:paraId="4B94C3AC" w14:textId="77777777" w:rsidR="00D177E9" w:rsidRPr="006B3191" w:rsidRDefault="00FC0427" w:rsidP="00FC0427">
      <w:pPr>
        <w:suppressAutoHyphens/>
        <w:spacing w:after="0"/>
        <w:ind w:left="810" w:hanging="810"/>
        <w:jc w:val="both"/>
        <w:rPr>
          <w:rFonts w:ascii="Arial" w:hAnsi="Arial" w:cs="Arial"/>
          <w:color w:val="000000"/>
          <w:lang w:val="ro-RO" w:eastAsia="ar-SA" w:bidi="ar-SA"/>
        </w:rPr>
      </w:pPr>
      <w:r w:rsidRPr="006B3191">
        <w:rPr>
          <w:rFonts w:ascii="Arial" w:hAnsi="Arial" w:cs="Arial"/>
          <w:b/>
          <w:bCs/>
          <w:color w:val="000000"/>
          <w:lang w:val="ro-RO" w:eastAsia="ar-SA" w:bidi="ar-SA"/>
        </w:rPr>
        <w:t>4.3.</w:t>
      </w:r>
      <w:r w:rsidRPr="006B3191">
        <w:rPr>
          <w:rFonts w:ascii="Arial" w:hAnsi="Arial" w:cs="Arial"/>
          <w:color w:val="000000"/>
          <w:lang w:val="ro-RO" w:eastAsia="ar-SA" w:bidi="ar-SA"/>
        </w:rPr>
        <w:tab/>
        <w:t xml:space="preserve">Cererea de schimbare nu va influenta criteriile de acceptanta decat daca se agreeaza altfel de catre ambele </w:t>
      </w:r>
      <w:r w:rsidR="00D177E9" w:rsidRPr="006B3191">
        <w:rPr>
          <w:rFonts w:ascii="Arial" w:hAnsi="Arial" w:cs="Arial"/>
          <w:color w:val="000000"/>
          <w:lang w:val="ro-RO" w:eastAsia="ar-SA" w:bidi="ar-SA"/>
        </w:rPr>
        <w:t>P</w:t>
      </w:r>
      <w:r w:rsidRPr="006B3191">
        <w:rPr>
          <w:rFonts w:ascii="Arial" w:hAnsi="Arial" w:cs="Arial"/>
          <w:color w:val="000000"/>
          <w:lang w:val="ro-RO" w:eastAsia="ar-SA" w:bidi="ar-SA"/>
        </w:rPr>
        <w:t xml:space="preserve">arti si va fi implementata in conditiile si termenele aprobate de ambele </w:t>
      </w:r>
      <w:r w:rsidR="00D177E9" w:rsidRPr="006B3191">
        <w:rPr>
          <w:rFonts w:ascii="Arial" w:hAnsi="Arial" w:cs="Arial"/>
          <w:color w:val="000000"/>
          <w:lang w:val="ro-RO" w:eastAsia="ar-SA" w:bidi="ar-SA"/>
        </w:rPr>
        <w:t>P</w:t>
      </w:r>
      <w:r w:rsidRPr="006B3191">
        <w:rPr>
          <w:rFonts w:ascii="Arial" w:hAnsi="Arial" w:cs="Arial"/>
          <w:color w:val="000000"/>
          <w:lang w:val="ro-RO" w:eastAsia="ar-SA" w:bidi="ar-SA"/>
        </w:rPr>
        <w:t>arti.</w:t>
      </w:r>
    </w:p>
    <w:p w14:paraId="5F5D1D87" w14:textId="77777777" w:rsidR="00D177E9" w:rsidRPr="006B3191" w:rsidRDefault="00D177E9" w:rsidP="00FC0427">
      <w:pPr>
        <w:suppressAutoHyphens/>
        <w:spacing w:after="0"/>
        <w:ind w:left="810" w:hanging="810"/>
        <w:jc w:val="both"/>
        <w:rPr>
          <w:rFonts w:ascii="Arial" w:hAnsi="Arial" w:cs="Arial"/>
          <w:color w:val="000000"/>
          <w:lang w:val="ro-RO" w:eastAsia="ar-SA" w:bidi="ar-SA"/>
        </w:rPr>
      </w:pPr>
    </w:p>
    <w:p w14:paraId="6D7894FC" w14:textId="3CFD404E" w:rsidR="00FC0427" w:rsidRPr="006B3191" w:rsidRDefault="00D177E9" w:rsidP="00FC0427">
      <w:pPr>
        <w:suppressAutoHyphens/>
        <w:spacing w:after="0"/>
        <w:ind w:left="810" w:hanging="810"/>
        <w:jc w:val="both"/>
        <w:rPr>
          <w:rFonts w:ascii="Arial" w:hAnsi="Arial" w:cs="Arial"/>
          <w:lang w:val="ro-RO" w:eastAsia="ar-SA" w:bidi="ar-SA"/>
        </w:rPr>
      </w:pPr>
      <w:r w:rsidRPr="006B3191">
        <w:rPr>
          <w:rFonts w:ascii="Arial" w:hAnsi="Arial" w:cs="Arial"/>
          <w:b/>
          <w:bCs/>
          <w:color w:val="000000"/>
          <w:lang w:val="ro-RO" w:eastAsia="ar-SA" w:bidi="ar-SA"/>
        </w:rPr>
        <w:t>4.4.</w:t>
      </w:r>
      <w:r w:rsidR="00E16C15" w:rsidRPr="006B3191">
        <w:rPr>
          <w:rFonts w:ascii="Arial" w:hAnsi="Arial" w:cs="Arial"/>
          <w:color w:val="000000"/>
          <w:lang w:val="ro-RO" w:eastAsia="ar-SA" w:bidi="ar-SA"/>
        </w:rPr>
        <w:tab/>
      </w:r>
      <w:r w:rsidR="009A5DC7" w:rsidRPr="006B3191">
        <w:rPr>
          <w:rFonts w:ascii="Arial" w:hAnsi="Arial" w:cs="Arial"/>
          <w:color w:val="000000"/>
          <w:lang w:val="ro-RO" w:eastAsia="ar-SA" w:bidi="ar-SA"/>
        </w:rPr>
        <w:t xml:space="preserve">Prin exceptie, Prestatorul se obliga sa </w:t>
      </w:r>
      <w:r w:rsidR="009A5DC7" w:rsidRPr="006B3191">
        <w:rPr>
          <w:rFonts w:ascii="Arial" w:hAnsi="Arial" w:cs="Arial"/>
          <w:lang w:val="ro-RO" w:eastAsia="it-IT"/>
        </w:rPr>
        <w:t xml:space="preserve">realizeze orice Cereri de evolutie sau modificare, indiferent de numarul lor, pana la moment </w:t>
      </w:r>
      <w:r w:rsidR="009A5DC7" w:rsidRPr="006B3191">
        <w:rPr>
          <w:rFonts w:ascii="Arial" w:hAnsi="Arial" w:cs="Arial"/>
          <w:i/>
          <w:iCs/>
          <w:lang w:val="ro-RO" w:eastAsia="ar-SA" w:bidi="ar-SA"/>
        </w:rPr>
        <w:t>go live</w:t>
      </w:r>
      <w:r w:rsidR="009A5DC7" w:rsidRPr="006B3191">
        <w:rPr>
          <w:rFonts w:ascii="Arial" w:hAnsi="Arial" w:cs="Arial"/>
          <w:lang w:val="ro-RO" w:eastAsia="it-IT"/>
        </w:rPr>
        <w:t xml:space="preserve"> al </w:t>
      </w:r>
      <w:r w:rsidR="009A5DC7" w:rsidRPr="006B3191">
        <w:rPr>
          <w:rFonts w:ascii="Arial" w:hAnsi="Arial" w:cs="Arial"/>
          <w:lang w:val="ro-RO" w:eastAsia="ar-SA" w:bidi="ar-SA"/>
        </w:rPr>
        <w:t>Versiunii 1 (beta), respectiv pana la 04.10.2021, fara</w:t>
      </w:r>
      <w:r w:rsidR="00005C32" w:rsidRPr="006B3191">
        <w:rPr>
          <w:rFonts w:ascii="Arial" w:hAnsi="Arial" w:cs="Arial"/>
          <w:lang w:val="ro-RO" w:eastAsia="ar-SA" w:bidi="ar-SA"/>
        </w:rPr>
        <w:t xml:space="preserve"> </w:t>
      </w:r>
      <w:r w:rsidR="00E16C15" w:rsidRPr="006B3191">
        <w:rPr>
          <w:rFonts w:ascii="Arial" w:hAnsi="Arial" w:cs="Arial"/>
          <w:lang w:val="ro-RO" w:eastAsia="ar-SA" w:bidi="ar-SA"/>
        </w:rPr>
        <w:t>ca acaesta sa antreneze modificari ale pretului</w:t>
      </w:r>
      <w:r w:rsidR="004E5F06" w:rsidRPr="006B3191">
        <w:rPr>
          <w:rFonts w:ascii="Arial" w:hAnsi="Arial" w:cs="Arial"/>
          <w:lang w:val="ro-RO" w:eastAsia="ar-SA" w:bidi="ar-SA"/>
        </w:rPr>
        <w:t xml:space="preserve"> stabilit la a</w:t>
      </w:r>
      <w:r w:rsidR="00AF570E" w:rsidRPr="006B3191">
        <w:rPr>
          <w:rFonts w:ascii="Arial" w:hAnsi="Arial" w:cs="Arial"/>
          <w:lang w:val="ro-RO" w:eastAsia="ar-SA" w:bidi="ar-SA"/>
        </w:rPr>
        <w:t xml:space="preserve">rt. 2 de mai </w:t>
      </w:r>
      <w:r w:rsidR="00AF570E" w:rsidRPr="006B3191">
        <w:rPr>
          <w:rFonts w:ascii="Arial" w:hAnsi="Arial" w:cs="Arial"/>
          <w:lang w:val="ro-RO" w:eastAsia="ar-SA" w:bidi="ar-SA"/>
        </w:rPr>
        <w:lastRenderedPageBreak/>
        <w:t>sus, cu exceptia introducerii</w:t>
      </w:r>
      <w:r w:rsidR="0084288E" w:rsidRPr="006B3191">
        <w:rPr>
          <w:rFonts w:ascii="Arial" w:hAnsi="Arial" w:cs="Arial"/>
          <w:lang w:val="ro-RO" w:eastAsia="ar-SA" w:bidi="ar-SA"/>
        </w:rPr>
        <w:t xml:space="preserve"> de materiale </w:t>
      </w:r>
      <w:del w:id="115" w:author="HMP 6" w:date="2021-09-08T14:53:00Z">
        <w:r w:rsidR="0084288E" w:rsidRPr="006B3191" w:rsidDel="00796880">
          <w:rPr>
            <w:rFonts w:ascii="Arial" w:hAnsi="Arial" w:cs="Arial"/>
            <w:lang w:val="ro-RO" w:eastAsia="ar-SA" w:bidi="ar-SA"/>
          </w:rPr>
          <w:delText xml:space="preserve">de </w:delText>
        </w:r>
      </w:del>
      <w:r w:rsidR="00782913" w:rsidRPr="006B3191">
        <w:rPr>
          <w:rFonts w:ascii="Arial" w:hAnsi="Arial" w:cs="Arial"/>
          <w:lang w:val="ro-RO" w:eastAsia="ar-SA" w:bidi="ar-SA"/>
        </w:rPr>
        <w:t>care se achizitioneaza de la terti pentru Proiect contra cost, potrivit</w:t>
      </w:r>
      <w:r w:rsidR="00AF570E" w:rsidRPr="006B3191">
        <w:rPr>
          <w:rFonts w:ascii="Arial" w:hAnsi="Arial" w:cs="Arial"/>
          <w:lang w:val="ro-RO" w:eastAsia="ar-SA" w:bidi="ar-SA"/>
        </w:rPr>
        <w:t xml:space="preserve"> </w:t>
      </w:r>
      <w:r w:rsidR="0084288E" w:rsidRPr="006B3191">
        <w:rPr>
          <w:rFonts w:ascii="Arial" w:hAnsi="Arial" w:cs="Arial"/>
          <w:lang w:val="ro-RO" w:eastAsia="ar-SA" w:bidi="ar-SA"/>
        </w:rPr>
        <w:t>art. 2.7</w:t>
      </w:r>
      <w:r w:rsidR="00782913" w:rsidRPr="006B3191">
        <w:rPr>
          <w:rFonts w:ascii="Arial" w:hAnsi="Arial" w:cs="Arial"/>
          <w:lang w:val="ro-RO" w:eastAsia="ar-SA" w:bidi="ar-SA"/>
        </w:rPr>
        <w:t xml:space="preserve"> de mai sus</w:t>
      </w:r>
      <w:r w:rsidR="0084288E" w:rsidRPr="006B3191">
        <w:rPr>
          <w:rFonts w:ascii="Arial" w:hAnsi="Arial" w:cs="Arial"/>
          <w:lang w:val="ro-RO" w:eastAsia="ar-SA" w:bidi="ar-SA"/>
        </w:rPr>
        <w:t>.</w:t>
      </w:r>
    </w:p>
    <w:p w14:paraId="08A7B6FB" w14:textId="252380A5" w:rsidR="00021E16" w:rsidRPr="006B3191" w:rsidRDefault="00021E16" w:rsidP="00FC0427">
      <w:pPr>
        <w:suppressAutoHyphens/>
        <w:spacing w:after="0"/>
        <w:ind w:left="810" w:hanging="810"/>
        <w:jc w:val="both"/>
        <w:rPr>
          <w:rFonts w:ascii="Arial" w:hAnsi="Arial" w:cs="Arial"/>
          <w:lang w:val="ro-RO" w:eastAsia="ar-SA" w:bidi="ar-SA"/>
        </w:rPr>
      </w:pPr>
    </w:p>
    <w:p w14:paraId="5E0AFC07" w14:textId="78C3BBC6" w:rsidR="00021E16" w:rsidRPr="006B3191" w:rsidRDefault="00021E16" w:rsidP="00FC0427">
      <w:pPr>
        <w:suppressAutoHyphens/>
        <w:spacing w:after="0"/>
        <w:ind w:left="810" w:hanging="810"/>
        <w:jc w:val="both"/>
        <w:rPr>
          <w:rFonts w:ascii="Arial" w:hAnsi="Arial" w:cs="Arial"/>
          <w:color w:val="000000"/>
          <w:lang w:val="ro-RO" w:eastAsia="ar-SA" w:bidi="ar-SA"/>
        </w:rPr>
      </w:pPr>
      <w:r w:rsidRPr="006B3191">
        <w:rPr>
          <w:rFonts w:ascii="Arial" w:hAnsi="Arial" w:cs="Arial"/>
          <w:b/>
          <w:bCs/>
          <w:lang w:val="ro-RO" w:eastAsia="ar-SA" w:bidi="ar-SA"/>
        </w:rPr>
        <w:t>4.5.</w:t>
      </w:r>
      <w:r w:rsidRPr="006B3191">
        <w:rPr>
          <w:rFonts w:ascii="Arial" w:hAnsi="Arial" w:cs="Arial"/>
          <w:lang w:val="ro-RO" w:eastAsia="ar-SA" w:bidi="ar-SA"/>
        </w:rPr>
        <w:tab/>
        <w:t xml:space="preserve">Beneficiarul va avea dreptul de a </w:t>
      </w:r>
      <w:r w:rsidR="004B3BF2" w:rsidRPr="006B3191">
        <w:rPr>
          <w:rFonts w:ascii="Arial" w:hAnsi="Arial" w:cs="Arial"/>
          <w:lang w:val="ro-RO" w:eastAsia="ar-SA" w:bidi="ar-SA"/>
        </w:rPr>
        <w:t>comunica Prestatorului Cererile de evolutie sau modificare si dupa acceptanta finala, indiferent de numarul lor, daca acestea sunt justificate de modificari legislative sau actualizari. Astfel de modificari se vor efectua</w:t>
      </w:r>
      <w:r w:rsidR="004F56B3" w:rsidRPr="006B3191">
        <w:rPr>
          <w:rFonts w:ascii="Arial" w:hAnsi="Arial" w:cs="Arial"/>
          <w:lang w:val="ro-RO" w:eastAsia="ar-SA" w:bidi="ar-SA"/>
        </w:rPr>
        <w:t xml:space="preserve"> de Prestator</w:t>
      </w:r>
      <w:r w:rsidR="004B3BF2" w:rsidRPr="006B3191">
        <w:rPr>
          <w:rFonts w:ascii="Arial" w:hAnsi="Arial" w:cs="Arial"/>
          <w:lang w:val="ro-RO" w:eastAsia="ar-SA" w:bidi="ar-SA"/>
        </w:rPr>
        <w:t xml:space="preserve"> fara </w:t>
      </w:r>
      <w:r w:rsidR="004F56B3" w:rsidRPr="006B3191">
        <w:rPr>
          <w:rFonts w:ascii="Arial" w:hAnsi="Arial" w:cs="Arial"/>
          <w:lang w:val="ro-RO" w:eastAsia="ar-SA" w:bidi="ar-SA"/>
        </w:rPr>
        <w:t>perceperea de costuri suplimentare.</w:t>
      </w:r>
    </w:p>
    <w:p w14:paraId="45F879AA" w14:textId="77777777" w:rsidR="00FC0427" w:rsidRPr="006B3191" w:rsidRDefault="00FC0427" w:rsidP="00FC0427">
      <w:pPr>
        <w:pStyle w:val="BodyText"/>
        <w:overflowPunct w:val="0"/>
        <w:autoSpaceDE w:val="0"/>
        <w:autoSpaceDN w:val="0"/>
        <w:adjustRightInd w:val="0"/>
        <w:spacing w:after="0" w:line="240" w:lineRule="auto"/>
        <w:ind w:left="540"/>
        <w:jc w:val="both"/>
        <w:textAlignment w:val="baseline"/>
        <w:rPr>
          <w:rFonts w:ascii="Arial" w:hAnsi="Arial" w:cs="Arial"/>
          <w:bCs/>
          <w:color w:val="000000"/>
          <w:lang w:val="ro-RO"/>
        </w:rPr>
      </w:pPr>
    </w:p>
    <w:p w14:paraId="68603ACF" w14:textId="77777777" w:rsidR="00FC0427" w:rsidRPr="006B3191" w:rsidRDefault="00FC0427" w:rsidP="00FC0427">
      <w:pPr>
        <w:pStyle w:val="ListParagraph"/>
        <w:spacing w:after="0"/>
        <w:ind w:left="360"/>
        <w:jc w:val="both"/>
        <w:rPr>
          <w:rFonts w:ascii="Arial" w:hAnsi="Arial" w:cs="Arial"/>
          <w:lang w:val="ro-RO"/>
        </w:rPr>
      </w:pPr>
    </w:p>
    <w:p w14:paraId="4EBCFF0D" w14:textId="6C9CD7A4" w:rsidR="00FC0427" w:rsidRPr="006B3191" w:rsidRDefault="00FC0427" w:rsidP="00FC0427">
      <w:pPr>
        <w:spacing w:after="0"/>
        <w:jc w:val="both"/>
        <w:rPr>
          <w:rFonts w:ascii="Arial" w:hAnsi="Arial" w:cs="Arial"/>
          <w:b/>
          <w:lang w:val="ro-RO"/>
        </w:rPr>
      </w:pPr>
      <w:r w:rsidRPr="006B3191">
        <w:rPr>
          <w:rFonts w:ascii="Arial" w:hAnsi="Arial" w:cs="Arial"/>
          <w:b/>
          <w:lang w:val="ro-RO"/>
        </w:rPr>
        <w:t>CAPITOLUL 5: TESTAREA SI ACCEPTANTA SO</w:t>
      </w:r>
      <w:r w:rsidR="00903F5C" w:rsidRPr="006B3191">
        <w:rPr>
          <w:rFonts w:ascii="Arial" w:hAnsi="Arial" w:cs="Arial"/>
          <w:b/>
          <w:lang w:val="ro-RO"/>
        </w:rPr>
        <w:t>FTWARE-ULUI</w:t>
      </w:r>
    </w:p>
    <w:p w14:paraId="4391661F" w14:textId="77777777" w:rsidR="00FC0427" w:rsidRPr="006B3191" w:rsidRDefault="00FC0427" w:rsidP="00FC0427">
      <w:pPr>
        <w:spacing w:after="0"/>
        <w:jc w:val="both"/>
        <w:rPr>
          <w:rFonts w:ascii="Arial" w:hAnsi="Arial" w:cs="Arial"/>
          <w:b/>
          <w:lang w:val="ro-RO"/>
        </w:rPr>
      </w:pPr>
    </w:p>
    <w:p w14:paraId="3C078948" w14:textId="4D94F5A3" w:rsidR="00FC0427" w:rsidRPr="006B3191" w:rsidRDefault="00FC0427" w:rsidP="00FC0427">
      <w:pPr>
        <w:pStyle w:val="ListParagraph"/>
        <w:numPr>
          <w:ilvl w:val="1"/>
          <w:numId w:val="25"/>
        </w:numPr>
        <w:spacing w:after="0"/>
        <w:ind w:hanging="720"/>
        <w:jc w:val="both"/>
        <w:rPr>
          <w:rFonts w:ascii="Arial" w:hAnsi="Arial" w:cs="Arial"/>
          <w:lang w:val="ro-RO"/>
          <w:rPrChange w:id="116" w:author="HMP 6" w:date="2021-09-08T14:59:00Z">
            <w:rPr>
              <w:rFonts w:ascii="Arial" w:hAnsi="Arial" w:cs="Arial"/>
              <w:lang w:val="it-IT"/>
            </w:rPr>
          </w:rPrChange>
        </w:rPr>
      </w:pPr>
      <w:r w:rsidRPr="006B3191">
        <w:rPr>
          <w:rFonts w:ascii="Arial" w:hAnsi="Arial" w:cs="Arial"/>
          <w:lang w:val="ro-RO"/>
        </w:rPr>
        <w:t>Testarea Serviciilor se va face pe un mediu separat. Pentru fiecare etapa de testare vor fi create scenarii de test. Aceste teste se vor aplica tuturor functionalitatilor stabilite in Documentatie. Testele vor fi executate de catre Beneficiar, cu asistenta din partea Prestatorului. Echipa de testare si fiecare plan de testare vor fi agreate de catre Parti, cu o saptamana inainte de inceperea efectiva a fiecarui test).</w:t>
      </w:r>
      <w:r w:rsidR="00D10E0A" w:rsidRPr="006B3191">
        <w:rPr>
          <w:rFonts w:ascii="Arial" w:hAnsi="Arial" w:cs="Arial"/>
          <w:lang w:val="ro-RO"/>
        </w:rPr>
        <w:t xml:space="preserve"> </w:t>
      </w:r>
      <w:r w:rsidR="00C177BF" w:rsidRPr="006B3191">
        <w:rPr>
          <w:rFonts w:ascii="Arial" w:hAnsi="Arial" w:cs="Arial"/>
          <w:lang w:val="ro-RO"/>
        </w:rPr>
        <w:t>Tot ca mijloc de testare, Partile convin ca Beneficiarul va utiliza</w:t>
      </w:r>
      <w:r w:rsidR="00BA39E8" w:rsidRPr="006B3191">
        <w:rPr>
          <w:rFonts w:ascii="Arial" w:hAnsi="Arial" w:cs="Arial"/>
          <w:lang w:val="ro-RO"/>
        </w:rPr>
        <w:t>/testa</w:t>
      </w:r>
      <w:r w:rsidR="00C177BF" w:rsidRPr="006B3191">
        <w:rPr>
          <w:rFonts w:ascii="Arial" w:hAnsi="Arial" w:cs="Arial"/>
          <w:lang w:val="ro-RO"/>
        </w:rPr>
        <w:t xml:space="preserve"> </w:t>
      </w:r>
      <w:r w:rsidR="00663EC6" w:rsidRPr="006B3191">
        <w:rPr>
          <w:rFonts w:ascii="Arial" w:hAnsi="Arial" w:cs="Arial"/>
          <w:lang w:val="ro-RO"/>
        </w:rPr>
        <w:t>Software-ul</w:t>
      </w:r>
      <w:r w:rsidR="00581F34" w:rsidRPr="006B3191">
        <w:rPr>
          <w:rFonts w:ascii="Arial" w:hAnsi="Arial" w:cs="Arial"/>
          <w:lang w:val="ro-RO"/>
        </w:rPr>
        <w:t xml:space="preserve"> </w:t>
      </w:r>
      <w:del w:id="117" w:author="Dani Dumitrescu" w:date="2021-09-07T15:26:00Z">
        <w:r w:rsidR="00581F34" w:rsidRPr="006B3191" w:rsidDel="00814EFD">
          <w:rPr>
            <w:rFonts w:ascii="Arial" w:hAnsi="Arial" w:cs="Arial"/>
            <w:lang w:val="ro-RO"/>
          </w:rPr>
          <w:delText>(</w:delText>
        </w:r>
        <w:commentRangeStart w:id="118"/>
        <w:commentRangeStart w:id="119"/>
        <w:r w:rsidR="00C8594A" w:rsidRPr="006B3191" w:rsidDel="00814EFD">
          <w:rPr>
            <w:rFonts w:ascii="Arial" w:hAnsi="Arial" w:cs="Arial"/>
            <w:lang w:val="ro-RO"/>
          </w:rPr>
          <w:delText xml:space="preserve">sau </w:delText>
        </w:r>
        <w:r w:rsidR="00581F34" w:rsidRPr="006B3191" w:rsidDel="00814EFD">
          <w:rPr>
            <w:rFonts w:ascii="Arial" w:hAnsi="Arial" w:cs="Arial"/>
            <w:lang w:val="ro-RO"/>
          </w:rPr>
          <w:delText xml:space="preserve">etapei </w:delText>
        </w:r>
        <w:r w:rsidR="00C8594A" w:rsidRPr="006B3191" w:rsidDel="00814EFD">
          <w:rPr>
            <w:rFonts w:ascii="Arial" w:hAnsi="Arial" w:cs="Arial"/>
            <w:lang w:val="ro-RO"/>
          </w:rPr>
          <w:delText>de dezvoltare</w:delText>
        </w:r>
        <w:commentRangeEnd w:id="118"/>
        <w:r w:rsidR="00736678" w:rsidRPr="006B3191" w:rsidDel="00814EFD">
          <w:rPr>
            <w:rStyle w:val="CommentReference"/>
            <w:lang w:val="ro-RO"/>
            <w:rPrChange w:id="120" w:author="HMP 6" w:date="2021-09-08T14:59:00Z">
              <w:rPr>
                <w:rStyle w:val="CommentReference"/>
              </w:rPr>
            </w:rPrChange>
          </w:rPr>
          <w:commentReference w:id="118"/>
        </w:r>
      </w:del>
      <w:commentRangeEnd w:id="119"/>
      <w:r w:rsidR="002D176B" w:rsidRPr="006B3191">
        <w:rPr>
          <w:rStyle w:val="CommentReference"/>
          <w:lang w:val="ro-RO"/>
          <w:rPrChange w:id="121" w:author="HMP 6" w:date="2021-09-08T14:59:00Z">
            <w:rPr>
              <w:rStyle w:val="CommentReference"/>
            </w:rPr>
          </w:rPrChange>
        </w:rPr>
        <w:commentReference w:id="119"/>
      </w:r>
      <w:del w:id="122" w:author="Dani Dumitrescu" w:date="2021-09-07T15:26:00Z">
        <w:r w:rsidR="00581F34" w:rsidRPr="006B3191" w:rsidDel="00814EFD">
          <w:rPr>
            <w:rFonts w:ascii="Arial" w:hAnsi="Arial" w:cs="Arial"/>
            <w:lang w:val="ro-RO"/>
            <w:rPrChange w:id="123" w:author="HMP 6" w:date="2021-09-08T14:59:00Z">
              <w:rPr>
                <w:rFonts w:ascii="Arial" w:hAnsi="Arial" w:cs="Arial"/>
                <w:lang w:val="it-IT"/>
              </w:rPr>
            </w:rPrChange>
          </w:rPr>
          <w:delText>)</w:delText>
        </w:r>
        <w:r w:rsidR="00663EC6" w:rsidRPr="006B3191" w:rsidDel="00814EFD">
          <w:rPr>
            <w:rFonts w:ascii="Arial" w:hAnsi="Arial" w:cs="Arial"/>
            <w:lang w:val="ro-RO"/>
            <w:rPrChange w:id="124" w:author="HMP 6" w:date="2021-09-08T14:59:00Z">
              <w:rPr>
                <w:rFonts w:ascii="Arial" w:hAnsi="Arial" w:cs="Arial"/>
                <w:lang w:val="it-IT"/>
              </w:rPr>
            </w:rPrChange>
          </w:rPr>
          <w:delText xml:space="preserve"> </w:delText>
        </w:r>
      </w:del>
      <w:r w:rsidR="00663EC6" w:rsidRPr="006B3191">
        <w:rPr>
          <w:rFonts w:ascii="Arial" w:hAnsi="Arial" w:cs="Arial"/>
          <w:lang w:val="ro-RO"/>
          <w:rPrChange w:id="125" w:author="HMP 6" w:date="2021-09-08T14:59:00Z">
            <w:rPr>
              <w:rFonts w:ascii="Arial" w:hAnsi="Arial" w:cs="Arial"/>
              <w:lang w:val="it-IT"/>
            </w:rPr>
          </w:rPrChange>
        </w:rPr>
        <w:t>pentru o perioada de trei saptamani</w:t>
      </w:r>
      <w:r w:rsidR="00843354" w:rsidRPr="006B3191">
        <w:rPr>
          <w:rFonts w:ascii="Arial" w:hAnsi="Arial" w:cs="Arial"/>
          <w:lang w:val="ro-RO"/>
          <w:rPrChange w:id="126" w:author="HMP 6" w:date="2021-09-08T14:59:00Z">
            <w:rPr>
              <w:rFonts w:ascii="Arial" w:hAnsi="Arial" w:cs="Arial"/>
              <w:lang w:val="it-IT"/>
            </w:rPr>
          </w:rPrChange>
        </w:rPr>
        <w:t xml:space="preserve"> de la </w:t>
      </w:r>
      <w:r w:rsidR="00BA39E8" w:rsidRPr="006B3191">
        <w:rPr>
          <w:rFonts w:ascii="Arial" w:hAnsi="Arial" w:cs="Arial"/>
          <w:lang w:val="ro-RO"/>
          <w:rPrChange w:id="127" w:author="HMP 6" w:date="2021-09-08T14:59:00Z">
            <w:rPr>
              <w:rFonts w:ascii="Arial" w:hAnsi="Arial" w:cs="Arial"/>
              <w:lang w:val="it-IT"/>
            </w:rPr>
          </w:rPrChange>
        </w:rPr>
        <w:t>primirea accesului la aceasta</w:t>
      </w:r>
      <w:r w:rsidR="009C5D49" w:rsidRPr="006B3191">
        <w:rPr>
          <w:rFonts w:ascii="Arial" w:hAnsi="Arial" w:cs="Arial"/>
          <w:lang w:val="ro-RO"/>
          <w:rPrChange w:id="128" w:author="HMP 6" w:date="2021-09-08T14:59:00Z">
            <w:rPr>
              <w:rFonts w:ascii="Arial" w:hAnsi="Arial" w:cs="Arial"/>
              <w:lang w:val="it-IT"/>
            </w:rPr>
          </w:rPrChange>
        </w:rPr>
        <w:t>.</w:t>
      </w:r>
    </w:p>
    <w:p w14:paraId="082A56B7" w14:textId="77777777" w:rsidR="00FC0427" w:rsidRPr="006B3191" w:rsidRDefault="00FC0427" w:rsidP="00FC0427">
      <w:pPr>
        <w:pStyle w:val="ListParagraph"/>
        <w:spacing w:after="0"/>
        <w:jc w:val="both"/>
        <w:rPr>
          <w:rFonts w:ascii="Arial" w:hAnsi="Arial" w:cs="Arial"/>
          <w:lang w:val="ro-RO"/>
          <w:rPrChange w:id="129" w:author="HMP 6" w:date="2021-09-08T14:59:00Z">
            <w:rPr>
              <w:rFonts w:ascii="Arial" w:hAnsi="Arial" w:cs="Arial"/>
              <w:lang w:val="it-IT"/>
            </w:rPr>
          </w:rPrChange>
        </w:rPr>
      </w:pPr>
    </w:p>
    <w:p w14:paraId="5B4D6FDD" w14:textId="1A762AD5" w:rsidR="00FC0427" w:rsidRPr="006B3191" w:rsidRDefault="00FC0427" w:rsidP="00FC0427">
      <w:pPr>
        <w:pStyle w:val="ListParagraph"/>
        <w:numPr>
          <w:ilvl w:val="1"/>
          <w:numId w:val="25"/>
        </w:numPr>
        <w:spacing w:after="0"/>
        <w:ind w:hanging="720"/>
        <w:jc w:val="both"/>
        <w:rPr>
          <w:rFonts w:ascii="Arial" w:hAnsi="Arial" w:cs="Arial"/>
          <w:lang w:val="ro-RO"/>
          <w:rPrChange w:id="130" w:author="HMP 6" w:date="2021-09-08T14:59:00Z">
            <w:rPr>
              <w:rFonts w:ascii="Arial" w:hAnsi="Arial" w:cs="Arial"/>
              <w:lang w:val="it-IT"/>
            </w:rPr>
          </w:rPrChange>
        </w:rPr>
      </w:pPr>
      <w:r w:rsidRPr="006B3191">
        <w:rPr>
          <w:rFonts w:ascii="Arial" w:hAnsi="Arial" w:cs="Arial"/>
          <w:lang w:val="ro-RO"/>
          <w:rPrChange w:id="131" w:author="HMP 6" w:date="2021-09-08T14:59:00Z">
            <w:rPr>
              <w:rFonts w:ascii="Arial" w:hAnsi="Arial" w:cs="Arial"/>
              <w:lang w:val="it-IT"/>
            </w:rPr>
          </w:rPrChange>
        </w:rPr>
        <w:t>In situatia in care pe parcursul testarii, se constata erori/deficiente</w:t>
      </w:r>
      <w:r w:rsidR="009C5D49" w:rsidRPr="006B3191">
        <w:rPr>
          <w:rFonts w:ascii="Arial" w:hAnsi="Arial" w:cs="Arial"/>
          <w:lang w:val="ro-RO"/>
          <w:rPrChange w:id="132" w:author="HMP 6" w:date="2021-09-08T14:59:00Z">
            <w:rPr>
              <w:rFonts w:ascii="Arial" w:hAnsi="Arial" w:cs="Arial"/>
              <w:lang w:val="it-IT"/>
            </w:rPr>
          </w:rPrChange>
        </w:rPr>
        <w:t>/bug-uri</w:t>
      </w:r>
      <w:r w:rsidRPr="006B3191">
        <w:rPr>
          <w:rFonts w:ascii="Arial" w:hAnsi="Arial" w:cs="Arial"/>
          <w:lang w:val="ro-RO"/>
          <w:rPrChange w:id="133" w:author="HMP 6" w:date="2021-09-08T14:59:00Z">
            <w:rPr>
              <w:rFonts w:ascii="Arial" w:hAnsi="Arial" w:cs="Arial"/>
              <w:lang w:val="it-IT"/>
            </w:rPr>
          </w:rPrChange>
        </w:rPr>
        <w:t>, acestea se vor documenta</w:t>
      </w:r>
      <w:r w:rsidR="009C5D49" w:rsidRPr="006B3191">
        <w:rPr>
          <w:rFonts w:ascii="Arial" w:hAnsi="Arial" w:cs="Arial"/>
          <w:lang w:val="ro-RO"/>
          <w:rPrChange w:id="134" w:author="HMP 6" w:date="2021-09-08T14:59:00Z">
            <w:rPr>
              <w:rFonts w:ascii="Arial" w:hAnsi="Arial" w:cs="Arial"/>
              <w:lang w:val="it-IT"/>
            </w:rPr>
          </w:rPrChange>
        </w:rPr>
        <w:t xml:space="preserve"> si aduce in cel mai scurt timp la cunostinta Prestatorului</w:t>
      </w:r>
      <w:r w:rsidRPr="006B3191">
        <w:rPr>
          <w:rFonts w:ascii="Arial" w:hAnsi="Arial" w:cs="Arial"/>
          <w:lang w:val="ro-RO"/>
          <w:rPrChange w:id="135" w:author="HMP 6" w:date="2021-09-08T14:59:00Z">
            <w:rPr>
              <w:rFonts w:ascii="Arial" w:hAnsi="Arial" w:cs="Arial"/>
              <w:lang w:val="it-IT"/>
            </w:rPr>
          </w:rPrChange>
        </w:rPr>
        <w:t>, urmand ca Prestatorul sa le remedieze in cel mai scurt timp</w:t>
      </w:r>
      <w:r w:rsidR="00E32618" w:rsidRPr="006B3191">
        <w:rPr>
          <w:rFonts w:ascii="Arial" w:hAnsi="Arial" w:cs="Arial"/>
          <w:lang w:val="ro-RO"/>
          <w:rPrChange w:id="136" w:author="HMP 6" w:date="2021-09-08T14:59:00Z">
            <w:rPr>
              <w:rFonts w:ascii="Arial" w:hAnsi="Arial" w:cs="Arial"/>
              <w:lang w:val="it-IT"/>
            </w:rPr>
          </w:rPrChange>
        </w:rPr>
        <w:t xml:space="preserve"> (dar indiferent de situatie, nu mai mult de 10 zile)</w:t>
      </w:r>
      <w:r w:rsidRPr="006B3191">
        <w:rPr>
          <w:rFonts w:ascii="Arial" w:hAnsi="Arial" w:cs="Arial"/>
          <w:lang w:val="ro-RO"/>
          <w:rPrChange w:id="137" w:author="HMP 6" w:date="2021-09-08T14:59:00Z">
            <w:rPr>
              <w:rFonts w:ascii="Arial" w:hAnsi="Arial" w:cs="Arial"/>
              <w:lang w:val="it-IT"/>
            </w:rPr>
          </w:rPrChange>
        </w:rPr>
        <w:t xml:space="preserve">, pentru a respecta </w:t>
      </w:r>
      <w:r w:rsidR="00277186" w:rsidRPr="006B3191">
        <w:rPr>
          <w:rFonts w:ascii="Arial" w:hAnsi="Arial" w:cs="Arial"/>
          <w:lang w:val="ro-RO"/>
          <w:rPrChange w:id="138" w:author="HMP 6" w:date="2021-09-08T14:59:00Z">
            <w:rPr>
              <w:rFonts w:ascii="Arial" w:hAnsi="Arial" w:cs="Arial"/>
              <w:lang w:val="it-IT"/>
            </w:rPr>
          </w:rPrChange>
        </w:rPr>
        <w:t>Etapele</w:t>
      </w:r>
      <w:r w:rsidRPr="006B3191">
        <w:rPr>
          <w:rFonts w:ascii="Arial" w:hAnsi="Arial" w:cs="Arial"/>
          <w:lang w:val="ro-RO"/>
          <w:rPrChange w:id="139" w:author="HMP 6" w:date="2021-09-08T14:59:00Z">
            <w:rPr>
              <w:rFonts w:ascii="Arial" w:hAnsi="Arial" w:cs="Arial"/>
              <w:lang w:val="it-IT"/>
            </w:rPr>
          </w:rPrChange>
        </w:rPr>
        <w:t xml:space="preserve"> de</w:t>
      </w:r>
      <w:r w:rsidR="00277186" w:rsidRPr="006B3191">
        <w:rPr>
          <w:rFonts w:ascii="Arial" w:hAnsi="Arial" w:cs="Arial"/>
          <w:lang w:val="ro-RO"/>
          <w:rPrChange w:id="140" w:author="HMP 6" w:date="2021-09-08T14:59:00Z">
            <w:rPr>
              <w:rFonts w:ascii="Arial" w:hAnsi="Arial" w:cs="Arial"/>
              <w:lang w:val="it-IT"/>
            </w:rPr>
          </w:rPrChange>
        </w:rPr>
        <w:t xml:space="preserve"> dezvoltare si</w:t>
      </w:r>
      <w:r w:rsidRPr="006B3191">
        <w:rPr>
          <w:rFonts w:ascii="Arial" w:hAnsi="Arial" w:cs="Arial"/>
          <w:lang w:val="ro-RO"/>
          <w:rPrChange w:id="141" w:author="HMP 6" w:date="2021-09-08T14:59:00Z">
            <w:rPr>
              <w:rFonts w:ascii="Arial" w:hAnsi="Arial" w:cs="Arial"/>
              <w:lang w:val="it-IT"/>
            </w:rPr>
          </w:rPrChange>
        </w:rPr>
        <w:t xml:space="preserve"> implementare. Ulterior remedierii, se va relua ciclul de testare. </w:t>
      </w:r>
    </w:p>
    <w:p w14:paraId="44C952C4" w14:textId="77777777" w:rsidR="00FC0427" w:rsidRPr="006B3191" w:rsidRDefault="00FC0427" w:rsidP="00FC0427">
      <w:pPr>
        <w:pStyle w:val="ListParagraph"/>
        <w:rPr>
          <w:rFonts w:ascii="Arial" w:hAnsi="Arial" w:cs="Arial"/>
          <w:lang w:val="ro-RO"/>
          <w:rPrChange w:id="142" w:author="HMP 6" w:date="2021-09-08T14:59:00Z">
            <w:rPr>
              <w:rFonts w:ascii="Arial" w:hAnsi="Arial" w:cs="Arial"/>
              <w:lang w:val="it-IT"/>
            </w:rPr>
          </w:rPrChange>
        </w:rPr>
      </w:pPr>
    </w:p>
    <w:p w14:paraId="7A790F1A" w14:textId="19400475" w:rsidR="00FC0427" w:rsidRPr="006B3191" w:rsidRDefault="00FC0427" w:rsidP="00FC0427">
      <w:pPr>
        <w:pStyle w:val="ListParagraph"/>
        <w:numPr>
          <w:ilvl w:val="1"/>
          <w:numId w:val="25"/>
        </w:numPr>
        <w:spacing w:after="0"/>
        <w:ind w:hanging="720"/>
        <w:jc w:val="both"/>
        <w:rPr>
          <w:rFonts w:ascii="Arial" w:hAnsi="Arial" w:cs="Arial"/>
          <w:lang w:val="ro-RO"/>
        </w:rPr>
      </w:pPr>
      <w:r w:rsidRPr="006B3191">
        <w:rPr>
          <w:rFonts w:ascii="Arial" w:hAnsi="Arial" w:cs="Arial"/>
          <w:color w:val="000000"/>
          <w:lang w:val="ro-RO"/>
        </w:rPr>
        <w:t xml:space="preserve">In cazul in care dupa efectuarea Testelor de Acceptanta, rezulta ca cerintele din Documentatie si celelalte documente semnate de ambele in Parti in realizarea Proiectului au fost indeplinite, Partile vor semna un Proces-Verbal de Acceptanta. Procesele-Verbale de Acceptanta </w:t>
      </w:r>
      <w:r w:rsidR="00277186" w:rsidRPr="00BE4FD8">
        <w:rPr>
          <w:rFonts w:ascii="Arial" w:hAnsi="Arial" w:cs="Arial"/>
          <w:color w:val="000000"/>
          <w:lang w:val="ro-RO"/>
        </w:rPr>
        <w:t>vor</w:t>
      </w:r>
      <w:r w:rsidRPr="00BE4FD8">
        <w:rPr>
          <w:rFonts w:ascii="Arial" w:hAnsi="Arial" w:cs="Arial"/>
          <w:color w:val="000000"/>
          <w:lang w:val="ro-RO"/>
        </w:rPr>
        <w:t xml:space="preserve"> fi incheiate inclusiv cu privire la acceptante intermediare</w:t>
      </w:r>
      <w:r w:rsidR="00277186" w:rsidRPr="00BE4FD8">
        <w:rPr>
          <w:rFonts w:ascii="Arial" w:hAnsi="Arial" w:cs="Arial"/>
          <w:color w:val="000000"/>
          <w:lang w:val="ro-RO"/>
        </w:rPr>
        <w:t xml:space="preserve"> pentru fiecare etapa a Proiectului</w:t>
      </w:r>
      <w:r w:rsidRPr="00BE4FD8">
        <w:rPr>
          <w:rFonts w:ascii="Arial" w:hAnsi="Arial" w:cs="Arial"/>
          <w:color w:val="000000"/>
          <w:lang w:val="ro-RO"/>
        </w:rPr>
        <w:t>.</w:t>
      </w:r>
    </w:p>
    <w:p w14:paraId="114559DA" w14:textId="77777777" w:rsidR="00FC0427" w:rsidRPr="006B3191" w:rsidRDefault="00FC0427" w:rsidP="00FC0427">
      <w:pPr>
        <w:spacing w:after="0"/>
        <w:ind w:hanging="630"/>
        <w:jc w:val="both"/>
        <w:rPr>
          <w:rFonts w:ascii="Arial" w:hAnsi="Arial" w:cs="Arial"/>
          <w:lang w:val="ro-RO"/>
        </w:rPr>
      </w:pPr>
    </w:p>
    <w:p w14:paraId="2C94A7FC" w14:textId="77777777" w:rsidR="00FC0427" w:rsidRPr="006B3191" w:rsidRDefault="00FC0427" w:rsidP="00FC0427">
      <w:pPr>
        <w:spacing w:after="0"/>
        <w:ind w:hanging="630"/>
        <w:jc w:val="both"/>
        <w:rPr>
          <w:rFonts w:ascii="Arial" w:hAnsi="Arial" w:cs="Arial"/>
          <w:lang w:val="ro-RO"/>
        </w:rPr>
      </w:pPr>
    </w:p>
    <w:p w14:paraId="5DFD3354" w14:textId="77777777" w:rsidR="00FC0427" w:rsidRPr="006B3191" w:rsidRDefault="00FC0427" w:rsidP="00FC0427">
      <w:pPr>
        <w:spacing w:after="0"/>
        <w:jc w:val="both"/>
        <w:rPr>
          <w:rFonts w:ascii="Arial" w:hAnsi="Arial" w:cs="Arial"/>
          <w:b/>
          <w:lang w:val="ro-RO"/>
        </w:rPr>
      </w:pPr>
      <w:r w:rsidRPr="006B3191">
        <w:rPr>
          <w:rFonts w:ascii="Arial" w:hAnsi="Arial" w:cs="Arial"/>
          <w:b/>
          <w:lang w:val="ro-RO"/>
        </w:rPr>
        <w:t>CAPITOLUL 6: DECLARATII</w:t>
      </w:r>
    </w:p>
    <w:p w14:paraId="55A713FA" w14:textId="77777777" w:rsidR="00FC0427" w:rsidRPr="006B3191" w:rsidRDefault="00FC0427" w:rsidP="00FC0427">
      <w:pPr>
        <w:spacing w:after="0"/>
        <w:jc w:val="both"/>
        <w:rPr>
          <w:rFonts w:ascii="Arial" w:hAnsi="Arial" w:cs="Arial"/>
          <w:b/>
          <w:lang w:val="ro-RO"/>
        </w:rPr>
      </w:pPr>
    </w:p>
    <w:p w14:paraId="05B63E55" w14:textId="6DA3A322" w:rsidR="00FC0427" w:rsidRPr="006B3191" w:rsidRDefault="00FC0427" w:rsidP="00FC0427">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Prestatorul garanteaza ca (i) are capacitatea legala si competenta necesara pentru a incheia prezentul Contract si a presta Serviciile, (ii) fiecare dintre angajatii sau contractantii implicati in executarea prezentului Contract vor avea calificarea si experienta necesare pentru presta Serviciile intr-o maniera competenta si profesionala, si (iii) ca Serviciile vor fi prestate in conformitate cu standardele de buna practica general acceptate in industrie.</w:t>
      </w:r>
    </w:p>
    <w:p w14:paraId="39B65134" w14:textId="77777777" w:rsidR="00C04054" w:rsidRPr="006B3191" w:rsidRDefault="00C04054" w:rsidP="00C04054">
      <w:pPr>
        <w:pStyle w:val="ListParagraph"/>
        <w:spacing w:after="0"/>
        <w:jc w:val="both"/>
        <w:rPr>
          <w:rFonts w:ascii="Arial" w:hAnsi="Arial" w:cs="Arial"/>
          <w:lang w:val="ro-RO"/>
        </w:rPr>
      </w:pPr>
    </w:p>
    <w:p w14:paraId="55C307B9" w14:textId="6C333930" w:rsidR="00C04054" w:rsidRPr="006B3191" w:rsidRDefault="00277186" w:rsidP="00C04054">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 xml:space="preserve">Prestatorul declara ca este o societate legal infiintata </w:t>
      </w:r>
      <w:r w:rsidR="00BE5A7D" w:rsidRPr="006B3191">
        <w:rPr>
          <w:rFonts w:ascii="Arial" w:hAnsi="Arial" w:cs="Arial"/>
          <w:lang w:val="ro-RO"/>
        </w:rPr>
        <w:t>si functioneaza in mod corespunzator, cu respectarea legislatiei din Romania.</w:t>
      </w:r>
    </w:p>
    <w:p w14:paraId="59B6D2D4" w14:textId="77777777" w:rsidR="00C04054" w:rsidRPr="006B3191" w:rsidRDefault="00C04054" w:rsidP="00C04054">
      <w:pPr>
        <w:pStyle w:val="ListParagraph"/>
        <w:spacing w:after="0"/>
        <w:jc w:val="both"/>
        <w:rPr>
          <w:rFonts w:ascii="Arial" w:hAnsi="Arial" w:cs="Arial"/>
          <w:lang w:val="ro-RO"/>
        </w:rPr>
      </w:pPr>
    </w:p>
    <w:p w14:paraId="614A7E6F" w14:textId="687CF45D" w:rsidR="00912A4C" w:rsidRPr="006B3191" w:rsidRDefault="00BE5A7D" w:rsidP="00FC0427">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 xml:space="preserve">Prestatorul declara </w:t>
      </w:r>
      <w:r w:rsidR="007B76E6" w:rsidRPr="006B3191">
        <w:rPr>
          <w:rFonts w:ascii="Arial" w:hAnsi="Arial" w:cs="Arial"/>
          <w:lang w:val="ro-RO"/>
        </w:rPr>
        <w:t xml:space="preserve">ca toate elementele Software-ului, </w:t>
      </w:r>
      <w:r w:rsidR="001858FD" w:rsidRPr="006B3191">
        <w:rPr>
          <w:rFonts w:ascii="Arial" w:hAnsi="Arial" w:cs="Arial"/>
          <w:lang w:val="ro-RO"/>
        </w:rPr>
        <w:t>inclusiv dar nu limitat la idee, concept, functionalitati</w:t>
      </w:r>
      <w:r w:rsidR="00A77E4F" w:rsidRPr="006B3191">
        <w:rPr>
          <w:rFonts w:ascii="Arial" w:hAnsi="Arial" w:cs="Arial"/>
          <w:lang w:val="ro-RO"/>
        </w:rPr>
        <w:t>, specificarii</w:t>
      </w:r>
      <w:r w:rsidR="00C04054" w:rsidRPr="006B3191">
        <w:rPr>
          <w:rFonts w:ascii="Arial" w:hAnsi="Arial" w:cs="Arial"/>
          <w:lang w:val="ro-RO"/>
        </w:rPr>
        <w:t xml:space="preserve"> apartin exclusiv Beneficiarului si i-au fost aduse la cunostinta de acesta din urma la momentul </w:t>
      </w:r>
      <w:r w:rsidR="00A86D38" w:rsidRPr="006B3191">
        <w:rPr>
          <w:rFonts w:ascii="Arial" w:hAnsi="Arial" w:cs="Arial"/>
          <w:lang w:val="ro-RO"/>
        </w:rPr>
        <w:t xml:space="preserve">negocierilor pentru </w:t>
      </w:r>
      <w:r w:rsidR="00912A4C" w:rsidRPr="006B3191">
        <w:rPr>
          <w:rFonts w:ascii="Arial" w:hAnsi="Arial" w:cs="Arial"/>
          <w:lang w:val="ro-RO"/>
        </w:rPr>
        <w:t>incheierea prezentului Contract si a realizarii Software-urlui.</w:t>
      </w:r>
    </w:p>
    <w:p w14:paraId="4E332A72" w14:textId="77777777" w:rsidR="00912A4C" w:rsidRPr="006B3191" w:rsidRDefault="00912A4C" w:rsidP="00912A4C">
      <w:pPr>
        <w:pStyle w:val="ListParagraph"/>
        <w:spacing w:after="0"/>
        <w:jc w:val="both"/>
        <w:rPr>
          <w:rFonts w:ascii="Arial" w:hAnsi="Arial" w:cs="Arial"/>
          <w:lang w:val="ro-RO"/>
        </w:rPr>
      </w:pPr>
    </w:p>
    <w:p w14:paraId="6B79175A" w14:textId="77777777" w:rsidR="006E5672" w:rsidRPr="006B3191" w:rsidRDefault="00912A4C" w:rsidP="00FC0427">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 xml:space="preserve">In contextul declaratiei de la art. 6.3. de mai sus, Prestatorul recunoaste ca </w:t>
      </w:r>
      <w:r w:rsidR="00050BD8" w:rsidRPr="006B3191">
        <w:rPr>
          <w:rFonts w:ascii="Arial" w:hAnsi="Arial" w:cs="Arial"/>
          <w:lang w:val="ro-RO"/>
        </w:rPr>
        <w:t>dezvolta Software-ul pentru Beneficiar, acesta din urma fiind</w:t>
      </w:r>
      <w:r w:rsidR="00A314F8" w:rsidRPr="006B3191">
        <w:rPr>
          <w:rFonts w:ascii="Arial" w:hAnsi="Arial" w:cs="Arial"/>
          <w:lang w:val="ro-RO"/>
        </w:rPr>
        <w:t>/devenind</w:t>
      </w:r>
      <w:r w:rsidR="00050BD8" w:rsidRPr="006B3191">
        <w:rPr>
          <w:rFonts w:ascii="Arial" w:hAnsi="Arial" w:cs="Arial"/>
          <w:lang w:val="ro-RO"/>
        </w:rPr>
        <w:t xml:space="preserve"> proprietarul Software-ului</w:t>
      </w:r>
      <w:r w:rsidR="009A7D0E" w:rsidRPr="006B3191">
        <w:rPr>
          <w:rFonts w:ascii="Arial" w:hAnsi="Arial" w:cs="Arial"/>
          <w:lang w:val="ro-RO"/>
        </w:rPr>
        <w:t xml:space="preserve"> etapa cu etapa,</w:t>
      </w:r>
      <w:r w:rsidR="00A314F8" w:rsidRPr="006B3191">
        <w:rPr>
          <w:rFonts w:ascii="Arial" w:hAnsi="Arial" w:cs="Arial"/>
          <w:lang w:val="ro-RO"/>
        </w:rPr>
        <w:t xml:space="preserve"> </w:t>
      </w:r>
      <w:r w:rsidR="009A7D0E" w:rsidRPr="006B3191">
        <w:rPr>
          <w:rFonts w:ascii="Arial" w:hAnsi="Arial" w:cs="Arial"/>
          <w:lang w:val="ro-RO"/>
        </w:rPr>
        <w:t>la finalizarea fiecarei etape prin Procesul verbal de acceptanta.</w:t>
      </w:r>
    </w:p>
    <w:p w14:paraId="1F81B954" w14:textId="77777777" w:rsidR="006E5672" w:rsidRPr="006B3191" w:rsidRDefault="006E5672" w:rsidP="006E5672">
      <w:pPr>
        <w:pStyle w:val="ListParagraph"/>
        <w:rPr>
          <w:rFonts w:ascii="Arial" w:hAnsi="Arial" w:cs="Arial"/>
          <w:lang w:val="ro-RO"/>
        </w:rPr>
      </w:pPr>
    </w:p>
    <w:p w14:paraId="33AC4884" w14:textId="5AAB0D0D" w:rsidR="00912A4C" w:rsidRPr="006B3191" w:rsidRDefault="006E5672" w:rsidP="00FC0427">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 xml:space="preserve">Prestatorul declara ca intelege </w:t>
      </w:r>
      <w:r w:rsidR="00A77E4F" w:rsidRPr="006B3191">
        <w:rPr>
          <w:rFonts w:ascii="Arial" w:hAnsi="Arial" w:cs="Arial"/>
          <w:lang w:val="ro-RO"/>
        </w:rPr>
        <w:t>importanta confidentialitatii in legatura cu toate elementele Software-ului, ideii, conceptului, specificatiilor</w:t>
      </w:r>
      <w:r w:rsidR="0052370A" w:rsidRPr="006B3191">
        <w:rPr>
          <w:rFonts w:ascii="Arial" w:hAnsi="Arial" w:cs="Arial"/>
          <w:lang w:val="ro-RO"/>
        </w:rPr>
        <w:t xml:space="preserve"> sens in care acesta nu va divulga niciunei terte parti</w:t>
      </w:r>
      <w:r w:rsidR="004A729D" w:rsidRPr="006B3191">
        <w:rPr>
          <w:rFonts w:ascii="Arial" w:hAnsi="Arial" w:cs="Arial"/>
          <w:lang w:val="ro-RO"/>
        </w:rPr>
        <w:t xml:space="preserve"> niciun fel de </w:t>
      </w:r>
      <w:r w:rsidR="002310AA" w:rsidRPr="006B3191">
        <w:rPr>
          <w:rFonts w:ascii="Arial" w:hAnsi="Arial" w:cs="Arial"/>
          <w:lang w:val="ro-RO"/>
        </w:rPr>
        <w:t>I</w:t>
      </w:r>
      <w:r w:rsidR="004A729D" w:rsidRPr="006B3191">
        <w:rPr>
          <w:rFonts w:ascii="Arial" w:hAnsi="Arial" w:cs="Arial"/>
          <w:lang w:val="ro-RO"/>
        </w:rPr>
        <w:t xml:space="preserve">nformatii </w:t>
      </w:r>
      <w:r w:rsidR="002310AA" w:rsidRPr="006B3191">
        <w:rPr>
          <w:rFonts w:ascii="Arial" w:hAnsi="Arial" w:cs="Arial"/>
          <w:lang w:val="ro-RO"/>
        </w:rPr>
        <w:t>C</w:t>
      </w:r>
      <w:r w:rsidR="004A729D" w:rsidRPr="006B3191">
        <w:rPr>
          <w:rFonts w:ascii="Arial" w:hAnsi="Arial" w:cs="Arial"/>
          <w:lang w:val="ro-RO"/>
        </w:rPr>
        <w:t>onfidentiale din sau in legatura cu prezentul Contract.</w:t>
      </w:r>
      <w:r w:rsidR="00050BD8" w:rsidRPr="006B3191">
        <w:rPr>
          <w:rFonts w:ascii="Arial" w:hAnsi="Arial" w:cs="Arial"/>
          <w:lang w:val="ro-RO"/>
        </w:rPr>
        <w:t xml:space="preserve"> </w:t>
      </w:r>
    </w:p>
    <w:p w14:paraId="4299B4DA" w14:textId="77777777" w:rsidR="00ED2B57" w:rsidRPr="006B3191" w:rsidRDefault="00ED2B57" w:rsidP="00ED2B57">
      <w:pPr>
        <w:pStyle w:val="ListParagraph"/>
        <w:rPr>
          <w:rFonts w:ascii="Arial" w:hAnsi="Arial" w:cs="Arial"/>
          <w:lang w:val="ro-RO"/>
        </w:rPr>
      </w:pPr>
    </w:p>
    <w:p w14:paraId="683E8C50" w14:textId="4D4EFB62" w:rsidR="00ED2B57" w:rsidRPr="006B3191" w:rsidRDefault="00ED2B57" w:rsidP="00FC0427">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Prestatorul declara c</w:t>
      </w:r>
      <w:r w:rsidR="0070597F" w:rsidRPr="006B3191">
        <w:rPr>
          <w:rFonts w:ascii="Arial" w:hAnsi="Arial" w:cs="Arial"/>
          <w:lang w:val="ro-RO"/>
        </w:rPr>
        <w:t>a</w:t>
      </w:r>
      <w:r w:rsidRPr="006B3191">
        <w:rPr>
          <w:rFonts w:ascii="Arial" w:hAnsi="Arial" w:cs="Arial"/>
          <w:lang w:val="ro-RO"/>
        </w:rPr>
        <w:t xml:space="preserve"> intelege si accepta ca Software-ul nu es</w:t>
      </w:r>
      <w:r w:rsidR="006A3C35" w:rsidRPr="006B3191">
        <w:rPr>
          <w:rFonts w:ascii="Arial" w:hAnsi="Arial" w:cs="Arial"/>
          <w:lang w:val="ro-RO"/>
        </w:rPr>
        <w:t xml:space="preserve">te proprietatea sa si nu va avea niciun drept patrimonial sau nepatrimonial asupra acestuia, </w:t>
      </w:r>
      <w:r w:rsidR="0070597F" w:rsidRPr="006B3191">
        <w:rPr>
          <w:rFonts w:ascii="Arial" w:hAnsi="Arial" w:cs="Arial"/>
          <w:lang w:val="ro-RO"/>
        </w:rPr>
        <w:t xml:space="preserve">astfel ca nici pe parcursul executarii Contractului si nici ulterior </w:t>
      </w:r>
      <w:r w:rsidR="00DC3C77" w:rsidRPr="006B3191">
        <w:rPr>
          <w:rFonts w:ascii="Arial" w:hAnsi="Arial" w:cs="Arial"/>
          <w:lang w:val="ro-RO"/>
        </w:rPr>
        <w:t xml:space="preserve">acceptantei finale acesta nu va utiliza in nicun fel datele si informatii, specificatiile, conceptul, </w:t>
      </w:r>
      <w:r w:rsidR="002310AA" w:rsidRPr="006B3191">
        <w:rPr>
          <w:rFonts w:ascii="Arial" w:hAnsi="Arial" w:cs="Arial"/>
          <w:lang w:val="ro-RO"/>
        </w:rPr>
        <w:t>C</w:t>
      </w:r>
      <w:r w:rsidR="00DC3C77" w:rsidRPr="006B3191">
        <w:rPr>
          <w:rFonts w:ascii="Arial" w:hAnsi="Arial" w:cs="Arial"/>
          <w:lang w:val="ro-RO"/>
        </w:rPr>
        <w:t>odul sursa in tot sau in parte</w:t>
      </w:r>
      <w:r w:rsidR="002116A2" w:rsidRPr="006B3191">
        <w:rPr>
          <w:rFonts w:ascii="Arial" w:hAnsi="Arial" w:cs="Arial"/>
          <w:lang w:val="ro-RO"/>
        </w:rPr>
        <w:t>, nici in interesul sau si nici al unui tert.</w:t>
      </w:r>
      <w:r w:rsidR="001E1AEE" w:rsidRPr="006B3191">
        <w:rPr>
          <w:rFonts w:ascii="Arial" w:hAnsi="Arial" w:cs="Arial"/>
          <w:lang w:val="ro-RO"/>
        </w:rPr>
        <w:t xml:space="preserve"> Totodata, Prestatorul se obliga sa nu replice</w:t>
      </w:r>
      <w:r w:rsidR="00FB3D1E" w:rsidRPr="006B3191">
        <w:rPr>
          <w:rFonts w:ascii="Arial" w:hAnsi="Arial" w:cs="Arial"/>
          <w:lang w:val="ro-RO"/>
        </w:rPr>
        <w:t>/rescrie</w:t>
      </w:r>
      <w:r w:rsidR="001E1AEE" w:rsidRPr="006B3191">
        <w:rPr>
          <w:rFonts w:ascii="Arial" w:hAnsi="Arial" w:cs="Arial"/>
          <w:lang w:val="ro-RO"/>
        </w:rPr>
        <w:t xml:space="preserve"> in niciun fel codul sursa sau Software-ul chiar si in alte limbaje de programare</w:t>
      </w:r>
      <w:r w:rsidR="00FB3D1E" w:rsidRPr="006B3191">
        <w:rPr>
          <w:rFonts w:ascii="Arial" w:hAnsi="Arial" w:cs="Arial"/>
          <w:lang w:val="ro-RO"/>
        </w:rPr>
        <w:t>.</w:t>
      </w:r>
    </w:p>
    <w:p w14:paraId="2A8CF4C7" w14:textId="77777777" w:rsidR="00FB3D1E" w:rsidRPr="006B3191" w:rsidRDefault="00FB3D1E" w:rsidP="00FB3D1E">
      <w:pPr>
        <w:pStyle w:val="ListParagraph"/>
        <w:rPr>
          <w:rFonts w:ascii="Arial" w:hAnsi="Arial" w:cs="Arial"/>
          <w:lang w:val="ro-RO"/>
        </w:rPr>
      </w:pPr>
    </w:p>
    <w:p w14:paraId="1B2A9691" w14:textId="7679F5E7" w:rsidR="0041152E" w:rsidRPr="006B3191" w:rsidRDefault="0041152E" w:rsidP="0041152E">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Prestatorul declara ca</w:t>
      </w:r>
      <w:r w:rsidR="005D03F0" w:rsidRPr="006B3191">
        <w:rPr>
          <w:rFonts w:ascii="Arial" w:hAnsi="Arial" w:cs="Arial"/>
          <w:lang w:val="ro-RO"/>
        </w:rPr>
        <w:t xml:space="preserve"> are cunostinta de faptul ca dupa realizarea acceptantei finale, Beneficiarul intentioneaza inregistrarea Software-ului (programului de calculator) </w:t>
      </w:r>
      <w:r w:rsidR="00C762BE" w:rsidRPr="006B3191">
        <w:rPr>
          <w:rFonts w:ascii="Arial" w:hAnsi="Arial" w:cs="Arial"/>
          <w:lang w:val="ro-RO"/>
        </w:rPr>
        <w:t>la ORDA</w:t>
      </w:r>
      <w:r w:rsidR="00096D7B" w:rsidRPr="006B3191">
        <w:rPr>
          <w:rFonts w:ascii="Arial" w:hAnsi="Arial" w:cs="Arial"/>
          <w:lang w:val="ro-RO"/>
        </w:rPr>
        <w:t xml:space="preserve"> </w:t>
      </w:r>
      <w:r w:rsidR="00096D7B" w:rsidRPr="006B3191">
        <w:rPr>
          <w:rFonts w:ascii="Arial" w:hAnsi="Arial" w:cs="Arial"/>
          <w:lang w:val="ro-RO" w:eastAsia="it-IT"/>
        </w:rPr>
        <w:t>(sau forumuri europene sau internationale similare)</w:t>
      </w:r>
      <w:r w:rsidR="00C762BE" w:rsidRPr="006B3191">
        <w:rPr>
          <w:rFonts w:ascii="Arial" w:hAnsi="Arial" w:cs="Arial"/>
          <w:lang w:val="ro-RO"/>
        </w:rPr>
        <w:t xml:space="preserve"> ca proprietatea sa, astfel ca Prestatorul </w:t>
      </w:r>
      <w:r w:rsidR="001915DF" w:rsidRPr="006B3191">
        <w:rPr>
          <w:rFonts w:ascii="Arial" w:hAnsi="Arial" w:cs="Arial"/>
          <w:lang w:val="ro-RO"/>
        </w:rPr>
        <w:t xml:space="preserve">garanteaza faptul ca Codul sursa al Software-ului este </w:t>
      </w:r>
      <w:r w:rsidR="005F6FD7" w:rsidRPr="006B3191">
        <w:rPr>
          <w:rFonts w:ascii="Arial" w:hAnsi="Arial" w:cs="Arial"/>
          <w:lang w:val="ro-RO"/>
        </w:rPr>
        <w:t>unul nou, realizat de Prestator in executarea Contractului si nu este copiat in tot sau in parte din alt (-e) program(-e) de calculator</w:t>
      </w:r>
      <w:r w:rsidR="009B0965" w:rsidRPr="006B3191">
        <w:rPr>
          <w:rFonts w:ascii="Arial" w:hAnsi="Arial" w:cs="Arial"/>
          <w:lang w:val="ro-RO"/>
        </w:rPr>
        <w:t xml:space="preserve"> sau realizat intr</w:t>
      </w:r>
      <w:r w:rsidR="00016878" w:rsidRPr="006B3191">
        <w:rPr>
          <w:rFonts w:ascii="Arial" w:hAnsi="Arial" w:cs="Arial"/>
          <w:lang w:val="ro-RO"/>
        </w:rPr>
        <w:t>-un mediu Open Source</w:t>
      </w:r>
      <w:r w:rsidR="00132538" w:rsidRPr="006B3191">
        <w:rPr>
          <w:rFonts w:ascii="Arial" w:hAnsi="Arial" w:cs="Arial"/>
          <w:lang w:val="ro-RO"/>
        </w:rPr>
        <w:t xml:space="preserve"> si nu incalca in niciun fel drepturile de proprietate intelectuala ale unui(-or) tert(-i)</w:t>
      </w:r>
      <w:r w:rsidR="005F6FD7" w:rsidRPr="006B3191">
        <w:rPr>
          <w:rFonts w:ascii="Arial" w:hAnsi="Arial" w:cs="Arial"/>
          <w:lang w:val="ro-RO"/>
        </w:rPr>
        <w:t>, situatie care ar putea expune Beneficiarul</w:t>
      </w:r>
      <w:r w:rsidR="00016878" w:rsidRPr="006B3191">
        <w:rPr>
          <w:rFonts w:ascii="Arial" w:hAnsi="Arial" w:cs="Arial"/>
          <w:lang w:val="ro-RO"/>
        </w:rPr>
        <w:t>: i.)</w:t>
      </w:r>
      <w:r w:rsidR="005F6FD7" w:rsidRPr="006B3191">
        <w:rPr>
          <w:rFonts w:ascii="Arial" w:hAnsi="Arial" w:cs="Arial"/>
          <w:lang w:val="ro-RO"/>
        </w:rPr>
        <w:t xml:space="preserve"> la riscul unor litigii</w:t>
      </w:r>
      <w:r w:rsidR="009772BD" w:rsidRPr="006B3191">
        <w:rPr>
          <w:rFonts w:ascii="Arial" w:hAnsi="Arial" w:cs="Arial"/>
          <w:lang w:val="ro-RO"/>
        </w:rPr>
        <w:t xml:space="preserve"> (si obligarea la despagubiri si/sau interzicea utilizarii aplicatiei)</w:t>
      </w:r>
      <w:r w:rsidR="005F6FD7" w:rsidRPr="006B3191">
        <w:rPr>
          <w:rFonts w:ascii="Arial" w:hAnsi="Arial" w:cs="Arial"/>
          <w:lang w:val="ro-RO"/>
        </w:rPr>
        <w:t xml:space="preserve"> sau</w:t>
      </w:r>
      <w:r w:rsidR="00016878" w:rsidRPr="006B3191">
        <w:rPr>
          <w:rFonts w:ascii="Arial" w:hAnsi="Arial" w:cs="Arial"/>
          <w:lang w:val="ro-RO"/>
        </w:rPr>
        <w:t xml:space="preserve"> ii.)</w:t>
      </w:r>
      <w:r w:rsidR="005F6FD7" w:rsidRPr="006B3191">
        <w:rPr>
          <w:rFonts w:ascii="Arial" w:hAnsi="Arial" w:cs="Arial"/>
          <w:lang w:val="ro-RO"/>
        </w:rPr>
        <w:t xml:space="preserve"> la </w:t>
      </w:r>
      <w:r w:rsidR="00E20709" w:rsidRPr="006B3191">
        <w:rPr>
          <w:rFonts w:ascii="Arial" w:hAnsi="Arial" w:cs="Arial"/>
          <w:lang w:val="ro-RO"/>
        </w:rPr>
        <w:t>imposibilitatea inregistrarii la ORDA</w:t>
      </w:r>
      <w:r w:rsidR="00096D7B" w:rsidRPr="006B3191">
        <w:rPr>
          <w:rFonts w:ascii="Arial" w:hAnsi="Arial" w:cs="Arial"/>
          <w:lang w:val="ro-RO"/>
        </w:rPr>
        <w:t xml:space="preserve"> (</w:t>
      </w:r>
      <w:r w:rsidR="00096D7B" w:rsidRPr="006B3191">
        <w:rPr>
          <w:rFonts w:ascii="Arial" w:hAnsi="Arial" w:cs="Arial"/>
          <w:lang w:val="ro-RO" w:eastAsia="it-IT"/>
        </w:rPr>
        <w:t>ORDA (sau forumuri europene sau internationale similare)_</w:t>
      </w:r>
      <w:r w:rsidR="00E20709" w:rsidRPr="006B3191">
        <w:rPr>
          <w:rFonts w:ascii="Arial" w:hAnsi="Arial" w:cs="Arial"/>
          <w:lang w:val="ro-RO"/>
        </w:rPr>
        <w:t xml:space="preserve"> a Software-ului sau</w:t>
      </w:r>
      <w:r w:rsidR="00016878" w:rsidRPr="006B3191">
        <w:rPr>
          <w:rFonts w:ascii="Arial" w:hAnsi="Arial" w:cs="Arial"/>
          <w:lang w:val="ro-RO"/>
        </w:rPr>
        <w:t xml:space="preserve"> ii.)</w:t>
      </w:r>
      <w:r w:rsidR="00E20709" w:rsidRPr="006B3191">
        <w:rPr>
          <w:rFonts w:ascii="Arial" w:hAnsi="Arial" w:cs="Arial"/>
          <w:lang w:val="ro-RO"/>
        </w:rPr>
        <w:t xml:space="preserve"> la posibilitatea </w:t>
      </w:r>
      <w:r w:rsidR="00EF435F" w:rsidRPr="006B3191">
        <w:rPr>
          <w:rFonts w:ascii="Arial" w:hAnsi="Arial" w:cs="Arial"/>
          <w:lang w:val="ro-RO"/>
        </w:rPr>
        <w:t>ca Software-ul sa nu beneficieze de protectie juridica</w:t>
      </w:r>
      <w:r w:rsidR="0007575A" w:rsidRPr="006B3191">
        <w:rPr>
          <w:rFonts w:ascii="Arial" w:hAnsi="Arial" w:cs="Arial"/>
          <w:lang w:val="ro-RO"/>
        </w:rPr>
        <w:t xml:space="preserve"> (caz in care </w:t>
      </w:r>
      <w:r w:rsidR="00BC7C7B" w:rsidRPr="006B3191">
        <w:rPr>
          <w:rFonts w:ascii="Arial" w:hAnsi="Arial" w:cs="Arial"/>
          <w:lang w:val="ro-RO"/>
        </w:rPr>
        <w:t>orice tert ar putea in mod liber a replice Software-ul</w:t>
      </w:r>
      <w:r w:rsidR="00464D85" w:rsidRPr="006B3191">
        <w:rPr>
          <w:rFonts w:ascii="Arial" w:hAnsi="Arial" w:cs="Arial"/>
          <w:lang w:val="ro-RO"/>
        </w:rPr>
        <w:t xml:space="preserve"> si/sa</w:t>
      </w:r>
      <w:r w:rsidR="00A667B6" w:rsidRPr="006B3191">
        <w:rPr>
          <w:rFonts w:ascii="Arial" w:hAnsi="Arial" w:cs="Arial"/>
          <w:lang w:val="ro-RO"/>
        </w:rPr>
        <w:t>u</w:t>
      </w:r>
      <w:r w:rsidR="00464D85" w:rsidRPr="006B3191">
        <w:rPr>
          <w:rFonts w:ascii="Arial" w:hAnsi="Arial" w:cs="Arial"/>
          <w:lang w:val="ro-RO"/>
        </w:rPr>
        <w:t xml:space="preserve"> sa il comercializeze</w:t>
      </w:r>
      <w:r w:rsidR="0007575A" w:rsidRPr="006B3191">
        <w:rPr>
          <w:rFonts w:ascii="Arial" w:hAnsi="Arial" w:cs="Arial"/>
          <w:lang w:val="ro-RO"/>
        </w:rPr>
        <w:t>)</w:t>
      </w:r>
      <w:r w:rsidR="005F6FD7" w:rsidRPr="006B3191">
        <w:rPr>
          <w:rFonts w:ascii="Arial" w:hAnsi="Arial" w:cs="Arial"/>
          <w:lang w:val="ro-RO"/>
        </w:rPr>
        <w:t>.</w:t>
      </w:r>
    </w:p>
    <w:p w14:paraId="271BB0B1" w14:textId="77777777" w:rsidR="0041152E" w:rsidRPr="006B3191" w:rsidRDefault="0041152E" w:rsidP="0041152E">
      <w:pPr>
        <w:spacing w:after="0"/>
        <w:jc w:val="both"/>
        <w:rPr>
          <w:rFonts w:ascii="Arial" w:hAnsi="Arial" w:cs="Arial"/>
          <w:lang w:val="ro-RO"/>
        </w:rPr>
      </w:pPr>
    </w:p>
    <w:p w14:paraId="0B6B32EA" w14:textId="2D1A4203" w:rsidR="00FB3D1E" w:rsidRPr="006B3191" w:rsidRDefault="00FB3D1E" w:rsidP="0041152E">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t>Prestatorul declara ca intelege si accepta faptul ca Beneficiarul a depus eforturi substantiale pentru realizarea conceptului, specificatiilor</w:t>
      </w:r>
      <w:r w:rsidR="00171C56" w:rsidRPr="006B3191">
        <w:rPr>
          <w:rFonts w:ascii="Arial" w:hAnsi="Arial" w:cs="Arial"/>
          <w:lang w:val="ro-RO"/>
        </w:rPr>
        <w:t xml:space="preserve"> pentru</w:t>
      </w:r>
      <w:r w:rsidRPr="006B3191">
        <w:rPr>
          <w:rFonts w:ascii="Arial" w:hAnsi="Arial" w:cs="Arial"/>
          <w:lang w:val="ro-RO"/>
        </w:rPr>
        <w:t xml:space="preserve"> </w:t>
      </w:r>
      <w:r w:rsidR="00171C56" w:rsidRPr="006B3191">
        <w:rPr>
          <w:rFonts w:ascii="Arial" w:hAnsi="Arial" w:cs="Arial"/>
          <w:lang w:val="ro-RO"/>
        </w:rPr>
        <w:t>Software</w:t>
      </w:r>
      <w:r w:rsidR="00E02291" w:rsidRPr="006B3191">
        <w:rPr>
          <w:rFonts w:ascii="Arial" w:hAnsi="Arial" w:cs="Arial"/>
          <w:lang w:val="ro-RO"/>
        </w:rPr>
        <w:t xml:space="preserve">, astfel ca </w:t>
      </w:r>
      <w:r w:rsidR="00B3073C" w:rsidRPr="006B3191">
        <w:rPr>
          <w:rFonts w:ascii="Arial" w:hAnsi="Arial" w:cs="Arial"/>
          <w:lang w:val="ro-RO"/>
        </w:rPr>
        <w:t xml:space="preserve">Prestatorul se va abtine de la orice fel de actiuni (personale sau prin terti) care l-ar impiedica pe </w:t>
      </w:r>
      <w:r w:rsidR="00474323" w:rsidRPr="006B3191">
        <w:rPr>
          <w:rFonts w:ascii="Arial" w:hAnsi="Arial" w:cs="Arial"/>
          <w:lang w:val="ro-RO"/>
        </w:rPr>
        <w:t>Beneficiar in orice modalitate de a inregistra Software-ul la ORDA</w:t>
      </w:r>
      <w:r w:rsidR="00096D7B" w:rsidRPr="006B3191">
        <w:rPr>
          <w:rFonts w:ascii="Arial" w:hAnsi="Arial" w:cs="Arial"/>
          <w:lang w:val="ro-RO"/>
        </w:rPr>
        <w:t xml:space="preserve"> </w:t>
      </w:r>
      <w:del w:id="143" w:author="Dani Dumitrescu" w:date="2021-09-07T15:26:00Z">
        <w:r w:rsidR="00096D7B" w:rsidRPr="006B3191" w:rsidDel="00814EFD">
          <w:rPr>
            <w:rFonts w:ascii="Arial" w:hAnsi="Arial" w:cs="Arial"/>
            <w:lang w:val="ro-RO"/>
          </w:rPr>
          <w:delText>(</w:delText>
        </w:r>
        <w:r w:rsidR="00096D7B" w:rsidRPr="006B3191" w:rsidDel="00814EFD">
          <w:rPr>
            <w:rFonts w:ascii="Arial" w:hAnsi="Arial" w:cs="Arial"/>
            <w:lang w:val="ro-RO" w:eastAsia="it-IT"/>
          </w:rPr>
          <w:delText xml:space="preserve">ORDA </w:delText>
        </w:r>
      </w:del>
      <w:r w:rsidR="00096D7B" w:rsidRPr="006B3191">
        <w:rPr>
          <w:rFonts w:ascii="Arial" w:hAnsi="Arial" w:cs="Arial"/>
          <w:lang w:val="ro-RO" w:eastAsia="it-IT"/>
        </w:rPr>
        <w:t>(sau forumuri europene sau internationale similare)</w:t>
      </w:r>
      <w:r w:rsidR="00FD07A9" w:rsidRPr="006B3191">
        <w:rPr>
          <w:rFonts w:ascii="Arial" w:hAnsi="Arial" w:cs="Arial"/>
          <w:lang w:val="ro-RO"/>
        </w:rPr>
        <w:t xml:space="preserve">, mai mult, Prestatorul il va </w:t>
      </w:r>
      <w:r w:rsidR="00D974B0" w:rsidRPr="006B3191">
        <w:rPr>
          <w:rFonts w:ascii="Arial" w:hAnsi="Arial" w:cs="Arial"/>
          <w:lang w:val="ro-RO"/>
        </w:rPr>
        <w:t>sustine pe Beneficiar la inregistrarea Software-ului furnizandu-i acestuia, la cerere, date</w:t>
      </w:r>
      <w:r w:rsidR="0041152E" w:rsidRPr="006B3191">
        <w:rPr>
          <w:rFonts w:ascii="Arial" w:hAnsi="Arial" w:cs="Arial"/>
          <w:lang w:val="ro-RO"/>
        </w:rPr>
        <w:t>,</w:t>
      </w:r>
      <w:r w:rsidR="00D974B0" w:rsidRPr="006B3191">
        <w:rPr>
          <w:rFonts w:ascii="Arial" w:hAnsi="Arial" w:cs="Arial"/>
          <w:lang w:val="ro-RO"/>
        </w:rPr>
        <w:t xml:space="preserve"> informatii</w:t>
      </w:r>
      <w:r w:rsidR="0041152E" w:rsidRPr="006B3191">
        <w:rPr>
          <w:rFonts w:ascii="Arial" w:hAnsi="Arial" w:cs="Arial"/>
          <w:lang w:val="ro-RO"/>
        </w:rPr>
        <w:t xml:space="preserve"> si documente</w:t>
      </w:r>
      <w:r w:rsidR="005504A8" w:rsidRPr="006B3191">
        <w:rPr>
          <w:rFonts w:ascii="Arial" w:hAnsi="Arial" w:cs="Arial"/>
          <w:lang w:val="ro-RO"/>
        </w:rPr>
        <w:t>.</w:t>
      </w:r>
      <w:r w:rsidR="0041152E" w:rsidRPr="006B3191">
        <w:rPr>
          <w:rFonts w:ascii="Arial" w:hAnsi="Arial" w:cs="Arial"/>
          <w:lang w:val="ro-RO"/>
        </w:rPr>
        <w:t xml:space="preserve"> </w:t>
      </w:r>
      <w:r w:rsidR="00E02291" w:rsidRPr="006B3191">
        <w:rPr>
          <w:rFonts w:ascii="Arial" w:hAnsi="Arial" w:cs="Arial"/>
          <w:lang w:val="ro-RO"/>
        </w:rPr>
        <w:t xml:space="preserve"> </w:t>
      </w:r>
    </w:p>
    <w:p w14:paraId="1FE5C47A" w14:textId="77777777" w:rsidR="004C2DE8" w:rsidRPr="006B3191" w:rsidRDefault="004C2DE8" w:rsidP="004C2DE8">
      <w:pPr>
        <w:pStyle w:val="ListParagraph"/>
        <w:rPr>
          <w:rFonts w:ascii="Arial" w:hAnsi="Arial" w:cs="Arial"/>
          <w:lang w:val="ro-RO"/>
        </w:rPr>
      </w:pPr>
    </w:p>
    <w:p w14:paraId="1E78EB40" w14:textId="2FD58420" w:rsidR="004C2DE8" w:rsidRPr="006B3191" w:rsidRDefault="004C2DE8" w:rsidP="0041152E">
      <w:pPr>
        <w:pStyle w:val="ListParagraph"/>
        <w:numPr>
          <w:ilvl w:val="1"/>
          <w:numId w:val="6"/>
        </w:numPr>
        <w:spacing w:after="0"/>
        <w:ind w:left="720" w:hanging="720"/>
        <w:jc w:val="both"/>
        <w:rPr>
          <w:rFonts w:ascii="Arial" w:hAnsi="Arial" w:cs="Arial"/>
          <w:lang w:val="ro-RO"/>
        </w:rPr>
      </w:pPr>
      <w:r w:rsidRPr="006B3191">
        <w:rPr>
          <w:rFonts w:ascii="Arial" w:hAnsi="Arial" w:cs="Arial"/>
          <w:lang w:val="ro-RO"/>
        </w:rPr>
        <w:lastRenderedPageBreak/>
        <w:t>Prestatorul declara ca intelege si accepta in mod expres art. 8.</w:t>
      </w:r>
      <w:r w:rsidR="0076205C" w:rsidRPr="006B3191">
        <w:rPr>
          <w:rFonts w:ascii="Arial" w:hAnsi="Arial" w:cs="Arial"/>
          <w:lang w:val="ro-RO"/>
        </w:rPr>
        <w:t>9</w:t>
      </w:r>
      <w:r w:rsidRPr="006B3191">
        <w:rPr>
          <w:rFonts w:ascii="Arial" w:hAnsi="Arial" w:cs="Arial"/>
          <w:lang w:val="ro-RO"/>
        </w:rPr>
        <w:t>.-8.1</w:t>
      </w:r>
      <w:r w:rsidR="0076205C" w:rsidRPr="006B3191">
        <w:rPr>
          <w:rFonts w:ascii="Arial" w:hAnsi="Arial" w:cs="Arial"/>
          <w:lang w:val="ro-RO"/>
        </w:rPr>
        <w:t>2</w:t>
      </w:r>
      <w:r w:rsidRPr="006B3191">
        <w:rPr>
          <w:rFonts w:ascii="Arial" w:hAnsi="Arial" w:cs="Arial"/>
          <w:lang w:val="ro-RO"/>
        </w:rPr>
        <w:t xml:space="preserve">. de mai jos ca fiind echitabile avand in vedere valoarea si obiectul Contractului. </w:t>
      </w:r>
    </w:p>
    <w:p w14:paraId="038FD5D7" w14:textId="77777777" w:rsidR="00FC0427" w:rsidRPr="006B3191" w:rsidRDefault="00FC0427" w:rsidP="006E1ED5">
      <w:pPr>
        <w:spacing w:after="0"/>
        <w:jc w:val="both"/>
        <w:rPr>
          <w:rFonts w:ascii="Arial" w:hAnsi="Arial" w:cs="Arial"/>
          <w:lang w:val="ro-RO"/>
        </w:rPr>
      </w:pPr>
    </w:p>
    <w:p w14:paraId="400B3BF3" w14:textId="77777777" w:rsidR="00FC0427" w:rsidRPr="006B3191" w:rsidRDefault="00FC0427" w:rsidP="00FC0427">
      <w:pPr>
        <w:pStyle w:val="BodyText"/>
        <w:overflowPunct w:val="0"/>
        <w:autoSpaceDE w:val="0"/>
        <w:autoSpaceDN w:val="0"/>
        <w:adjustRightInd w:val="0"/>
        <w:spacing w:after="0" w:line="240" w:lineRule="auto"/>
        <w:jc w:val="both"/>
        <w:textAlignment w:val="baseline"/>
        <w:rPr>
          <w:rFonts w:ascii="Arial" w:hAnsi="Arial" w:cs="Arial"/>
          <w:b/>
          <w:bCs/>
          <w:color w:val="000000"/>
          <w:lang w:val="ro-RO"/>
        </w:rPr>
      </w:pPr>
      <w:r w:rsidRPr="006B3191">
        <w:rPr>
          <w:rFonts w:ascii="Arial" w:hAnsi="Arial" w:cs="Arial"/>
          <w:b/>
          <w:lang w:val="ro-RO"/>
        </w:rPr>
        <w:t xml:space="preserve">CAPITOLUL 7: </w:t>
      </w:r>
      <w:r w:rsidRPr="006B3191">
        <w:rPr>
          <w:rFonts w:ascii="Arial" w:hAnsi="Arial" w:cs="Arial"/>
          <w:b/>
          <w:bCs/>
          <w:color w:val="000000"/>
          <w:lang w:val="ro-RO"/>
        </w:rPr>
        <w:t>PERIOADA DE GARANTIE</w:t>
      </w:r>
    </w:p>
    <w:p w14:paraId="0A079E84" w14:textId="77777777" w:rsidR="00FC0427" w:rsidRPr="00BE4FD8" w:rsidRDefault="00FC0427" w:rsidP="00FC0427">
      <w:pPr>
        <w:pStyle w:val="BodyText"/>
        <w:spacing w:line="240" w:lineRule="auto"/>
        <w:ind w:left="1080"/>
        <w:rPr>
          <w:rFonts w:ascii="Arial" w:hAnsi="Arial" w:cs="Arial"/>
          <w:bCs/>
          <w:color w:val="000000"/>
          <w:lang w:val="ro-RO"/>
        </w:rPr>
      </w:pPr>
    </w:p>
    <w:p w14:paraId="6158DB22" w14:textId="7AAD298C" w:rsidR="00FC0427" w:rsidRPr="00BE4FD8" w:rsidRDefault="00FC0427" w:rsidP="00FC0427">
      <w:pPr>
        <w:pStyle w:val="BodyText"/>
        <w:numPr>
          <w:ilvl w:val="1"/>
          <w:numId w:val="15"/>
        </w:numPr>
        <w:overflowPunct w:val="0"/>
        <w:autoSpaceDE w:val="0"/>
        <w:autoSpaceDN w:val="0"/>
        <w:adjustRightInd w:val="0"/>
        <w:spacing w:after="0" w:line="240" w:lineRule="auto"/>
        <w:ind w:left="720"/>
        <w:jc w:val="both"/>
        <w:textAlignment w:val="baseline"/>
        <w:rPr>
          <w:rFonts w:ascii="Arial" w:hAnsi="Arial" w:cs="Arial"/>
          <w:bCs/>
          <w:strike/>
          <w:color w:val="000000"/>
          <w:lang w:val="ro-RO"/>
        </w:rPr>
      </w:pPr>
      <w:r w:rsidRPr="00BE4FD8">
        <w:rPr>
          <w:rFonts w:ascii="Arial" w:hAnsi="Arial" w:cs="Arial"/>
          <w:bCs/>
          <w:color w:val="000000"/>
          <w:lang w:val="ro-RO"/>
        </w:rPr>
        <w:t xml:space="preserve">Perioada de garantie acordata pentru Serviciile prestate este de </w:t>
      </w:r>
      <w:r w:rsidR="00A667B6" w:rsidRPr="00BE4FD8">
        <w:rPr>
          <w:rFonts w:ascii="Arial" w:hAnsi="Arial" w:cs="Arial"/>
          <w:bCs/>
          <w:color w:val="000000"/>
          <w:lang w:val="ro-RO"/>
        </w:rPr>
        <w:t>1</w:t>
      </w:r>
      <w:r w:rsidRPr="00BE4FD8">
        <w:rPr>
          <w:rFonts w:ascii="Arial" w:hAnsi="Arial" w:cs="Arial"/>
          <w:bCs/>
          <w:color w:val="000000"/>
          <w:lang w:val="ro-RO"/>
        </w:rPr>
        <w:t xml:space="preserve"> </w:t>
      </w:r>
      <w:r w:rsidR="00A667B6" w:rsidRPr="00BE4FD8">
        <w:rPr>
          <w:rFonts w:ascii="Arial" w:hAnsi="Arial" w:cs="Arial"/>
          <w:bCs/>
          <w:color w:val="000000"/>
          <w:lang w:val="ro-RO"/>
        </w:rPr>
        <w:t>an</w:t>
      </w:r>
      <w:r w:rsidRPr="00BE4FD8">
        <w:rPr>
          <w:rFonts w:ascii="Arial" w:hAnsi="Arial" w:cs="Arial"/>
          <w:bCs/>
          <w:color w:val="000000"/>
          <w:lang w:val="ro-RO"/>
        </w:rPr>
        <w:t xml:space="preserve"> de la incheierea Procesului verbal de Acceptanta </w:t>
      </w:r>
      <w:r w:rsidR="00A667B6" w:rsidRPr="00BE4FD8">
        <w:rPr>
          <w:rFonts w:ascii="Arial" w:hAnsi="Arial" w:cs="Arial"/>
          <w:bCs/>
          <w:color w:val="000000"/>
          <w:lang w:val="ro-RO"/>
        </w:rPr>
        <w:t>finala</w:t>
      </w:r>
      <w:r w:rsidRPr="00BE4FD8">
        <w:rPr>
          <w:rFonts w:ascii="Arial" w:hAnsi="Arial" w:cs="Arial"/>
          <w:bCs/>
          <w:color w:val="000000"/>
          <w:lang w:val="ro-RO"/>
        </w:rPr>
        <w:t>.</w:t>
      </w:r>
    </w:p>
    <w:p w14:paraId="28DB957F" w14:textId="77777777" w:rsidR="00FC0427" w:rsidRPr="00BE4FD8" w:rsidRDefault="00FC0427" w:rsidP="00FC0427">
      <w:pPr>
        <w:pStyle w:val="BodyText"/>
        <w:numPr>
          <w:ilvl w:val="1"/>
          <w:numId w:val="15"/>
        </w:numPr>
        <w:overflowPunct w:val="0"/>
        <w:autoSpaceDE w:val="0"/>
        <w:autoSpaceDN w:val="0"/>
        <w:adjustRightInd w:val="0"/>
        <w:spacing w:after="0" w:line="240" w:lineRule="auto"/>
        <w:ind w:left="720"/>
        <w:jc w:val="both"/>
        <w:textAlignment w:val="baseline"/>
        <w:rPr>
          <w:rFonts w:ascii="Arial" w:hAnsi="Arial" w:cs="Arial"/>
          <w:bCs/>
          <w:strike/>
          <w:color w:val="000000"/>
          <w:lang w:val="ro-RO"/>
        </w:rPr>
      </w:pPr>
      <w:r w:rsidRPr="00BE4FD8">
        <w:rPr>
          <w:rFonts w:ascii="Arial" w:hAnsi="Arial" w:cs="Arial"/>
          <w:color w:val="000000"/>
          <w:lang w:val="ro-RO"/>
        </w:rPr>
        <w:t>In situatia in care, in Perioada de Garantie, Beneficiarul constata defecte sau neconformitati ale Serviciilor, acesta il va notifica in acest sens pe Prestator, in vederea remedierii acestora in timp util, fara costuri din partea Beneficiarului. In masura in care aceste deficiente sunt de natura sa impiedice activitatea Beneficiarului sau sa ii aduca prejudicii prin alterarea bunei functiuni a altor produse hard sau soft ale Beneficiarului, Prestatorul va proceda de indata la identificarea unei solutii in vederea stoparii imediate a unor asemenea efecte. Remedierea deficientelor semnalate conform prezentului articol, se va consemna printr-un proces verbal datat si semnat de reprezentantii ambelor Parti.</w:t>
      </w:r>
    </w:p>
    <w:p w14:paraId="0B03036E" w14:textId="217EEA0C" w:rsidR="00FC0427" w:rsidRPr="00317AEB" w:rsidRDefault="00FC0427" w:rsidP="00FC0427">
      <w:pPr>
        <w:pStyle w:val="BodyText"/>
        <w:numPr>
          <w:ilvl w:val="1"/>
          <w:numId w:val="15"/>
        </w:numPr>
        <w:overflowPunct w:val="0"/>
        <w:autoSpaceDE w:val="0"/>
        <w:autoSpaceDN w:val="0"/>
        <w:adjustRightInd w:val="0"/>
        <w:spacing w:after="0" w:line="240" w:lineRule="auto"/>
        <w:ind w:left="720"/>
        <w:jc w:val="both"/>
        <w:textAlignment w:val="baseline"/>
        <w:rPr>
          <w:rFonts w:ascii="Arial" w:hAnsi="Arial" w:cs="Arial"/>
          <w:bCs/>
          <w:color w:val="000000"/>
          <w:lang w:val="ro-RO"/>
        </w:rPr>
      </w:pPr>
      <w:r w:rsidRPr="00BE4FD8">
        <w:rPr>
          <w:rFonts w:ascii="Arial" w:hAnsi="Arial" w:cs="Arial"/>
          <w:lang w:val="ro-RO"/>
        </w:rPr>
        <w:t xml:space="preserve">Prestatorul nu </w:t>
      </w:r>
      <w:r w:rsidR="003A5BB6" w:rsidRPr="00BE4FD8">
        <w:rPr>
          <w:rFonts w:ascii="Arial" w:hAnsi="Arial" w:cs="Arial"/>
          <w:lang w:val="ro-RO"/>
        </w:rPr>
        <w:t>is</w:t>
      </w:r>
      <w:r w:rsidRPr="00BE4FD8">
        <w:rPr>
          <w:rFonts w:ascii="Arial" w:hAnsi="Arial" w:cs="Arial"/>
          <w:lang w:val="ro-RO"/>
        </w:rPr>
        <w:t>i asum</w:t>
      </w:r>
      <w:r w:rsidR="003A5BB6" w:rsidRPr="00317AEB">
        <w:rPr>
          <w:rFonts w:ascii="Arial" w:hAnsi="Arial" w:cs="Arial"/>
          <w:lang w:val="ro-RO"/>
        </w:rPr>
        <w:t>a</w:t>
      </w:r>
      <w:r w:rsidRPr="00317AEB">
        <w:rPr>
          <w:rFonts w:ascii="Arial" w:hAnsi="Arial" w:cs="Arial"/>
          <w:lang w:val="ro-RO"/>
        </w:rPr>
        <w:t xml:space="preserve"> nici o responsabilitate pentru consecin</w:t>
      </w:r>
      <w:r w:rsidR="003A5BB6" w:rsidRPr="00317AEB">
        <w:rPr>
          <w:rFonts w:ascii="Arial" w:hAnsi="Arial" w:cs="Arial"/>
          <w:lang w:val="ro-RO"/>
        </w:rPr>
        <w:t>t</w:t>
      </w:r>
      <w:r w:rsidRPr="00317AEB">
        <w:rPr>
          <w:rFonts w:ascii="Arial" w:hAnsi="Arial" w:cs="Arial"/>
          <w:lang w:val="ro-RO"/>
        </w:rPr>
        <w:t>ele ce decurg din urmatoarele evenimente, care ies de sub acoperirea garan</w:t>
      </w:r>
      <w:r w:rsidR="003A5BB6" w:rsidRPr="00317AEB">
        <w:rPr>
          <w:rFonts w:ascii="Arial" w:hAnsi="Arial" w:cs="Arial"/>
          <w:lang w:val="ro-RO"/>
        </w:rPr>
        <w:t>t</w:t>
      </w:r>
      <w:r w:rsidRPr="00317AEB">
        <w:rPr>
          <w:rFonts w:ascii="Arial" w:hAnsi="Arial" w:cs="Arial"/>
          <w:lang w:val="ro-RO"/>
        </w:rPr>
        <w:t>iei</w:t>
      </w:r>
      <w:r w:rsidRPr="00317AEB">
        <w:rPr>
          <w:rFonts w:ascii="Arial" w:hAnsi="Arial" w:cs="Arial"/>
          <w:bCs/>
          <w:color w:val="000000"/>
          <w:lang w:val="ro-RO"/>
        </w:rPr>
        <w:t>:</w:t>
      </w:r>
    </w:p>
    <w:p w14:paraId="0DA741B8" w14:textId="6DDDA9DF" w:rsidR="00FC0427" w:rsidRPr="005D592E" w:rsidRDefault="00FC0427" w:rsidP="00FC0427">
      <w:pPr>
        <w:pStyle w:val="BodyText"/>
        <w:numPr>
          <w:ilvl w:val="0"/>
          <w:numId w:val="22"/>
        </w:numPr>
        <w:overflowPunct w:val="0"/>
        <w:autoSpaceDE w:val="0"/>
        <w:autoSpaceDN w:val="0"/>
        <w:adjustRightInd w:val="0"/>
        <w:spacing w:after="0" w:line="240" w:lineRule="auto"/>
        <w:ind w:left="1440" w:hanging="720"/>
        <w:jc w:val="both"/>
        <w:textAlignment w:val="baseline"/>
        <w:rPr>
          <w:rFonts w:ascii="Arial" w:hAnsi="Arial" w:cs="Arial"/>
          <w:bCs/>
          <w:color w:val="000000"/>
          <w:lang w:val="ro-RO"/>
        </w:rPr>
      </w:pPr>
      <w:r w:rsidRPr="00317AEB">
        <w:rPr>
          <w:rFonts w:ascii="Arial" w:hAnsi="Arial" w:cs="Arial"/>
          <w:bCs/>
          <w:color w:val="000000"/>
          <w:lang w:val="ro-RO"/>
        </w:rPr>
        <w:t>exploatarea necorespunzatoare sau utilizarea necorespunzatoare a S</w:t>
      </w:r>
      <w:r w:rsidR="009D284F" w:rsidRPr="00317AEB">
        <w:rPr>
          <w:rFonts w:ascii="Arial" w:hAnsi="Arial" w:cs="Arial"/>
          <w:bCs/>
          <w:color w:val="000000"/>
          <w:lang w:val="ro-RO"/>
        </w:rPr>
        <w:t>oftware-ului</w:t>
      </w:r>
      <w:r w:rsidRPr="005D592E">
        <w:rPr>
          <w:rFonts w:ascii="Arial" w:hAnsi="Arial" w:cs="Arial"/>
          <w:bCs/>
          <w:color w:val="000000"/>
          <w:lang w:val="ro-RO"/>
        </w:rPr>
        <w:t xml:space="preserve"> de catre Beneficiar sau colaboratorii sai, daca acesta a fost avertizat in prealabil cu privire la conditiile de exploatare;</w:t>
      </w:r>
    </w:p>
    <w:p w14:paraId="6490F081" w14:textId="1B14846B" w:rsidR="00FC0427" w:rsidRPr="006B3191" w:rsidRDefault="00FC0427" w:rsidP="00FC0427">
      <w:pPr>
        <w:pStyle w:val="BodyText"/>
        <w:numPr>
          <w:ilvl w:val="0"/>
          <w:numId w:val="22"/>
        </w:numPr>
        <w:overflowPunct w:val="0"/>
        <w:autoSpaceDE w:val="0"/>
        <w:autoSpaceDN w:val="0"/>
        <w:adjustRightInd w:val="0"/>
        <w:spacing w:after="0" w:line="240" w:lineRule="auto"/>
        <w:ind w:left="1440" w:hanging="720"/>
        <w:jc w:val="both"/>
        <w:textAlignment w:val="baseline"/>
        <w:rPr>
          <w:rFonts w:ascii="Arial" w:hAnsi="Arial" w:cs="Arial"/>
          <w:bCs/>
          <w:color w:val="000000"/>
          <w:lang w:val="ro-RO"/>
        </w:rPr>
      </w:pPr>
      <w:r w:rsidRPr="00756290">
        <w:rPr>
          <w:rFonts w:ascii="Arial" w:hAnsi="Arial" w:cs="Arial"/>
          <w:lang w:val="ro-RO"/>
        </w:rPr>
        <w:t xml:space="preserve">modificari de catre Beneficiar a structurilor de date sau a parametrilor de configurare neaprobate </w:t>
      </w:r>
      <w:r w:rsidR="003A5BB6" w:rsidRPr="006B3191">
        <w:rPr>
          <w:rFonts w:ascii="Arial" w:hAnsi="Arial" w:cs="Arial"/>
          <w:lang w:val="ro-RO"/>
        </w:rPr>
        <w:t>i</w:t>
      </w:r>
      <w:r w:rsidRPr="006B3191">
        <w:rPr>
          <w:rFonts w:ascii="Arial" w:hAnsi="Arial" w:cs="Arial"/>
          <w:lang w:val="ro-RO"/>
        </w:rPr>
        <w:t xml:space="preserve">n prealabil de Prestator </w:t>
      </w:r>
      <w:r w:rsidR="003A5BB6" w:rsidRPr="006B3191">
        <w:rPr>
          <w:rFonts w:ascii="Arial" w:hAnsi="Arial" w:cs="Arial"/>
          <w:lang w:val="ro-RO"/>
        </w:rPr>
        <w:t>i</w:t>
      </w:r>
      <w:r w:rsidRPr="006B3191">
        <w:rPr>
          <w:rFonts w:ascii="Arial" w:hAnsi="Arial" w:cs="Arial"/>
          <w:lang w:val="ro-RO"/>
        </w:rPr>
        <w:t>n scris</w:t>
      </w:r>
      <w:r w:rsidR="00B81813" w:rsidRPr="006B3191">
        <w:rPr>
          <w:rFonts w:ascii="Arial" w:hAnsi="Arial" w:cs="Arial"/>
          <w:lang w:val="ro-RO"/>
        </w:rPr>
        <w:t>;</w:t>
      </w:r>
    </w:p>
    <w:p w14:paraId="27677BB4" w14:textId="77777777" w:rsidR="00FC0427" w:rsidRPr="00BE4FD8" w:rsidRDefault="00FC0427" w:rsidP="00FC0427">
      <w:pPr>
        <w:pStyle w:val="BodyText"/>
        <w:numPr>
          <w:ilvl w:val="0"/>
          <w:numId w:val="22"/>
        </w:numPr>
        <w:overflowPunct w:val="0"/>
        <w:autoSpaceDE w:val="0"/>
        <w:autoSpaceDN w:val="0"/>
        <w:adjustRightInd w:val="0"/>
        <w:spacing w:after="0" w:line="240" w:lineRule="auto"/>
        <w:ind w:firstLine="240"/>
        <w:jc w:val="both"/>
        <w:textAlignment w:val="baseline"/>
        <w:rPr>
          <w:rFonts w:ascii="Arial" w:hAnsi="Arial" w:cs="Arial"/>
          <w:bCs/>
          <w:color w:val="000000"/>
          <w:lang w:val="ro-RO"/>
        </w:rPr>
      </w:pPr>
      <w:r w:rsidRPr="00BE4FD8">
        <w:rPr>
          <w:rFonts w:ascii="Arial" w:hAnsi="Arial" w:cs="Arial"/>
          <w:bCs/>
          <w:color w:val="000000"/>
          <w:lang w:val="ro-RO"/>
        </w:rPr>
        <w:t>consecinte ale cazurilor de forta majora.</w:t>
      </w:r>
    </w:p>
    <w:p w14:paraId="48015F03" w14:textId="77777777" w:rsidR="00FC0427" w:rsidRPr="00BE4FD8" w:rsidRDefault="00FC0427" w:rsidP="00FC0427">
      <w:pPr>
        <w:pStyle w:val="BodyText"/>
        <w:overflowPunct w:val="0"/>
        <w:autoSpaceDE w:val="0"/>
        <w:autoSpaceDN w:val="0"/>
        <w:adjustRightInd w:val="0"/>
        <w:spacing w:after="0" w:line="240" w:lineRule="auto"/>
        <w:ind w:left="720"/>
        <w:jc w:val="both"/>
        <w:textAlignment w:val="baseline"/>
        <w:rPr>
          <w:rFonts w:ascii="Arial" w:hAnsi="Arial" w:cs="Arial"/>
          <w:bCs/>
          <w:color w:val="000000"/>
          <w:lang w:val="ro-RO"/>
        </w:rPr>
      </w:pPr>
    </w:p>
    <w:p w14:paraId="77A6DFE3" w14:textId="77777777" w:rsidR="00FC0427" w:rsidRPr="00BE4FD8" w:rsidRDefault="00FC0427" w:rsidP="00FC0427">
      <w:pPr>
        <w:pStyle w:val="ListParagraph"/>
        <w:numPr>
          <w:ilvl w:val="1"/>
          <w:numId w:val="15"/>
        </w:numPr>
        <w:tabs>
          <w:tab w:val="left" w:pos="720"/>
        </w:tabs>
        <w:spacing w:after="0"/>
        <w:ind w:left="720"/>
        <w:jc w:val="both"/>
        <w:rPr>
          <w:rFonts w:ascii="Arial" w:hAnsi="Arial" w:cs="Arial"/>
          <w:lang w:val="ro-RO" w:eastAsia="it-IT"/>
        </w:rPr>
      </w:pPr>
      <w:r w:rsidRPr="00BE4FD8">
        <w:rPr>
          <w:rFonts w:ascii="Arial" w:hAnsi="Arial" w:cs="Arial"/>
          <w:lang w:val="ro-RO" w:eastAsia="it-IT"/>
        </w:rPr>
        <w:t>Prestatorul nu este responsabil pentru defecte ale programelor software furnizate de terte parti si, pe cale de consecinta, Prestatorul nu va fi responsabil sa furnizeze servicii de postgarantie cu titlu gratuit sau suport tehnic pentru astfel de software.</w:t>
      </w:r>
    </w:p>
    <w:p w14:paraId="57E7F396" w14:textId="77777777" w:rsidR="00FC0427" w:rsidRPr="006B3191" w:rsidRDefault="00FC0427" w:rsidP="00FC0427">
      <w:pPr>
        <w:spacing w:after="0"/>
        <w:jc w:val="both"/>
        <w:rPr>
          <w:rFonts w:ascii="Arial" w:hAnsi="Arial" w:cs="Arial"/>
          <w:lang w:val="ro-RO"/>
        </w:rPr>
      </w:pPr>
    </w:p>
    <w:p w14:paraId="78789F86" w14:textId="77777777" w:rsidR="00FC0427" w:rsidRPr="006B3191" w:rsidRDefault="00FC0427" w:rsidP="00FC0427">
      <w:pPr>
        <w:spacing w:after="0"/>
        <w:jc w:val="both"/>
        <w:rPr>
          <w:rFonts w:ascii="Arial" w:hAnsi="Arial" w:cs="Arial"/>
          <w:lang w:val="ro-RO"/>
        </w:rPr>
      </w:pPr>
    </w:p>
    <w:p w14:paraId="468CD64F" w14:textId="77777777" w:rsidR="00FC0427" w:rsidRPr="006B3191" w:rsidRDefault="00FC0427" w:rsidP="00FC0427">
      <w:pPr>
        <w:spacing w:after="0"/>
        <w:jc w:val="both"/>
        <w:rPr>
          <w:rFonts w:ascii="Arial" w:hAnsi="Arial" w:cs="Arial"/>
          <w:b/>
          <w:lang w:val="ro-RO"/>
        </w:rPr>
      </w:pPr>
      <w:r w:rsidRPr="006B3191">
        <w:rPr>
          <w:rFonts w:ascii="Arial" w:hAnsi="Arial" w:cs="Arial"/>
          <w:b/>
          <w:lang w:val="ro-RO"/>
        </w:rPr>
        <w:t>CAPITOLUL 8: RASPUNDEREA CONTRACTUALA</w:t>
      </w:r>
    </w:p>
    <w:p w14:paraId="24066DA4" w14:textId="77777777" w:rsidR="00FC0427" w:rsidRPr="006B3191" w:rsidRDefault="00FC0427" w:rsidP="00FC0427">
      <w:pPr>
        <w:spacing w:after="0"/>
        <w:jc w:val="both"/>
        <w:rPr>
          <w:rFonts w:ascii="Arial" w:hAnsi="Arial" w:cs="Arial"/>
          <w:b/>
          <w:lang w:val="ro-RO"/>
        </w:rPr>
      </w:pPr>
    </w:p>
    <w:p w14:paraId="25A8F75C" w14:textId="77777777" w:rsidR="00FC0427" w:rsidRPr="00BE4FD8" w:rsidRDefault="00FC0427" w:rsidP="00FC0427">
      <w:pPr>
        <w:pStyle w:val="ListParagraph"/>
        <w:numPr>
          <w:ilvl w:val="1"/>
          <w:numId w:val="23"/>
        </w:numPr>
        <w:suppressAutoHyphens/>
        <w:spacing w:after="0"/>
        <w:ind w:left="720" w:hanging="720"/>
        <w:jc w:val="both"/>
        <w:rPr>
          <w:rFonts w:ascii="Arial" w:hAnsi="Arial" w:cs="Arial"/>
          <w:lang w:val="ro-RO" w:eastAsia="ar-SA" w:bidi="ar-SA"/>
        </w:rPr>
      </w:pPr>
      <w:r w:rsidRPr="006B3191">
        <w:rPr>
          <w:rFonts w:ascii="Arial" w:hAnsi="Arial" w:cs="Arial"/>
          <w:lang w:val="ro-RO" w:eastAsia="ar-SA" w:bidi="ar-SA"/>
        </w:rPr>
        <w:t>Plata cu intarziere a pretului Serviciilor atrage in sarcina Beneficiarului suportarea penalitatile mentionate la art. 2 din Contract.</w:t>
      </w:r>
      <w:r w:rsidRPr="00BE4FD8">
        <w:rPr>
          <w:rFonts w:ascii="Arial" w:hAnsi="Arial" w:cs="Arial"/>
          <w:lang w:val="ro-RO" w:eastAsia="it-IT"/>
        </w:rPr>
        <w:t xml:space="preserve"> In cazul in care intarzierea de plata depaseste 30 zile, Prestatorul poate suspenda prestarea Serviciilor, pana la efectuarea platii datorate, fara a fi tinut la plata vreunei despagubiri ca urmare a unui asemenea demers. Totodata, Prestatorul poate decide rezolutiunea unilaterala a Contractului in cazul intarzierii platii de catre Beneficiar cu mai mult de 40 de zile de la data scadentei facturii, cu instiintarea prealabila, in scris a Beneficiarului.</w:t>
      </w:r>
    </w:p>
    <w:p w14:paraId="5E264289" w14:textId="77777777" w:rsidR="00FC0427" w:rsidRPr="00BE4FD8" w:rsidRDefault="00FC0427" w:rsidP="00FC0427">
      <w:pPr>
        <w:pStyle w:val="ListParagraph"/>
        <w:suppressAutoHyphens/>
        <w:spacing w:after="0"/>
        <w:jc w:val="both"/>
        <w:rPr>
          <w:rFonts w:ascii="Arial" w:hAnsi="Arial" w:cs="Arial"/>
          <w:lang w:val="ro-RO" w:eastAsia="ar-SA" w:bidi="ar-SA"/>
        </w:rPr>
      </w:pPr>
    </w:p>
    <w:p w14:paraId="7CD371DC" w14:textId="3270BC14" w:rsidR="00FC0427" w:rsidRPr="006B3191" w:rsidRDefault="00FC0427" w:rsidP="00FC0427">
      <w:pPr>
        <w:pStyle w:val="ListParagraph"/>
        <w:numPr>
          <w:ilvl w:val="1"/>
          <w:numId w:val="23"/>
        </w:numPr>
        <w:suppressAutoHyphens/>
        <w:spacing w:after="0"/>
        <w:ind w:left="720" w:hanging="720"/>
        <w:jc w:val="both"/>
        <w:rPr>
          <w:rFonts w:ascii="Arial" w:hAnsi="Arial" w:cs="Arial"/>
          <w:lang w:val="ro-RO" w:eastAsia="ar-SA" w:bidi="ar-SA"/>
        </w:rPr>
      </w:pPr>
      <w:r w:rsidRPr="00BE4FD8">
        <w:rPr>
          <w:rFonts w:ascii="Arial" w:hAnsi="Arial" w:cs="Arial"/>
          <w:lang w:val="ro-RO" w:eastAsia="it-IT"/>
        </w:rPr>
        <w:t>Pentru orice intarziere in prestarea</w:t>
      </w:r>
      <w:r w:rsidRPr="00BE4FD8">
        <w:rPr>
          <w:rFonts w:ascii="Arial" w:hAnsi="Arial" w:cs="Arial"/>
          <w:lang w:val="ro-RO" w:eastAsia="it-IT"/>
        </w:rPr>
        <w:tab/>
        <w:t xml:space="preserve">Serviciilor, prin raportare la </w:t>
      </w:r>
      <w:r w:rsidR="0044701B" w:rsidRPr="00BE4FD8">
        <w:rPr>
          <w:rFonts w:ascii="Arial" w:hAnsi="Arial" w:cs="Arial"/>
          <w:lang w:val="ro-RO" w:eastAsia="it-IT"/>
        </w:rPr>
        <w:t xml:space="preserve">etapele de dezvoltare </w:t>
      </w:r>
      <w:r w:rsidRPr="00BE4FD8">
        <w:rPr>
          <w:rFonts w:ascii="Arial" w:hAnsi="Arial" w:cs="Arial"/>
          <w:lang w:val="ro-RO" w:eastAsia="it-IT"/>
        </w:rPr>
        <w:t>agreat</w:t>
      </w:r>
      <w:r w:rsidR="0044701B" w:rsidRPr="00BE4FD8">
        <w:rPr>
          <w:rFonts w:ascii="Arial" w:hAnsi="Arial" w:cs="Arial"/>
          <w:lang w:val="ro-RO" w:eastAsia="it-IT"/>
        </w:rPr>
        <w:t>e</w:t>
      </w:r>
      <w:r w:rsidRPr="00BE4FD8">
        <w:rPr>
          <w:rFonts w:ascii="Arial" w:hAnsi="Arial" w:cs="Arial"/>
          <w:lang w:val="ro-RO" w:eastAsia="it-IT"/>
        </w:rPr>
        <w:t xml:space="preserve"> intre </w:t>
      </w:r>
      <w:r w:rsidR="0044701B" w:rsidRPr="00BE4FD8">
        <w:rPr>
          <w:rFonts w:ascii="Arial" w:hAnsi="Arial" w:cs="Arial"/>
          <w:lang w:val="ro-RO" w:eastAsia="ar-SA" w:bidi="ar-SA"/>
        </w:rPr>
        <w:t>P</w:t>
      </w:r>
      <w:r w:rsidRPr="00BE4FD8">
        <w:rPr>
          <w:rFonts w:ascii="Arial" w:hAnsi="Arial" w:cs="Arial"/>
          <w:lang w:val="ro-RO" w:eastAsia="ar-SA" w:bidi="ar-SA"/>
        </w:rPr>
        <w:t xml:space="preserve">arti potrivit </w:t>
      </w:r>
      <w:r w:rsidRPr="00317AEB">
        <w:rPr>
          <w:rFonts w:ascii="Arial" w:hAnsi="Arial" w:cs="Arial"/>
          <w:b/>
          <w:bCs/>
          <w:lang w:val="ro-RO" w:eastAsia="ar-SA" w:bidi="ar-SA"/>
        </w:rPr>
        <w:t>Anexei</w:t>
      </w:r>
      <w:r w:rsidR="0044701B" w:rsidRPr="00317AEB">
        <w:rPr>
          <w:rFonts w:ascii="Arial" w:hAnsi="Arial" w:cs="Arial"/>
          <w:b/>
          <w:bCs/>
          <w:lang w:val="ro-RO" w:eastAsia="ar-SA" w:bidi="ar-SA"/>
        </w:rPr>
        <w:t xml:space="preserve"> nr.</w:t>
      </w:r>
      <w:r w:rsidRPr="00317AEB">
        <w:rPr>
          <w:rFonts w:ascii="Arial" w:hAnsi="Arial" w:cs="Arial"/>
          <w:b/>
          <w:bCs/>
          <w:lang w:val="ro-RO" w:eastAsia="ar-SA" w:bidi="ar-SA"/>
        </w:rPr>
        <w:t xml:space="preserve"> 2 – </w:t>
      </w:r>
      <w:r w:rsidR="0044701B" w:rsidRPr="00317AEB">
        <w:rPr>
          <w:rFonts w:ascii="Arial" w:hAnsi="Arial" w:cs="Arial"/>
          <w:b/>
          <w:bCs/>
          <w:lang w:val="ro-RO" w:eastAsia="ar-SA" w:bidi="ar-SA"/>
        </w:rPr>
        <w:t>Etapele de dezvoltare si</w:t>
      </w:r>
      <w:r w:rsidRPr="00317AEB">
        <w:rPr>
          <w:rFonts w:ascii="Arial" w:hAnsi="Arial" w:cs="Arial"/>
          <w:b/>
          <w:bCs/>
          <w:lang w:val="ro-RO" w:eastAsia="ar-SA" w:bidi="ar-SA"/>
        </w:rPr>
        <w:t xml:space="preserve"> de Implementare</w:t>
      </w:r>
      <w:r w:rsidRPr="00317AEB">
        <w:rPr>
          <w:rFonts w:ascii="Arial" w:hAnsi="Arial" w:cs="Arial"/>
          <w:lang w:val="ro-RO" w:eastAsia="ar-SA" w:bidi="ar-SA"/>
        </w:rPr>
        <w:t xml:space="preserve">, Beneficiarul are dreptul sa perceapa penalitati de </w:t>
      </w:r>
      <w:r w:rsidR="0044701B" w:rsidRPr="00317AEB">
        <w:rPr>
          <w:rFonts w:ascii="Arial" w:hAnsi="Arial" w:cs="Arial"/>
          <w:lang w:val="ro-RO" w:eastAsia="ar-SA" w:bidi="ar-SA"/>
        </w:rPr>
        <w:t>1</w:t>
      </w:r>
      <w:r w:rsidRPr="00317AEB">
        <w:rPr>
          <w:rFonts w:ascii="Arial" w:hAnsi="Arial" w:cs="Arial"/>
          <w:lang w:val="ro-RO" w:eastAsia="ar-SA" w:bidi="ar-SA"/>
        </w:rPr>
        <w:t>% pentru</w:t>
      </w:r>
      <w:r w:rsidRPr="005D592E">
        <w:rPr>
          <w:rFonts w:ascii="Arial" w:hAnsi="Arial" w:cs="Arial"/>
          <w:lang w:val="ro-RO" w:eastAsia="it-IT"/>
        </w:rPr>
        <w:t xml:space="preserve"> fiecare zi de intarziere aplicata la valoarea stabilita pentru etap</w:t>
      </w:r>
      <w:r w:rsidR="0044701B" w:rsidRPr="005D592E">
        <w:rPr>
          <w:rFonts w:ascii="Arial" w:hAnsi="Arial" w:cs="Arial"/>
          <w:lang w:val="ro-RO" w:eastAsia="it-IT"/>
        </w:rPr>
        <w:t>a</w:t>
      </w:r>
      <w:r w:rsidRPr="005D592E">
        <w:rPr>
          <w:rFonts w:ascii="Arial" w:hAnsi="Arial" w:cs="Arial"/>
          <w:lang w:val="ro-RO" w:eastAsia="it-IT"/>
        </w:rPr>
        <w:t xml:space="preserve"> respectiva din care fac parte </w:t>
      </w:r>
      <w:r w:rsidR="0044701B" w:rsidRPr="005D592E">
        <w:rPr>
          <w:rFonts w:ascii="Arial" w:hAnsi="Arial" w:cs="Arial"/>
          <w:lang w:val="ro-RO" w:eastAsia="it-IT"/>
        </w:rPr>
        <w:t>S</w:t>
      </w:r>
      <w:r w:rsidRPr="005D592E">
        <w:rPr>
          <w:rFonts w:ascii="Arial" w:hAnsi="Arial" w:cs="Arial"/>
          <w:lang w:val="ro-RO" w:eastAsia="it-IT"/>
        </w:rPr>
        <w:t xml:space="preserve">erviciile neprestate la termen. </w:t>
      </w:r>
      <w:r w:rsidRPr="006B3191">
        <w:rPr>
          <w:rFonts w:ascii="Arial" w:hAnsi="Arial" w:cs="Arial"/>
          <w:lang w:val="ro-RO"/>
        </w:rPr>
        <w:t xml:space="preserve">Prestatorul nu este raspunzator in situatia in care termenele de livrare sunt depasite ca urmare a neindeplinirii de catre Beneficiar a obligatiei de furnizare </w:t>
      </w:r>
      <w:r w:rsidRPr="006B3191">
        <w:rPr>
          <w:rFonts w:ascii="Arial" w:hAnsi="Arial" w:cs="Arial"/>
          <w:lang w:val="ro-RO"/>
        </w:rPr>
        <w:lastRenderedPageBreak/>
        <w:t xml:space="preserve">a informatiilor necesare prestarii Serviciilor. In cazul in care Beneficiarul solicita modificari si /sau noi functionalitati, termenele de livrare vor putea fi modificate, potrivit acordului Partilor.  </w:t>
      </w:r>
    </w:p>
    <w:p w14:paraId="56C3FAEF" w14:textId="77777777" w:rsidR="00FC0427" w:rsidRPr="006B3191" w:rsidRDefault="00FC0427" w:rsidP="00FC0427">
      <w:pPr>
        <w:pStyle w:val="ListParagraph"/>
        <w:suppressAutoHyphens/>
        <w:spacing w:after="0"/>
        <w:jc w:val="both"/>
        <w:rPr>
          <w:rFonts w:ascii="Arial" w:hAnsi="Arial" w:cs="Arial"/>
          <w:lang w:val="ro-RO"/>
        </w:rPr>
      </w:pPr>
    </w:p>
    <w:p w14:paraId="377E7FF6" w14:textId="4069858F" w:rsidR="00FC0427" w:rsidRPr="006B3191" w:rsidRDefault="00FC0427" w:rsidP="00FC0427">
      <w:pPr>
        <w:pStyle w:val="ListParagraph"/>
        <w:numPr>
          <w:ilvl w:val="1"/>
          <w:numId w:val="23"/>
        </w:numPr>
        <w:suppressAutoHyphens/>
        <w:spacing w:after="0"/>
        <w:ind w:left="720" w:hanging="720"/>
        <w:jc w:val="both"/>
        <w:rPr>
          <w:rFonts w:ascii="Arial" w:hAnsi="Arial" w:cs="Arial"/>
          <w:lang w:val="ro-RO"/>
        </w:rPr>
      </w:pPr>
      <w:r w:rsidRPr="006B3191">
        <w:rPr>
          <w:rFonts w:ascii="Arial" w:hAnsi="Arial" w:cs="Arial"/>
          <w:lang w:val="ro-RO" w:eastAsia="it-IT"/>
        </w:rPr>
        <w:t>Prestatorul declara ca detine toate drepturile de proprietate intelectuala</w:t>
      </w:r>
      <w:r w:rsidR="003D52BC" w:rsidRPr="006B3191">
        <w:rPr>
          <w:rFonts w:ascii="Arial" w:hAnsi="Arial" w:cs="Arial"/>
          <w:lang w:val="ro-RO" w:eastAsia="it-IT"/>
        </w:rPr>
        <w:t xml:space="preserve"> (</w:t>
      </w:r>
      <w:r w:rsidR="002B3D16" w:rsidRPr="006B3191">
        <w:rPr>
          <w:rFonts w:ascii="Arial" w:hAnsi="Arial" w:cs="Arial"/>
          <w:lang w:val="ro-RO" w:eastAsia="it-IT"/>
        </w:rPr>
        <w:t xml:space="preserve">sau cel putin dreptul de utilizare pentru scopul crearii </w:t>
      </w:r>
      <w:r w:rsidR="001C2D71" w:rsidRPr="00BE4FD8">
        <w:rPr>
          <w:rFonts w:ascii="Arial" w:hAnsi="Arial" w:cs="Arial"/>
          <w:lang w:val="ro-RO" w:eastAsia="it-IT"/>
        </w:rPr>
        <w:t>codului sursa pentru alte programe de calculator</w:t>
      </w:r>
      <w:r w:rsidR="003D52BC" w:rsidRPr="00BE4FD8">
        <w:rPr>
          <w:rFonts w:ascii="Arial" w:hAnsi="Arial" w:cs="Arial"/>
          <w:lang w:val="ro-RO" w:eastAsia="it-IT"/>
        </w:rPr>
        <w:t>)</w:t>
      </w:r>
      <w:r w:rsidRPr="00BE4FD8">
        <w:rPr>
          <w:rFonts w:ascii="Arial" w:hAnsi="Arial" w:cs="Arial"/>
          <w:lang w:val="ro-RO" w:eastAsia="it-IT"/>
        </w:rPr>
        <w:t xml:space="preserve"> asupra </w:t>
      </w:r>
      <w:r w:rsidR="001C2D71" w:rsidRPr="00BE4FD8">
        <w:rPr>
          <w:rFonts w:ascii="Arial" w:hAnsi="Arial" w:cs="Arial"/>
          <w:lang w:val="ro-RO" w:eastAsia="it-IT"/>
        </w:rPr>
        <w:t>programelor de calculator</w:t>
      </w:r>
      <w:r w:rsidR="00815F03" w:rsidRPr="00BE4FD8">
        <w:rPr>
          <w:rFonts w:ascii="Arial" w:hAnsi="Arial" w:cs="Arial"/>
          <w:lang w:val="ro-RO" w:eastAsia="it-IT"/>
        </w:rPr>
        <w:t>/software-urilor folosite pentru dezoltarea Software-ului</w:t>
      </w:r>
      <w:r w:rsidRPr="00BE4FD8">
        <w:rPr>
          <w:rFonts w:ascii="Arial" w:hAnsi="Arial" w:cs="Arial"/>
          <w:lang w:val="ro-RO" w:eastAsia="it-IT"/>
        </w:rPr>
        <w:t>, inclusiv dreptul de autor si drepturile patrimoniale de autor si garanteaza ca in executarea prezentului Contract nu va incalca niciun drept de proprietate intelectuala (drept de proprietate</w:t>
      </w:r>
      <w:r w:rsidRPr="006B3191">
        <w:rPr>
          <w:rFonts w:ascii="Arial" w:hAnsi="Arial" w:cs="Arial"/>
          <w:lang w:val="ro-RO"/>
        </w:rPr>
        <w:t xml:space="preserve"> industriala si/sau drept de autor) ale tertilor si va apara, sprijini si despagubi Beneficiarul pentru orice pretentii ale tertilor, inclusiv cheltuieli de judecata, daune acordate tertilor, precum si pentru orice alte prejudicii directe/indirecte cauzate Beneficiarului, in masura in care acestea sunt probate si dovedite cu documente justificative.</w:t>
      </w:r>
    </w:p>
    <w:p w14:paraId="0AFFD1BE" w14:textId="77777777" w:rsidR="00FC0427" w:rsidRPr="006B3191" w:rsidRDefault="00FC0427" w:rsidP="00FC0427">
      <w:pPr>
        <w:pStyle w:val="ListParagraph"/>
        <w:ind w:hanging="720"/>
        <w:rPr>
          <w:rFonts w:ascii="Arial" w:hAnsi="Arial" w:cs="Arial"/>
          <w:lang w:val="ro-RO" w:eastAsia="ar-SA" w:bidi="ar-SA"/>
        </w:rPr>
      </w:pPr>
    </w:p>
    <w:p w14:paraId="131E238B" w14:textId="63D1798D" w:rsidR="00FC0427" w:rsidRPr="00BE4FD8" w:rsidRDefault="00FC0427" w:rsidP="00FC0427">
      <w:pPr>
        <w:pStyle w:val="ListParagraph"/>
        <w:numPr>
          <w:ilvl w:val="1"/>
          <w:numId w:val="23"/>
        </w:numPr>
        <w:suppressAutoHyphens/>
        <w:spacing w:after="0"/>
        <w:ind w:left="720" w:hanging="720"/>
        <w:jc w:val="both"/>
        <w:rPr>
          <w:rFonts w:ascii="Arial" w:hAnsi="Arial" w:cs="Arial"/>
          <w:lang w:val="ro-RO" w:eastAsia="it-IT"/>
        </w:rPr>
      </w:pPr>
      <w:r w:rsidRPr="00BE4FD8">
        <w:rPr>
          <w:rFonts w:ascii="Arial" w:hAnsi="Arial" w:cs="Arial"/>
          <w:lang w:val="ro-RO" w:eastAsia="it-IT"/>
        </w:rPr>
        <w:t>Orice erori rezultate exclusiv ca urmare a Serviciilor prestate de catre Prestator care fac So</w:t>
      </w:r>
      <w:r w:rsidR="00C674BB" w:rsidRPr="00BE4FD8">
        <w:rPr>
          <w:rFonts w:ascii="Arial" w:hAnsi="Arial" w:cs="Arial"/>
          <w:lang w:val="ro-RO" w:eastAsia="it-IT"/>
        </w:rPr>
        <w:t>ftware-ul</w:t>
      </w:r>
      <w:r w:rsidRPr="00BE4FD8">
        <w:rPr>
          <w:rFonts w:ascii="Arial" w:hAnsi="Arial" w:cs="Arial"/>
          <w:lang w:val="ro-RO" w:eastAsia="it-IT"/>
        </w:rPr>
        <w:t xml:space="preserve"> necorespunzator, se vor corecta de catre Prestator fara costuri suplimentare pentru Beneficiar. In cazul in care Prestatorul, din cauza indeplinirii necorespunzatoare sau cu intarziere a obiectului prezentului Contract, aduce prejudicii activitatii Beneficiarului sau nu duce la bun sfarsit obligatiile asumate prin acest Contract, acesta din urma poate solicita Prestatorului despagubiri materiale pentru acoperirea prejudiciului produs si dovedit. </w:t>
      </w:r>
    </w:p>
    <w:p w14:paraId="064643D9" w14:textId="77777777" w:rsidR="00FC0427" w:rsidRPr="00BE4FD8" w:rsidRDefault="00FC0427" w:rsidP="00FC0427">
      <w:pPr>
        <w:pStyle w:val="ListParagraph"/>
        <w:rPr>
          <w:rFonts w:ascii="Arial" w:hAnsi="Arial" w:cs="Arial"/>
          <w:lang w:val="ro-RO" w:eastAsia="it-IT"/>
        </w:rPr>
      </w:pPr>
    </w:p>
    <w:p w14:paraId="50A57FB9" w14:textId="604F2E2E" w:rsidR="00FC0427" w:rsidRPr="005D592E" w:rsidRDefault="00FC0427" w:rsidP="00FC0427">
      <w:pPr>
        <w:pStyle w:val="ListParagraph"/>
        <w:numPr>
          <w:ilvl w:val="1"/>
          <w:numId w:val="23"/>
        </w:numPr>
        <w:suppressAutoHyphens/>
        <w:spacing w:after="0"/>
        <w:ind w:left="720" w:hanging="720"/>
        <w:jc w:val="both"/>
        <w:rPr>
          <w:rFonts w:ascii="Arial" w:hAnsi="Arial" w:cs="Arial"/>
          <w:lang w:val="ro-RO" w:eastAsia="ar-SA" w:bidi="ar-SA"/>
        </w:rPr>
      </w:pPr>
      <w:r w:rsidRPr="00BE4FD8">
        <w:rPr>
          <w:rFonts w:ascii="Arial" w:hAnsi="Arial" w:cs="Arial"/>
          <w:lang w:val="ro-RO"/>
        </w:rPr>
        <w:t>Prestatorul garanteaza ca So</w:t>
      </w:r>
      <w:r w:rsidR="009A30EC" w:rsidRPr="00BE4FD8">
        <w:rPr>
          <w:rFonts w:ascii="Arial" w:hAnsi="Arial" w:cs="Arial"/>
          <w:lang w:val="ro-RO"/>
        </w:rPr>
        <w:t>ftware-ul</w:t>
      </w:r>
      <w:r w:rsidRPr="00BE4FD8">
        <w:rPr>
          <w:rFonts w:ascii="Arial" w:hAnsi="Arial" w:cs="Arial"/>
          <w:lang w:val="ro-RO"/>
        </w:rPr>
        <w:t xml:space="preserve"> va satisface cerintele Beneficiarului asa cum au fost acestea consemnate in Documentatie sau orice alte documente semnate de ambele Parti in cadrul Proiectului, si va efectua toate adaptarile necesare </w:t>
      </w:r>
      <w:r w:rsidRPr="00317AEB">
        <w:rPr>
          <w:rFonts w:ascii="Arial" w:hAnsi="Arial" w:cs="Arial"/>
          <w:lang w:val="ro-RO"/>
        </w:rPr>
        <w:t>pentru functionarea acesteia conform solicitarilor Beneficiarului, pentru ca So</w:t>
      </w:r>
      <w:r w:rsidR="009A30EC" w:rsidRPr="00317AEB">
        <w:rPr>
          <w:rFonts w:ascii="Arial" w:hAnsi="Arial" w:cs="Arial"/>
          <w:lang w:val="ro-RO"/>
        </w:rPr>
        <w:t>ftware-ul</w:t>
      </w:r>
      <w:r w:rsidRPr="00317AEB">
        <w:rPr>
          <w:rFonts w:ascii="Arial" w:hAnsi="Arial" w:cs="Arial"/>
          <w:lang w:val="ro-RO"/>
        </w:rPr>
        <w:t xml:space="preserve"> sa atinga cerintele acestuia, fara a percepe costuri suplimentare. Este responsabilitatea Beneficiarului sa determine daca S</w:t>
      </w:r>
      <w:r w:rsidR="001C5489" w:rsidRPr="005D592E">
        <w:rPr>
          <w:rFonts w:ascii="Arial" w:hAnsi="Arial" w:cs="Arial"/>
          <w:lang w:val="ro-RO"/>
        </w:rPr>
        <w:t>oftware-ul</w:t>
      </w:r>
      <w:r w:rsidRPr="005D592E">
        <w:rPr>
          <w:rFonts w:ascii="Arial" w:hAnsi="Arial" w:cs="Arial"/>
          <w:lang w:val="ro-RO"/>
        </w:rPr>
        <w:t xml:space="preserve"> va satisface cerintele sale si sa comunice aceste cerinte catre Prestator pentru adaptarea Software-ului la aceste cerinte.</w:t>
      </w:r>
    </w:p>
    <w:p w14:paraId="7821B645" w14:textId="77777777" w:rsidR="00FC0427" w:rsidRPr="00756290" w:rsidRDefault="00FC0427" w:rsidP="00FC0427">
      <w:pPr>
        <w:pStyle w:val="ListParagraph"/>
        <w:rPr>
          <w:rFonts w:ascii="Arial" w:hAnsi="Arial" w:cs="Arial"/>
          <w:lang w:val="ro-RO" w:eastAsia="ar-SA" w:bidi="ar-SA"/>
        </w:rPr>
      </w:pPr>
    </w:p>
    <w:p w14:paraId="405A5BA5" w14:textId="77EF44D3" w:rsidR="00FC0427" w:rsidRPr="006B3191" w:rsidRDefault="00FC0427" w:rsidP="00FC0427">
      <w:pPr>
        <w:pStyle w:val="ListParagraph"/>
        <w:numPr>
          <w:ilvl w:val="1"/>
          <w:numId w:val="23"/>
        </w:numPr>
        <w:suppressAutoHyphens/>
        <w:spacing w:after="0"/>
        <w:ind w:left="720" w:hanging="720"/>
        <w:jc w:val="both"/>
        <w:rPr>
          <w:rFonts w:ascii="Arial" w:hAnsi="Arial" w:cs="Arial"/>
          <w:lang w:val="ro-RO" w:eastAsia="ar-SA" w:bidi="ar-SA"/>
        </w:rPr>
      </w:pPr>
      <w:r w:rsidRPr="006B3191">
        <w:rPr>
          <w:rFonts w:ascii="Arial" w:hAnsi="Arial" w:cs="Arial"/>
          <w:lang w:val="ro-RO"/>
        </w:rPr>
        <w:t>Prestatorul nu va fi responsabil pentru nici o cadere, intrerupere sau intarziere in folosirea Software-ului de catre Beneficiar, daca acestea sunt cauzate de: caderi ale sistemului Beneficiarului, utilizarea necorespunzatoare a computerelor, defecte de hardware sau de software (cu exceptia defectelor So</w:t>
      </w:r>
      <w:r w:rsidR="00E6611F" w:rsidRPr="006B3191">
        <w:rPr>
          <w:rFonts w:ascii="Arial" w:hAnsi="Arial" w:cs="Arial"/>
          <w:lang w:val="ro-RO"/>
        </w:rPr>
        <w:t>ftware-ului</w:t>
      </w:r>
      <w:r w:rsidRPr="006B3191">
        <w:rPr>
          <w:rFonts w:ascii="Arial" w:hAnsi="Arial" w:cs="Arial"/>
          <w:lang w:val="ro-RO"/>
        </w:rPr>
        <w:t xml:space="preserve"> si/sau a defectelor rezultate ca urmare a necompatibilitatii echipamentelor Beneficiarului cu So</w:t>
      </w:r>
      <w:r w:rsidR="00E6611F" w:rsidRPr="006B3191">
        <w:rPr>
          <w:rFonts w:ascii="Arial" w:hAnsi="Arial" w:cs="Arial"/>
          <w:lang w:val="ro-RO"/>
        </w:rPr>
        <w:t>ftware-ul</w:t>
      </w:r>
      <w:r w:rsidRPr="006B3191">
        <w:rPr>
          <w:rFonts w:ascii="Arial" w:hAnsi="Arial" w:cs="Arial"/>
          <w:lang w:val="ro-RO"/>
        </w:rPr>
        <w:t xml:space="preserve">), brese in sistemul de securitate al Beneficiarului, probleme de telecomunicatii, </w:t>
      </w:r>
      <w:r w:rsidR="00462A06" w:rsidRPr="006B3191">
        <w:rPr>
          <w:rFonts w:ascii="Arial" w:hAnsi="Arial" w:cs="Arial"/>
          <w:lang w:val="ro-RO"/>
        </w:rPr>
        <w:t>incendii</w:t>
      </w:r>
      <w:r w:rsidRPr="006B3191">
        <w:rPr>
          <w:rFonts w:ascii="Arial" w:hAnsi="Arial" w:cs="Arial"/>
          <w:lang w:val="ro-RO"/>
        </w:rPr>
        <w:t>, inundatie, sau orice alt eveniment incadrat de Codul civil in vigoare ca forta majora, atata timp cat acestea nu au la baza culpa Prestatorului.</w:t>
      </w:r>
    </w:p>
    <w:p w14:paraId="657A960A" w14:textId="77777777" w:rsidR="00FC0427" w:rsidRPr="006B3191" w:rsidRDefault="00FC0427" w:rsidP="00FC0427">
      <w:pPr>
        <w:pStyle w:val="ListParagraph"/>
        <w:rPr>
          <w:rFonts w:ascii="Arial" w:hAnsi="Arial" w:cs="Arial"/>
          <w:lang w:val="ro-RO" w:eastAsia="ar-SA" w:bidi="ar-SA"/>
        </w:rPr>
      </w:pPr>
    </w:p>
    <w:p w14:paraId="2ADAFA51" w14:textId="6F472A70" w:rsidR="00FC0427" w:rsidRPr="006B3191" w:rsidRDefault="00FC0427" w:rsidP="00D07165">
      <w:pPr>
        <w:pStyle w:val="ListParagraph"/>
        <w:numPr>
          <w:ilvl w:val="1"/>
          <w:numId w:val="23"/>
        </w:numPr>
        <w:suppressAutoHyphens/>
        <w:spacing w:after="0"/>
        <w:ind w:left="720" w:hanging="720"/>
        <w:jc w:val="both"/>
        <w:rPr>
          <w:rFonts w:ascii="Arial" w:hAnsi="Arial" w:cs="Arial"/>
          <w:lang w:val="ro-RO"/>
        </w:rPr>
      </w:pPr>
      <w:r w:rsidRPr="006B3191">
        <w:rPr>
          <w:rFonts w:ascii="Arial" w:hAnsi="Arial" w:cs="Arial"/>
          <w:lang w:val="ro-RO"/>
        </w:rPr>
        <w:t>Partile sunt de drept in intarziere</w:t>
      </w:r>
      <w:r w:rsidR="004C2DE8" w:rsidRPr="006B3191">
        <w:rPr>
          <w:rFonts w:ascii="Arial" w:hAnsi="Arial" w:cs="Arial"/>
          <w:lang w:val="ro-RO"/>
        </w:rPr>
        <w:t xml:space="preserve"> potrivit art. 1523 C. civ.</w:t>
      </w:r>
      <w:r w:rsidRPr="006B3191">
        <w:rPr>
          <w:rFonts w:ascii="Arial" w:hAnsi="Arial" w:cs="Arial"/>
          <w:lang w:val="ro-RO"/>
        </w:rPr>
        <w:t xml:space="preserve"> la expirarea termenelor stabilite pentru indeplinirea obligatiilor</w:t>
      </w:r>
      <w:r w:rsidR="00C96DB2" w:rsidRPr="006B3191">
        <w:rPr>
          <w:rFonts w:ascii="Arial" w:hAnsi="Arial" w:cs="Arial"/>
          <w:lang w:val="ro-RO"/>
        </w:rPr>
        <w:t xml:space="preserve"> asumate de acestea si care revin acestora potrivit</w:t>
      </w:r>
      <w:r w:rsidR="00D50B8F" w:rsidRPr="006B3191">
        <w:rPr>
          <w:rFonts w:ascii="Arial" w:hAnsi="Arial" w:cs="Arial"/>
          <w:lang w:val="ro-RO"/>
        </w:rPr>
        <w:t xml:space="preserve"> </w:t>
      </w:r>
      <w:r w:rsidR="00D50B8F" w:rsidRPr="006B3191">
        <w:rPr>
          <w:rFonts w:ascii="Arial" w:hAnsi="Arial" w:cs="Arial"/>
          <w:lang w:val="ro-RO"/>
        </w:rPr>
        <w:lastRenderedPageBreak/>
        <w:t>prezentul</w:t>
      </w:r>
      <w:r w:rsidR="00C96DB2" w:rsidRPr="006B3191">
        <w:rPr>
          <w:rFonts w:ascii="Arial" w:hAnsi="Arial" w:cs="Arial"/>
          <w:lang w:val="ro-RO"/>
        </w:rPr>
        <w:t>ui</w:t>
      </w:r>
      <w:r w:rsidR="00D50B8F" w:rsidRPr="006B3191">
        <w:rPr>
          <w:rFonts w:ascii="Arial" w:hAnsi="Arial" w:cs="Arial"/>
          <w:lang w:val="ro-RO"/>
        </w:rPr>
        <w:t xml:space="preserve"> Contract</w:t>
      </w:r>
      <w:r w:rsidRPr="006B3191">
        <w:rPr>
          <w:rFonts w:ascii="Arial" w:hAnsi="Arial" w:cs="Arial"/>
          <w:lang w:val="ro-RO"/>
        </w:rPr>
        <w:t xml:space="preserve">. In situatia in care nu s-a stabilit un termen pentru executarea obligatiilor, Partile sunt de drept in intarziere in conditiile stabilite de Codul civil. </w:t>
      </w:r>
    </w:p>
    <w:p w14:paraId="2DC1B27E" w14:textId="77777777" w:rsidR="00FC0427" w:rsidRPr="006B3191" w:rsidRDefault="00FC0427" w:rsidP="00D07165">
      <w:pPr>
        <w:pStyle w:val="ListParagraph"/>
        <w:ind w:hanging="720"/>
        <w:rPr>
          <w:rFonts w:ascii="Arial" w:hAnsi="Arial" w:cs="Arial"/>
          <w:lang w:val="ro-RO"/>
        </w:rPr>
      </w:pPr>
    </w:p>
    <w:p w14:paraId="54749CA0" w14:textId="39559233" w:rsidR="0076205C" w:rsidRPr="006B3191" w:rsidRDefault="0076205C" w:rsidP="00D07165">
      <w:pPr>
        <w:pStyle w:val="ListParagraph"/>
        <w:numPr>
          <w:ilvl w:val="1"/>
          <w:numId w:val="23"/>
        </w:numPr>
        <w:suppressAutoHyphens/>
        <w:spacing w:after="0"/>
        <w:ind w:left="720" w:hanging="720"/>
        <w:jc w:val="both"/>
        <w:rPr>
          <w:rFonts w:ascii="Arial" w:hAnsi="Arial" w:cs="Arial"/>
          <w:color w:val="000000"/>
          <w:lang w:val="ro-RO"/>
        </w:rPr>
      </w:pPr>
      <w:r w:rsidRPr="006B3191">
        <w:rPr>
          <w:rFonts w:ascii="Arial" w:hAnsi="Arial" w:cs="Arial"/>
          <w:color w:val="000000"/>
          <w:lang w:val="ro-RO"/>
        </w:rPr>
        <w:t>Prestatorul se oblig</w:t>
      </w:r>
      <w:r w:rsidR="003A5BB6" w:rsidRPr="006B3191">
        <w:rPr>
          <w:rFonts w:ascii="Arial" w:hAnsi="Arial" w:cs="Arial"/>
          <w:color w:val="000000"/>
          <w:lang w:val="ro-RO"/>
        </w:rPr>
        <w:t>a</w:t>
      </w:r>
      <w:r w:rsidRPr="006B3191">
        <w:rPr>
          <w:rFonts w:ascii="Arial" w:hAnsi="Arial" w:cs="Arial"/>
          <w:color w:val="000000"/>
          <w:lang w:val="ro-RO"/>
        </w:rPr>
        <w:t xml:space="preserve"> s</w:t>
      </w:r>
      <w:r w:rsidR="003A5BB6" w:rsidRPr="006B3191">
        <w:rPr>
          <w:rFonts w:ascii="Arial" w:hAnsi="Arial" w:cs="Arial"/>
          <w:color w:val="000000"/>
          <w:lang w:val="ro-RO"/>
        </w:rPr>
        <w:t>a</w:t>
      </w:r>
      <w:r w:rsidRPr="006B3191">
        <w:rPr>
          <w:rFonts w:ascii="Arial" w:hAnsi="Arial" w:cs="Arial"/>
          <w:color w:val="000000"/>
          <w:lang w:val="ro-RO"/>
        </w:rPr>
        <w:t xml:space="preserve"> apere, s</w:t>
      </w:r>
      <w:r w:rsidR="003A5BB6" w:rsidRPr="006B3191">
        <w:rPr>
          <w:rFonts w:ascii="Arial" w:hAnsi="Arial" w:cs="Arial"/>
          <w:color w:val="000000"/>
          <w:lang w:val="ro-RO"/>
        </w:rPr>
        <w:t>a</w:t>
      </w:r>
      <w:r w:rsidRPr="006B3191">
        <w:rPr>
          <w:rFonts w:ascii="Arial" w:hAnsi="Arial" w:cs="Arial"/>
          <w:color w:val="000000"/>
          <w:lang w:val="ro-RO"/>
        </w:rPr>
        <w:t xml:space="preserve"> sprijine </w:t>
      </w:r>
      <w:r w:rsidR="003A5BB6" w:rsidRPr="006B3191">
        <w:rPr>
          <w:rFonts w:ascii="Arial" w:hAnsi="Arial" w:cs="Arial"/>
          <w:color w:val="000000"/>
          <w:lang w:val="ro-RO"/>
        </w:rPr>
        <w:t>s</w:t>
      </w:r>
      <w:r w:rsidRPr="006B3191">
        <w:rPr>
          <w:rFonts w:ascii="Arial" w:hAnsi="Arial" w:cs="Arial"/>
          <w:color w:val="000000"/>
          <w:lang w:val="ro-RO"/>
        </w:rPr>
        <w:t>i s</w:t>
      </w:r>
      <w:r w:rsidR="003A5BB6" w:rsidRPr="006B3191">
        <w:rPr>
          <w:rFonts w:ascii="Arial" w:hAnsi="Arial" w:cs="Arial"/>
          <w:color w:val="000000"/>
          <w:lang w:val="ro-RO"/>
        </w:rPr>
        <w:t>a</w:t>
      </w:r>
      <w:r w:rsidRPr="006B3191">
        <w:rPr>
          <w:rFonts w:ascii="Arial" w:hAnsi="Arial" w:cs="Arial"/>
          <w:color w:val="000000"/>
          <w:lang w:val="ro-RO"/>
        </w:rPr>
        <w:t xml:space="preserve"> desp</w:t>
      </w:r>
      <w:r w:rsidR="003A5BB6" w:rsidRPr="006B3191">
        <w:rPr>
          <w:rFonts w:ascii="Arial" w:hAnsi="Arial" w:cs="Arial"/>
          <w:color w:val="000000"/>
          <w:lang w:val="ro-RO"/>
        </w:rPr>
        <w:t>a</w:t>
      </w:r>
      <w:r w:rsidRPr="006B3191">
        <w:rPr>
          <w:rFonts w:ascii="Arial" w:hAnsi="Arial" w:cs="Arial"/>
          <w:color w:val="000000"/>
          <w:lang w:val="ro-RO"/>
        </w:rPr>
        <w:t>gubeasc</w:t>
      </w:r>
      <w:r w:rsidR="003A5BB6" w:rsidRPr="006B3191">
        <w:rPr>
          <w:rFonts w:ascii="Arial" w:hAnsi="Arial" w:cs="Arial"/>
          <w:color w:val="000000"/>
          <w:lang w:val="ro-RO"/>
        </w:rPr>
        <w:t>a</w:t>
      </w:r>
      <w:r w:rsidRPr="006B3191">
        <w:rPr>
          <w:rFonts w:ascii="Arial" w:hAnsi="Arial" w:cs="Arial"/>
          <w:color w:val="000000"/>
          <w:lang w:val="ro-RO"/>
        </w:rPr>
        <w:t xml:space="preserve"> Beneficiarul fata de orice preten</w:t>
      </w:r>
      <w:r w:rsidR="003A5BB6" w:rsidRPr="006B3191">
        <w:rPr>
          <w:rFonts w:ascii="Arial" w:hAnsi="Arial" w:cs="Arial"/>
          <w:color w:val="000000"/>
          <w:lang w:val="ro-RO"/>
        </w:rPr>
        <w:t>t</w:t>
      </w:r>
      <w:r w:rsidRPr="006B3191">
        <w:rPr>
          <w:rFonts w:ascii="Arial" w:hAnsi="Arial" w:cs="Arial"/>
          <w:color w:val="000000"/>
          <w:lang w:val="ro-RO"/>
        </w:rPr>
        <w:t>ii, daune, prejudicii, pierderi, costuri, cheltuieli, responsabilit</w:t>
      </w:r>
      <w:r w:rsidR="003A5BB6" w:rsidRPr="006B3191">
        <w:rPr>
          <w:rFonts w:ascii="Arial" w:hAnsi="Arial" w:cs="Arial"/>
          <w:color w:val="000000"/>
          <w:lang w:val="ro-RO"/>
        </w:rPr>
        <w:t>at</w:t>
      </w:r>
      <w:r w:rsidRPr="006B3191">
        <w:rPr>
          <w:rFonts w:ascii="Arial" w:hAnsi="Arial" w:cs="Arial"/>
          <w:color w:val="000000"/>
          <w:lang w:val="ro-RO"/>
        </w:rPr>
        <w:t>i fa</w:t>
      </w:r>
      <w:r w:rsidR="003A5BB6" w:rsidRPr="006B3191">
        <w:rPr>
          <w:rFonts w:ascii="Arial" w:hAnsi="Arial" w:cs="Arial"/>
          <w:color w:val="000000"/>
          <w:lang w:val="ro-RO"/>
        </w:rPr>
        <w:t>ta</w:t>
      </w:r>
      <w:r w:rsidRPr="006B3191">
        <w:rPr>
          <w:rFonts w:ascii="Arial" w:hAnsi="Arial" w:cs="Arial"/>
          <w:color w:val="000000"/>
          <w:lang w:val="ro-RO"/>
        </w:rPr>
        <w:t xml:space="preserve"> de ter</w:t>
      </w:r>
      <w:r w:rsidR="003A5BB6" w:rsidRPr="006B3191">
        <w:rPr>
          <w:rFonts w:ascii="Arial" w:hAnsi="Arial" w:cs="Arial"/>
          <w:color w:val="000000"/>
          <w:lang w:val="ro-RO"/>
        </w:rPr>
        <w:t>t</w:t>
      </w:r>
      <w:r w:rsidRPr="006B3191">
        <w:rPr>
          <w:rFonts w:ascii="Arial" w:hAnsi="Arial" w:cs="Arial"/>
          <w:color w:val="000000"/>
          <w:lang w:val="ro-RO"/>
        </w:rPr>
        <w:t>e persoane rezult</w:t>
      </w:r>
      <w:r w:rsidR="003A5BB6" w:rsidRPr="006B3191">
        <w:rPr>
          <w:rFonts w:ascii="Arial" w:hAnsi="Arial" w:cs="Arial"/>
          <w:color w:val="000000"/>
          <w:lang w:val="ro-RO"/>
        </w:rPr>
        <w:t>a</w:t>
      </w:r>
      <w:r w:rsidRPr="006B3191">
        <w:rPr>
          <w:rFonts w:ascii="Arial" w:hAnsi="Arial" w:cs="Arial"/>
          <w:color w:val="000000"/>
          <w:lang w:val="ro-RO"/>
        </w:rPr>
        <w:t>nd din orice acte/fapte ale Prestatorului const</w:t>
      </w:r>
      <w:r w:rsidR="003A5BB6" w:rsidRPr="006B3191">
        <w:rPr>
          <w:rFonts w:ascii="Arial" w:hAnsi="Arial" w:cs="Arial"/>
          <w:color w:val="000000"/>
          <w:lang w:val="ro-RO"/>
        </w:rPr>
        <w:t>a</w:t>
      </w:r>
      <w:r w:rsidRPr="006B3191">
        <w:rPr>
          <w:rFonts w:ascii="Arial" w:hAnsi="Arial" w:cs="Arial"/>
          <w:color w:val="000000"/>
          <w:lang w:val="ro-RO"/>
        </w:rPr>
        <w:t xml:space="preserve">nd in </w:t>
      </w:r>
      <w:r w:rsidR="003A5BB6" w:rsidRPr="006B3191">
        <w:rPr>
          <w:rFonts w:ascii="Arial" w:hAnsi="Arial" w:cs="Arial"/>
          <w:color w:val="000000"/>
          <w:lang w:val="ro-RO"/>
        </w:rPr>
        <w:t>i</w:t>
      </w:r>
      <w:r w:rsidRPr="006B3191">
        <w:rPr>
          <w:rFonts w:ascii="Arial" w:hAnsi="Arial" w:cs="Arial"/>
          <w:color w:val="000000"/>
          <w:lang w:val="ro-RO"/>
        </w:rPr>
        <w:t>nc</w:t>
      </w:r>
      <w:r w:rsidR="003A5BB6" w:rsidRPr="006B3191">
        <w:rPr>
          <w:rFonts w:ascii="Arial" w:hAnsi="Arial" w:cs="Arial"/>
          <w:color w:val="000000"/>
          <w:lang w:val="ro-RO"/>
        </w:rPr>
        <w:t>a</w:t>
      </w:r>
      <w:r w:rsidRPr="006B3191">
        <w:rPr>
          <w:rFonts w:ascii="Arial" w:hAnsi="Arial" w:cs="Arial"/>
          <w:color w:val="000000"/>
          <w:lang w:val="ro-RO"/>
        </w:rPr>
        <w:t>lc</w:t>
      </w:r>
      <w:r w:rsidR="003A5BB6" w:rsidRPr="006B3191">
        <w:rPr>
          <w:rFonts w:ascii="Arial" w:hAnsi="Arial" w:cs="Arial"/>
          <w:color w:val="000000"/>
          <w:lang w:val="ro-RO"/>
        </w:rPr>
        <w:t>a</w:t>
      </w:r>
      <w:r w:rsidRPr="006B3191">
        <w:rPr>
          <w:rFonts w:ascii="Arial" w:hAnsi="Arial" w:cs="Arial"/>
          <w:color w:val="000000"/>
          <w:lang w:val="ro-RO"/>
        </w:rPr>
        <w:t xml:space="preserve">ri ale prevederilor Contractuale sau legale, inclusiv dar nu limitat la </w:t>
      </w:r>
      <w:r w:rsidR="003A5BB6" w:rsidRPr="006B3191">
        <w:rPr>
          <w:rFonts w:ascii="Arial" w:hAnsi="Arial" w:cs="Arial"/>
          <w:color w:val="000000"/>
          <w:lang w:val="ro-RO"/>
        </w:rPr>
        <w:t>i</w:t>
      </w:r>
      <w:r w:rsidRPr="006B3191">
        <w:rPr>
          <w:rFonts w:ascii="Arial" w:hAnsi="Arial" w:cs="Arial"/>
          <w:color w:val="000000"/>
          <w:lang w:val="ro-RO"/>
        </w:rPr>
        <w:t>nc</w:t>
      </w:r>
      <w:r w:rsidR="003A5BB6" w:rsidRPr="006B3191">
        <w:rPr>
          <w:rFonts w:ascii="Arial" w:hAnsi="Arial" w:cs="Arial"/>
          <w:color w:val="000000"/>
          <w:lang w:val="ro-RO"/>
        </w:rPr>
        <w:t>a</w:t>
      </w:r>
      <w:r w:rsidRPr="006B3191">
        <w:rPr>
          <w:rFonts w:ascii="Arial" w:hAnsi="Arial" w:cs="Arial"/>
          <w:color w:val="000000"/>
          <w:lang w:val="ro-RO"/>
        </w:rPr>
        <w:t>lcarea unor drepturi de proprietate intelectuala. Prezentul articol se aplic</w:t>
      </w:r>
      <w:r w:rsidR="003A5BB6" w:rsidRPr="006B3191">
        <w:rPr>
          <w:rFonts w:ascii="Arial" w:hAnsi="Arial" w:cs="Arial"/>
          <w:color w:val="000000"/>
          <w:lang w:val="ro-RO"/>
        </w:rPr>
        <w:t>a</w:t>
      </w:r>
      <w:r w:rsidRPr="006B3191">
        <w:rPr>
          <w:rFonts w:ascii="Arial" w:hAnsi="Arial" w:cs="Arial"/>
          <w:color w:val="000000"/>
          <w:lang w:val="ro-RO"/>
        </w:rPr>
        <w:t xml:space="preserve"> </w:t>
      </w:r>
      <w:r w:rsidR="003A5BB6" w:rsidRPr="006B3191">
        <w:rPr>
          <w:rFonts w:ascii="Arial" w:hAnsi="Arial" w:cs="Arial"/>
          <w:color w:val="000000"/>
          <w:lang w:val="ro-RO"/>
        </w:rPr>
        <w:t>s</w:t>
      </w:r>
      <w:r w:rsidRPr="006B3191">
        <w:rPr>
          <w:rFonts w:ascii="Arial" w:hAnsi="Arial" w:cs="Arial"/>
          <w:color w:val="000000"/>
          <w:lang w:val="ro-RO"/>
        </w:rPr>
        <w:t>i oric</w:t>
      </w:r>
      <w:r w:rsidR="003A5BB6" w:rsidRPr="006B3191">
        <w:rPr>
          <w:rFonts w:ascii="Arial" w:hAnsi="Arial" w:cs="Arial"/>
          <w:color w:val="000000"/>
          <w:lang w:val="ro-RO"/>
        </w:rPr>
        <w:t>a</w:t>
      </w:r>
      <w:r w:rsidRPr="006B3191">
        <w:rPr>
          <w:rFonts w:ascii="Arial" w:hAnsi="Arial" w:cs="Arial"/>
          <w:color w:val="000000"/>
          <w:lang w:val="ro-RO"/>
        </w:rPr>
        <w:t>ror sanc</w:t>
      </w:r>
      <w:r w:rsidR="003A5BB6" w:rsidRPr="006B3191">
        <w:rPr>
          <w:rFonts w:ascii="Arial" w:hAnsi="Arial" w:cs="Arial"/>
          <w:color w:val="000000"/>
          <w:lang w:val="ro-RO"/>
        </w:rPr>
        <w:t>t</w:t>
      </w:r>
      <w:r w:rsidRPr="006B3191">
        <w:rPr>
          <w:rFonts w:ascii="Arial" w:hAnsi="Arial" w:cs="Arial"/>
          <w:color w:val="000000"/>
          <w:lang w:val="ro-RO"/>
        </w:rPr>
        <w:t>iuni, amenzi, costuri suportate de Beneficiar ca urmare a execut</w:t>
      </w:r>
      <w:r w:rsidR="003A5BB6" w:rsidRPr="006B3191">
        <w:rPr>
          <w:rFonts w:ascii="Arial" w:hAnsi="Arial" w:cs="Arial"/>
          <w:color w:val="000000"/>
          <w:lang w:val="ro-RO"/>
        </w:rPr>
        <w:t>a</w:t>
      </w:r>
      <w:r w:rsidRPr="006B3191">
        <w:rPr>
          <w:rFonts w:ascii="Arial" w:hAnsi="Arial" w:cs="Arial"/>
          <w:color w:val="000000"/>
          <w:lang w:val="ro-RO"/>
        </w:rPr>
        <w:t>rii necorespunz</w:t>
      </w:r>
      <w:r w:rsidR="003A5BB6" w:rsidRPr="006B3191">
        <w:rPr>
          <w:rFonts w:ascii="Arial" w:hAnsi="Arial" w:cs="Arial"/>
          <w:color w:val="000000"/>
          <w:lang w:val="ro-RO"/>
        </w:rPr>
        <w:t>a</w:t>
      </w:r>
      <w:r w:rsidRPr="006B3191">
        <w:rPr>
          <w:rFonts w:ascii="Arial" w:hAnsi="Arial" w:cs="Arial"/>
          <w:color w:val="000000"/>
          <w:lang w:val="ro-RO"/>
        </w:rPr>
        <w:t xml:space="preserve">toare a Serviciilor sau </w:t>
      </w:r>
      <w:r w:rsidR="003A5BB6" w:rsidRPr="006B3191">
        <w:rPr>
          <w:rFonts w:ascii="Arial" w:hAnsi="Arial" w:cs="Arial"/>
          <w:color w:val="000000"/>
          <w:lang w:val="ro-RO"/>
        </w:rPr>
        <w:t>i</w:t>
      </w:r>
      <w:r w:rsidRPr="006B3191">
        <w:rPr>
          <w:rFonts w:ascii="Arial" w:hAnsi="Arial" w:cs="Arial"/>
          <w:color w:val="000000"/>
          <w:lang w:val="ro-RO"/>
        </w:rPr>
        <w:t>nc</w:t>
      </w:r>
      <w:r w:rsidR="003A5BB6" w:rsidRPr="006B3191">
        <w:rPr>
          <w:rFonts w:ascii="Arial" w:hAnsi="Arial" w:cs="Arial"/>
          <w:color w:val="000000"/>
          <w:lang w:val="ro-RO"/>
        </w:rPr>
        <w:t>a</w:t>
      </w:r>
      <w:r w:rsidRPr="006B3191">
        <w:rPr>
          <w:rFonts w:ascii="Arial" w:hAnsi="Arial" w:cs="Arial"/>
          <w:color w:val="000000"/>
          <w:lang w:val="ro-RO"/>
        </w:rPr>
        <w:t>lc</w:t>
      </w:r>
      <w:r w:rsidR="003A5BB6" w:rsidRPr="006B3191">
        <w:rPr>
          <w:rFonts w:ascii="Arial" w:hAnsi="Arial" w:cs="Arial"/>
          <w:color w:val="000000"/>
          <w:lang w:val="ro-RO"/>
        </w:rPr>
        <w:t>a</w:t>
      </w:r>
      <w:r w:rsidRPr="006B3191">
        <w:rPr>
          <w:rFonts w:ascii="Arial" w:hAnsi="Arial" w:cs="Arial"/>
          <w:color w:val="000000"/>
          <w:lang w:val="ro-RO"/>
        </w:rPr>
        <w:t>rii prevederilor legale de c</w:t>
      </w:r>
      <w:r w:rsidR="003A5BB6" w:rsidRPr="006B3191">
        <w:rPr>
          <w:rFonts w:ascii="Arial" w:hAnsi="Arial" w:cs="Arial"/>
          <w:color w:val="000000"/>
          <w:lang w:val="ro-RO"/>
        </w:rPr>
        <w:t>a</w:t>
      </w:r>
      <w:r w:rsidRPr="006B3191">
        <w:rPr>
          <w:rFonts w:ascii="Arial" w:hAnsi="Arial" w:cs="Arial"/>
          <w:color w:val="000000"/>
          <w:lang w:val="ro-RO"/>
        </w:rPr>
        <w:t>tre Prestator.</w:t>
      </w:r>
    </w:p>
    <w:p w14:paraId="18A9892F" w14:textId="77777777" w:rsidR="0076205C" w:rsidRPr="006B3191" w:rsidRDefault="0076205C" w:rsidP="00D07165">
      <w:pPr>
        <w:pStyle w:val="ListParagraph"/>
        <w:ind w:hanging="720"/>
        <w:rPr>
          <w:rFonts w:ascii="Arial" w:hAnsi="Arial" w:cs="Arial"/>
          <w:b/>
          <w:bCs/>
          <w:lang w:val="ro-RO"/>
        </w:rPr>
      </w:pPr>
    </w:p>
    <w:p w14:paraId="29211C3F" w14:textId="1A63C543" w:rsidR="008A5E72" w:rsidRPr="006B3191" w:rsidRDefault="00682819" w:rsidP="00D07165">
      <w:pPr>
        <w:pStyle w:val="ListParagraph"/>
        <w:numPr>
          <w:ilvl w:val="1"/>
          <w:numId w:val="23"/>
        </w:numPr>
        <w:suppressAutoHyphens/>
        <w:spacing w:after="0"/>
        <w:ind w:left="720" w:hanging="720"/>
        <w:jc w:val="both"/>
        <w:rPr>
          <w:rFonts w:ascii="Arial" w:hAnsi="Arial" w:cs="Arial"/>
          <w:b/>
          <w:bCs/>
          <w:color w:val="000000"/>
          <w:lang w:val="ro-RO"/>
        </w:rPr>
      </w:pPr>
      <w:r w:rsidRPr="006B3191">
        <w:rPr>
          <w:rFonts w:ascii="Arial" w:hAnsi="Arial" w:cs="Arial"/>
          <w:b/>
          <w:bCs/>
          <w:lang w:val="ro-RO"/>
        </w:rPr>
        <w:t>Clauza Penala.</w:t>
      </w:r>
      <w:r w:rsidR="000A30C7" w:rsidRPr="006B3191">
        <w:rPr>
          <w:lang w:val="ro-RO"/>
        </w:rPr>
        <w:t xml:space="preserve"> </w:t>
      </w:r>
      <w:r w:rsidR="003A5BB6" w:rsidRPr="006B3191">
        <w:rPr>
          <w:rFonts w:ascii="Arial" w:hAnsi="Arial" w:cs="Arial"/>
          <w:lang w:val="ro-RO"/>
        </w:rPr>
        <w:t>I</w:t>
      </w:r>
      <w:r w:rsidR="008A5E72" w:rsidRPr="006B3191">
        <w:rPr>
          <w:rFonts w:ascii="Arial" w:hAnsi="Arial" w:cs="Arial"/>
          <w:lang w:val="ro-RO"/>
        </w:rPr>
        <w:t>n temeiul art. 1538 Codul Civil, nerespectarea de c</w:t>
      </w:r>
      <w:r w:rsidR="003A5BB6" w:rsidRPr="006B3191">
        <w:rPr>
          <w:rFonts w:ascii="Arial" w:hAnsi="Arial" w:cs="Arial"/>
          <w:lang w:val="ro-RO"/>
        </w:rPr>
        <w:t>a</w:t>
      </w:r>
      <w:r w:rsidR="008A5E72" w:rsidRPr="006B3191">
        <w:rPr>
          <w:rFonts w:ascii="Arial" w:hAnsi="Arial" w:cs="Arial"/>
          <w:lang w:val="ro-RO"/>
        </w:rPr>
        <w:t>tre Prestator a obliga</w:t>
      </w:r>
      <w:r w:rsidR="003A5BB6" w:rsidRPr="00BE4FD8">
        <w:rPr>
          <w:rFonts w:ascii="Arial" w:hAnsi="Arial" w:cs="Arial"/>
          <w:lang w:val="ro-RO"/>
        </w:rPr>
        <w:t>t</w:t>
      </w:r>
      <w:r w:rsidR="008A5E72" w:rsidRPr="00BE4FD8">
        <w:rPr>
          <w:rFonts w:ascii="Arial" w:hAnsi="Arial" w:cs="Arial"/>
          <w:lang w:val="ro-RO"/>
        </w:rPr>
        <w:t>iei principale de confiden</w:t>
      </w:r>
      <w:r w:rsidR="003A5BB6" w:rsidRPr="00BE4FD8">
        <w:rPr>
          <w:rFonts w:ascii="Arial" w:hAnsi="Arial" w:cs="Arial"/>
          <w:lang w:val="ro-RO"/>
        </w:rPr>
        <w:t>t</w:t>
      </w:r>
      <w:r w:rsidR="008A5E72" w:rsidRPr="00BE4FD8">
        <w:rPr>
          <w:rFonts w:ascii="Arial" w:hAnsi="Arial" w:cs="Arial"/>
          <w:lang w:val="ro-RO"/>
        </w:rPr>
        <w:t>ialitate (prev</w:t>
      </w:r>
      <w:r w:rsidR="003A5BB6" w:rsidRPr="00BE4FD8">
        <w:rPr>
          <w:rFonts w:ascii="Arial" w:hAnsi="Arial" w:cs="Arial"/>
          <w:lang w:val="ro-RO"/>
        </w:rPr>
        <w:t>a</w:t>
      </w:r>
      <w:r w:rsidR="008A5E72" w:rsidRPr="00BE4FD8">
        <w:rPr>
          <w:rFonts w:ascii="Arial" w:hAnsi="Arial" w:cs="Arial"/>
          <w:lang w:val="ro-RO"/>
        </w:rPr>
        <w:t>zut</w:t>
      </w:r>
      <w:r w:rsidR="003A5BB6" w:rsidRPr="00BE4FD8">
        <w:rPr>
          <w:rFonts w:ascii="Arial" w:hAnsi="Arial" w:cs="Arial"/>
          <w:lang w:val="ro-RO"/>
        </w:rPr>
        <w:t>a</w:t>
      </w:r>
      <w:r w:rsidR="008A5E72" w:rsidRPr="00BE4FD8">
        <w:rPr>
          <w:rFonts w:ascii="Arial" w:hAnsi="Arial" w:cs="Arial"/>
          <w:lang w:val="ro-RO"/>
        </w:rPr>
        <w:t xml:space="preserve"> la articol 10.1.</w:t>
      </w:r>
      <w:r w:rsidR="004E63CE" w:rsidRPr="00BE4FD8">
        <w:rPr>
          <w:rFonts w:ascii="Arial" w:hAnsi="Arial" w:cs="Arial"/>
          <w:lang w:val="ro-RO"/>
        </w:rPr>
        <w:t xml:space="preserve"> si la art. </w:t>
      </w:r>
      <w:r w:rsidR="002310AA" w:rsidRPr="00BE4FD8">
        <w:rPr>
          <w:rFonts w:ascii="Arial" w:hAnsi="Arial" w:cs="Arial"/>
          <w:lang w:val="ro-RO"/>
        </w:rPr>
        <w:t xml:space="preserve">3.1.7., </w:t>
      </w:r>
      <w:r w:rsidR="004E63CE" w:rsidRPr="00BE4FD8">
        <w:rPr>
          <w:rFonts w:ascii="Arial" w:hAnsi="Arial" w:cs="Arial"/>
          <w:lang w:val="ro-RO"/>
        </w:rPr>
        <w:t>3.1.19.</w:t>
      </w:r>
      <w:r w:rsidR="002310AA" w:rsidRPr="00BE4FD8">
        <w:rPr>
          <w:rFonts w:ascii="Arial" w:hAnsi="Arial" w:cs="Arial"/>
          <w:lang w:val="ro-RO"/>
        </w:rPr>
        <w:t xml:space="preserve"> si 3.1.20</w:t>
      </w:r>
      <w:r w:rsidR="004E63CE" w:rsidRPr="00BE4FD8">
        <w:rPr>
          <w:rFonts w:ascii="Arial" w:hAnsi="Arial" w:cs="Arial"/>
          <w:lang w:val="ro-RO"/>
        </w:rPr>
        <w:t xml:space="preserve"> din Contract</w:t>
      </w:r>
      <w:r w:rsidR="008A5E72" w:rsidRPr="00BE4FD8">
        <w:rPr>
          <w:rFonts w:ascii="Arial" w:hAnsi="Arial" w:cs="Arial"/>
          <w:lang w:val="ro-RO"/>
        </w:rPr>
        <w:t>), indiferent daca aceasta se realizeaza prin utilizarea Informatiei Confidentiale in scopuri propri</w:t>
      </w:r>
      <w:r w:rsidR="004E63CE" w:rsidRPr="00BE4FD8">
        <w:rPr>
          <w:rFonts w:ascii="Arial" w:hAnsi="Arial" w:cs="Arial"/>
          <w:lang w:val="ro-RO"/>
        </w:rPr>
        <w:t>i</w:t>
      </w:r>
      <w:r w:rsidR="008A5E72" w:rsidRPr="00BE4FD8">
        <w:rPr>
          <w:rFonts w:ascii="Arial" w:hAnsi="Arial" w:cs="Arial"/>
          <w:lang w:val="ro-RO"/>
        </w:rPr>
        <w:t xml:space="preserve"> sau ale unor terti sau prin dezvaluirea Informatiei Confidentiale in mod neautorizat (mai ales daca divulgarea a presupus date/informatii despre sau in legatura cu Software-ul), va  atrage obliga</w:t>
      </w:r>
      <w:r w:rsidR="003A5BB6" w:rsidRPr="00BE4FD8">
        <w:rPr>
          <w:rFonts w:ascii="Arial" w:hAnsi="Arial" w:cs="Arial"/>
          <w:lang w:val="ro-RO"/>
        </w:rPr>
        <w:t>t</w:t>
      </w:r>
      <w:r w:rsidR="008A5E72" w:rsidRPr="00BE4FD8">
        <w:rPr>
          <w:rFonts w:ascii="Arial" w:hAnsi="Arial" w:cs="Arial"/>
          <w:lang w:val="ro-RO"/>
        </w:rPr>
        <w:t xml:space="preserve">ia </w:t>
      </w:r>
      <w:r w:rsidR="002310AA" w:rsidRPr="00317AEB">
        <w:rPr>
          <w:rFonts w:ascii="Arial" w:hAnsi="Arial" w:cs="Arial"/>
          <w:lang w:val="ro-RO"/>
        </w:rPr>
        <w:t>Prestatorului</w:t>
      </w:r>
      <w:r w:rsidR="008A5E72" w:rsidRPr="00317AEB">
        <w:rPr>
          <w:rFonts w:ascii="Arial" w:hAnsi="Arial" w:cs="Arial"/>
          <w:lang w:val="ro-RO"/>
        </w:rPr>
        <w:t xml:space="preserve"> de plat</w:t>
      </w:r>
      <w:r w:rsidR="003A5BB6" w:rsidRPr="00317AEB">
        <w:rPr>
          <w:rFonts w:ascii="Arial" w:hAnsi="Arial" w:cs="Arial"/>
          <w:lang w:val="ro-RO"/>
        </w:rPr>
        <w:t>a</w:t>
      </w:r>
      <w:r w:rsidR="008A5E72" w:rsidRPr="00317AEB">
        <w:rPr>
          <w:rFonts w:ascii="Arial" w:hAnsi="Arial" w:cs="Arial"/>
          <w:lang w:val="ro-RO"/>
        </w:rPr>
        <w:t xml:space="preserve"> c</w:t>
      </w:r>
      <w:r w:rsidR="003A5BB6" w:rsidRPr="00317AEB">
        <w:rPr>
          <w:rFonts w:ascii="Arial" w:hAnsi="Arial" w:cs="Arial"/>
          <w:lang w:val="ro-RO"/>
        </w:rPr>
        <w:t>a</w:t>
      </w:r>
      <w:r w:rsidR="008A5E72" w:rsidRPr="00317AEB">
        <w:rPr>
          <w:rFonts w:ascii="Arial" w:hAnsi="Arial" w:cs="Arial"/>
          <w:lang w:val="ro-RO"/>
        </w:rPr>
        <w:t xml:space="preserve">tre Beneficiar, a sumei de </w:t>
      </w:r>
      <w:ins w:id="144" w:author="HMP 6" w:date="2021-09-08T14:53:00Z">
        <w:r w:rsidR="00796880" w:rsidRPr="00317AEB">
          <w:rPr>
            <w:rFonts w:ascii="Arial" w:hAnsi="Arial" w:cs="Arial"/>
            <w:lang w:val="ro-RO"/>
          </w:rPr>
          <w:t>37.450</w:t>
        </w:r>
      </w:ins>
      <w:del w:id="145" w:author="HMP 6" w:date="2021-09-08T14:53:00Z">
        <w:r w:rsidR="004E63CE" w:rsidRPr="006B3191" w:rsidDel="00796880">
          <w:rPr>
            <w:rFonts w:ascii="Arial" w:hAnsi="Arial" w:cs="Arial"/>
            <w:highlight w:val="yellow"/>
            <w:lang w:val="ro-RO"/>
          </w:rPr>
          <w:delText>________</w:delText>
        </w:r>
      </w:del>
      <w:r w:rsidR="004E63CE" w:rsidRPr="006B3191">
        <w:rPr>
          <w:rFonts w:ascii="Arial" w:hAnsi="Arial" w:cs="Arial"/>
          <w:lang w:val="ro-RO"/>
        </w:rPr>
        <w:t>(</w:t>
      </w:r>
      <w:del w:id="146" w:author="HMP 6" w:date="2021-09-08T14:53:00Z">
        <w:r w:rsidR="004E63CE" w:rsidRPr="006B3191" w:rsidDel="00796880">
          <w:rPr>
            <w:rFonts w:ascii="Arial" w:hAnsi="Arial" w:cs="Arial"/>
            <w:lang w:val="ro-RO"/>
          </w:rPr>
          <w:delText>____________</w:delText>
        </w:r>
      </w:del>
      <w:ins w:id="147" w:author="HMP 6" w:date="2021-09-08T14:53:00Z">
        <w:r w:rsidR="00796880" w:rsidRPr="006B3191">
          <w:rPr>
            <w:rFonts w:ascii="Arial" w:hAnsi="Arial" w:cs="Arial"/>
            <w:lang w:val="ro-RO"/>
          </w:rPr>
          <w:t>treizecișișaptedemiipatrusutecincizeci</w:t>
        </w:r>
      </w:ins>
      <w:r w:rsidR="004E63CE" w:rsidRPr="006B3191">
        <w:rPr>
          <w:rFonts w:ascii="Arial" w:hAnsi="Arial" w:cs="Arial"/>
          <w:lang w:val="ro-RO"/>
        </w:rPr>
        <w:t>)</w:t>
      </w:r>
      <w:r w:rsidR="008A5E72" w:rsidRPr="006B3191">
        <w:rPr>
          <w:rFonts w:ascii="Arial" w:hAnsi="Arial" w:cs="Arial"/>
          <w:lang w:val="ro-RO"/>
        </w:rPr>
        <w:t xml:space="preserve"> EURO sau echivalentul </w:t>
      </w:r>
      <w:r w:rsidR="003A5BB6" w:rsidRPr="006B3191">
        <w:rPr>
          <w:rFonts w:ascii="Arial" w:hAnsi="Arial" w:cs="Arial"/>
          <w:lang w:val="ro-RO"/>
        </w:rPr>
        <w:t>i</w:t>
      </w:r>
      <w:r w:rsidR="008A5E72" w:rsidRPr="006B3191">
        <w:rPr>
          <w:rFonts w:ascii="Arial" w:hAnsi="Arial" w:cs="Arial"/>
          <w:lang w:val="ro-RO"/>
        </w:rPr>
        <w:t>n lei a sumei la cursul BNR de la data solicit</w:t>
      </w:r>
      <w:r w:rsidR="003A5BB6" w:rsidRPr="006B3191">
        <w:rPr>
          <w:rFonts w:ascii="Arial" w:hAnsi="Arial" w:cs="Arial"/>
          <w:lang w:val="ro-RO"/>
        </w:rPr>
        <w:t>a</w:t>
      </w:r>
      <w:r w:rsidR="008A5E72" w:rsidRPr="006B3191">
        <w:rPr>
          <w:rFonts w:ascii="Arial" w:hAnsi="Arial" w:cs="Arial"/>
          <w:lang w:val="ro-RO"/>
        </w:rPr>
        <w:t xml:space="preserve">rii Beneficiarului </w:t>
      </w:r>
      <w:r w:rsidR="003A5BB6" w:rsidRPr="006B3191">
        <w:rPr>
          <w:rFonts w:ascii="Arial" w:hAnsi="Arial" w:cs="Arial"/>
          <w:lang w:val="ro-RO"/>
        </w:rPr>
        <w:t>i</w:t>
      </w:r>
      <w:r w:rsidR="008A5E72" w:rsidRPr="006B3191">
        <w:rPr>
          <w:rFonts w:ascii="Arial" w:hAnsi="Arial" w:cs="Arial"/>
          <w:lang w:val="ro-RO"/>
        </w:rPr>
        <w:t>n acest sens, Prestatorul urm</w:t>
      </w:r>
      <w:r w:rsidR="003A5BB6" w:rsidRPr="006B3191">
        <w:rPr>
          <w:rFonts w:ascii="Arial" w:hAnsi="Arial" w:cs="Arial"/>
          <w:lang w:val="ro-RO"/>
        </w:rPr>
        <w:t>a</w:t>
      </w:r>
      <w:r w:rsidR="008A5E72" w:rsidRPr="006B3191">
        <w:rPr>
          <w:rFonts w:ascii="Arial" w:hAnsi="Arial" w:cs="Arial"/>
          <w:lang w:val="ro-RO"/>
        </w:rPr>
        <w:t xml:space="preserve">nd a efectua plata </w:t>
      </w:r>
      <w:r w:rsidR="003A5BB6" w:rsidRPr="006B3191">
        <w:rPr>
          <w:rFonts w:ascii="Arial" w:hAnsi="Arial" w:cs="Arial"/>
          <w:lang w:val="ro-RO"/>
        </w:rPr>
        <w:t>i</w:t>
      </w:r>
      <w:r w:rsidR="008A5E72" w:rsidRPr="006B3191">
        <w:rPr>
          <w:rFonts w:ascii="Arial" w:hAnsi="Arial" w:cs="Arial"/>
          <w:lang w:val="ro-RO"/>
        </w:rPr>
        <w:t xml:space="preserve">n termen de 30 zile de la primirea </w:t>
      </w:r>
      <w:r w:rsidR="004E63CE" w:rsidRPr="006B3191">
        <w:rPr>
          <w:rFonts w:ascii="Arial" w:hAnsi="Arial" w:cs="Arial"/>
          <w:lang w:val="ro-RO"/>
        </w:rPr>
        <w:t>notificarii in acest sens</w:t>
      </w:r>
      <w:r w:rsidR="008A5E72" w:rsidRPr="006B3191">
        <w:rPr>
          <w:rFonts w:ascii="Arial" w:hAnsi="Arial" w:cs="Arial"/>
          <w:lang w:val="ro-RO"/>
        </w:rPr>
        <w:t>, cu titlu de daune interese, f</w:t>
      </w:r>
      <w:r w:rsidR="003A5BB6" w:rsidRPr="006B3191">
        <w:rPr>
          <w:rFonts w:ascii="Arial" w:hAnsi="Arial" w:cs="Arial"/>
          <w:lang w:val="ro-RO"/>
        </w:rPr>
        <w:t>a</w:t>
      </w:r>
      <w:r w:rsidR="008A5E72" w:rsidRPr="006B3191">
        <w:rPr>
          <w:rFonts w:ascii="Arial" w:hAnsi="Arial" w:cs="Arial"/>
          <w:lang w:val="ro-RO"/>
        </w:rPr>
        <w:t>r</w:t>
      </w:r>
      <w:r w:rsidR="003A5BB6" w:rsidRPr="006B3191">
        <w:rPr>
          <w:rFonts w:ascii="Arial" w:hAnsi="Arial" w:cs="Arial"/>
          <w:lang w:val="ro-RO"/>
        </w:rPr>
        <w:t>a</w:t>
      </w:r>
      <w:r w:rsidR="008A5E72" w:rsidRPr="006B3191">
        <w:rPr>
          <w:rFonts w:ascii="Arial" w:hAnsi="Arial" w:cs="Arial"/>
          <w:lang w:val="ro-RO"/>
        </w:rPr>
        <w:t xml:space="preserve"> ca Beneficiarul s</w:t>
      </w:r>
      <w:r w:rsidR="003A5BB6" w:rsidRPr="006B3191">
        <w:rPr>
          <w:rFonts w:ascii="Arial" w:hAnsi="Arial" w:cs="Arial"/>
          <w:lang w:val="ro-RO"/>
        </w:rPr>
        <w:t>a</w:t>
      </w:r>
      <w:r w:rsidR="008A5E72" w:rsidRPr="006B3191">
        <w:rPr>
          <w:rFonts w:ascii="Arial" w:hAnsi="Arial" w:cs="Arial"/>
          <w:lang w:val="ro-RO"/>
        </w:rPr>
        <w:t xml:space="preserve"> fie </w:t>
      </w:r>
      <w:r w:rsidR="003A5BB6" w:rsidRPr="006B3191">
        <w:rPr>
          <w:rFonts w:ascii="Arial" w:hAnsi="Arial" w:cs="Arial"/>
          <w:lang w:val="ro-RO"/>
        </w:rPr>
        <w:t>t</w:t>
      </w:r>
      <w:r w:rsidR="008A5E72" w:rsidRPr="006B3191">
        <w:rPr>
          <w:rFonts w:ascii="Arial" w:hAnsi="Arial" w:cs="Arial"/>
          <w:lang w:val="ro-RO"/>
        </w:rPr>
        <w:t>inut s</w:t>
      </w:r>
      <w:r w:rsidR="003A5BB6" w:rsidRPr="006B3191">
        <w:rPr>
          <w:rFonts w:ascii="Arial" w:hAnsi="Arial" w:cs="Arial"/>
          <w:lang w:val="ro-RO"/>
        </w:rPr>
        <w:t>a</w:t>
      </w:r>
      <w:r w:rsidR="008A5E72" w:rsidRPr="006B3191">
        <w:rPr>
          <w:rFonts w:ascii="Arial" w:hAnsi="Arial" w:cs="Arial"/>
          <w:lang w:val="ro-RO"/>
        </w:rPr>
        <w:t xml:space="preserve"> dovedeasc</w:t>
      </w:r>
      <w:r w:rsidR="003A5BB6" w:rsidRPr="006B3191">
        <w:rPr>
          <w:rFonts w:ascii="Arial" w:hAnsi="Arial" w:cs="Arial"/>
          <w:lang w:val="ro-RO"/>
        </w:rPr>
        <w:t>a</w:t>
      </w:r>
      <w:r w:rsidR="008A5E72" w:rsidRPr="006B3191">
        <w:rPr>
          <w:rFonts w:ascii="Arial" w:hAnsi="Arial" w:cs="Arial"/>
          <w:lang w:val="ro-RO"/>
        </w:rPr>
        <w:t xml:space="preserve"> vreun prejudiciu.</w:t>
      </w:r>
      <w:r w:rsidR="00427AB8" w:rsidRPr="006B3191">
        <w:rPr>
          <w:rFonts w:ascii="Arial" w:hAnsi="Arial" w:cs="Arial"/>
          <w:color w:val="000000"/>
          <w:lang w:val="ro-RO"/>
        </w:rPr>
        <w:t xml:space="preserve"> Prin plata penalitatii contractuale nu se exclude dreptul de a ridica pretentii de despagubire peste valoarea clauzei penale, cu conditia prezentarii unor dovezi corespunzatoare. Penalitatea Contractuala va fi scazuta din contravaloarea unei eventuale despagubiri care depaseste in mod dovedit valoarea clauzei penale.</w:t>
      </w:r>
    </w:p>
    <w:p w14:paraId="768421B3" w14:textId="77777777" w:rsidR="00804ADA" w:rsidRPr="006B3191" w:rsidRDefault="00804ADA" w:rsidP="00D07165">
      <w:pPr>
        <w:ind w:left="720" w:hanging="720"/>
        <w:rPr>
          <w:rFonts w:ascii="Arial" w:hAnsi="Arial" w:cs="Arial"/>
          <w:b/>
          <w:bCs/>
          <w:color w:val="000000"/>
          <w:lang w:val="ro-RO"/>
        </w:rPr>
      </w:pPr>
    </w:p>
    <w:p w14:paraId="7F72E9E6" w14:textId="68961B51" w:rsidR="00804ADA" w:rsidRPr="006B3191" w:rsidRDefault="00804ADA" w:rsidP="00D07165">
      <w:pPr>
        <w:pStyle w:val="ListParagraph"/>
        <w:numPr>
          <w:ilvl w:val="1"/>
          <w:numId w:val="23"/>
        </w:numPr>
        <w:suppressAutoHyphens/>
        <w:spacing w:after="0"/>
        <w:ind w:left="720" w:hanging="720"/>
        <w:jc w:val="both"/>
        <w:rPr>
          <w:rFonts w:ascii="Arial" w:hAnsi="Arial" w:cs="Arial"/>
          <w:color w:val="000000"/>
          <w:lang w:val="ro-RO"/>
        </w:rPr>
      </w:pPr>
      <w:r w:rsidRPr="006B3191">
        <w:rPr>
          <w:rFonts w:ascii="Arial" w:hAnsi="Arial" w:cs="Arial"/>
          <w:b/>
          <w:bCs/>
          <w:color w:val="000000"/>
          <w:lang w:val="ro-RO"/>
        </w:rPr>
        <w:t xml:space="preserve">Clauza Penala. </w:t>
      </w:r>
      <w:r w:rsidR="003A5BB6" w:rsidRPr="006B3191">
        <w:rPr>
          <w:rFonts w:ascii="Arial" w:hAnsi="Arial" w:cs="Arial"/>
          <w:lang w:val="ro-RO"/>
        </w:rPr>
        <w:t>I</w:t>
      </w:r>
      <w:r w:rsidR="00254AD5" w:rsidRPr="006B3191">
        <w:rPr>
          <w:rFonts w:ascii="Arial" w:hAnsi="Arial" w:cs="Arial"/>
          <w:lang w:val="ro-RO"/>
        </w:rPr>
        <w:t>n temeiul art. 1538 Codul Civil</w:t>
      </w:r>
      <w:r w:rsidR="00427AB8" w:rsidRPr="006B3191">
        <w:rPr>
          <w:rFonts w:ascii="Arial" w:hAnsi="Arial" w:cs="Arial"/>
          <w:lang w:val="ro-RO"/>
        </w:rPr>
        <w:t>,</w:t>
      </w:r>
      <w:r w:rsidR="00254AD5" w:rsidRPr="006B3191">
        <w:rPr>
          <w:rFonts w:ascii="Arial" w:hAnsi="Arial" w:cs="Arial"/>
          <w:lang w:val="ro-RO"/>
        </w:rPr>
        <w:t xml:space="preserve"> </w:t>
      </w:r>
      <w:r w:rsidR="00254AD5" w:rsidRPr="006B3191">
        <w:rPr>
          <w:rFonts w:ascii="Arial" w:hAnsi="Arial" w:cs="Arial"/>
          <w:color w:val="000000"/>
          <w:lang w:val="ro-RO"/>
        </w:rPr>
        <w:t>p</w:t>
      </w:r>
      <w:r w:rsidRPr="006B3191">
        <w:rPr>
          <w:rFonts w:ascii="Arial" w:hAnsi="Arial" w:cs="Arial"/>
          <w:color w:val="000000"/>
          <w:lang w:val="ro-RO"/>
        </w:rPr>
        <w:t xml:space="preserve">entru fiecare caz de incalcare culpabila </w:t>
      </w:r>
      <w:r w:rsidR="004C2DE8" w:rsidRPr="006B3191">
        <w:rPr>
          <w:rFonts w:ascii="Arial" w:hAnsi="Arial" w:cs="Arial"/>
          <w:color w:val="000000"/>
          <w:lang w:val="ro-RO"/>
        </w:rPr>
        <w:t xml:space="preserve">a </w:t>
      </w:r>
      <w:r w:rsidR="00254AD5" w:rsidRPr="006B3191">
        <w:rPr>
          <w:rFonts w:ascii="Arial" w:hAnsi="Arial" w:cs="Arial"/>
          <w:color w:val="000000"/>
          <w:lang w:val="ro-RO"/>
        </w:rPr>
        <w:t xml:space="preserve">oricarei din urmatoarele obligatii: </w:t>
      </w:r>
      <w:r w:rsidR="00254AD5" w:rsidRPr="006B3191">
        <w:rPr>
          <w:rFonts w:ascii="Arial" w:hAnsi="Arial" w:cs="Arial"/>
          <w:b/>
          <w:bCs/>
          <w:color w:val="000000"/>
          <w:lang w:val="ro-RO"/>
        </w:rPr>
        <w:t>i.)</w:t>
      </w:r>
      <w:r w:rsidR="004E63CE" w:rsidRPr="006B3191">
        <w:rPr>
          <w:rFonts w:ascii="Arial" w:hAnsi="Arial" w:cs="Arial"/>
          <w:color w:val="000000"/>
          <w:lang w:val="ro-RO"/>
        </w:rPr>
        <w:t xml:space="preserve"> de utilizare a programelor originale si/sau licente valabile in dezvoltarea Software-ului (art. 3.1.13. din Contract); </w:t>
      </w:r>
      <w:r w:rsidR="004E63CE" w:rsidRPr="006B3191">
        <w:rPr>
          <w:rFonts w:ascii="Arial" w:hAnsi="Arial" w:cs="Arial"/>
          <w:b/>
          <w:bCs/>
          <w:color w:val="000000"/>
          <w:lang w:val="ro-RO"/>
        </w:rPr>
        <w:t xml:space="preserve">ii.) </w:t>
      </w:r>
      <w:r w:rsidR="004E63CE" w:rsidRPr="006B3191">
        <w:rPr>
          <w:rFonts w:ascii="Arial" w:hAnsi="Arial" w:cs="Arial"/>
          <w:color w:val="000000"/>
          <w:lang w:val="ro-RO"/>
        </w:rPr>
        <w:t xml:space="preserve">de realizare a Codului sursa intr-o maniera care sa-i asigure protectia legii, nu Open-Source (art. 3.1.14. din Contract); </w:t>
      </w:r>
      <w:r w:rsidR="004E63CE" w:rsidRPr="006B3191">
        <w:rPr>
          <w:rFonts w:ascii="Arial" w:hAnsi="Arial" w:cs="Arial"/>
          <w:b/>
          <w:bCs/>
          <w:color w:val="000000"/>
          <w:lang w:val="ro-RO"/>
        </w:rPr>
        <w:t>iii.)</w:t>
      </w:r>
      <w:r w:rsidR="004E63CE" w:rsidRPr="006B3191">
        <w:rPr>
          <w:rFonts w:ascii="Arial" w:hAnsi="Arial" w:cs="Arial"/>
          <w:color w:val="000000"/>
          <w:lang w:val="ro-RO"/>
        </w:rPr>
        <w:t xml:space="preserve"> de</w:t>
      </w:r>
      <w:r w:rsidR="00254AD5" w:rsidRPr="006B3191">
        <w:rPr>
          <w:rFonts w:ascii="Arial" w:hAnsi="Arial" w:cs="Arial"/>
          <w:color w:val="000000"/>
          <w:lang w:val="ro-RO"/>
        </w:rPr>
        <w:t xml:space="preserve"> </w:t>
      </w:r>
      <w:r w:rsidR="004E63CE" w:rsidRPr="006B3191">
        <w:rPr>
          <w:rFonts w:ascii="Arial" w:hAnsi="Arial" w:cs="Arial"/>
          <w:color w:val="000000"/>
          <w:lang w:val="ro-RO"/>
        </w:rPr>
        <w:t>a se abtine de la</w:t>
      </w:r>
      <w:r w:rsidR="002310AA" w:rsidRPr="006B3191">
        <w:rPr>
          <w:rFonts w:ascii="Arial" w:hAnsi="Arial" w:cs="Arial"/>
          <w:color w:val="000000"/>
          <w:lang w:val="ro-RO"/>
        </w:rPr>
        <w:t xml:space="preserve"> orice</w:t>
      </w:r>
      <w:r w:rsidR="004E63CE" w:rsidRPr="006B3191">
        <w:rPr>
          <w:rFonts w:ascii="Arial" w:hAnsi="Arial" w:cs="Arial"/>
          <w:color w:val="000000"/>
          <w:lang w:val="ro-RO"/>
        </w:rPr>
        <w:t xml:space="preserve"> actiuni/inactiuni, personale sau prin terti, care pot duce la impiedicarea Beneficiarului de a-si inregistra dreptul de proprietate intelectuala la ORDA</w:t>
      </w:r>
      <w:r w:rsidR="00096D7B" w:rsidRPr="006B3191">
        <w:rPr>
          <w:rFonts w:ascii="Arial" w:hAnsi="Arial" w:cs="Arial"/>
          <w:lang w:val="ro-RO" w:eastAsia="it-IT"/>
        </w:rPr>
        <w:t xml:space="preserve"> (sau forumuri europene sau internationale similare)</w:t>
      </w:r>
      <w:r w:rsidR="002310AA" w:rsidRPr="006B3191">
        <w:rPr>
          <w:rFonts w:ascii="Arial" w:hAnsi="Arial" w:cs="Arial"/>
          <w:color w:val="000000"/>
          <w:lang w:val="ro-RO"/>
        </w:rPr>
        <w:t>, inclusiv prin depunerea de cereri in nume propriu sau prin terti pentru inregistrarea Software-ului pe numele Prestatorului sau tertului sau depunerea de opozitii sau contestatii</w:t>
      </w:r>
      <w:r w:rsidR="004E63CE" w:rsidRPr="006B3191">
        <w:rPr>
          <w:rFonts w:ascii="Arial" w:hAnsi="Arial" w:cs="Arial"/>
          <w:color w:val="000000"/>
          <w:lang w:val="ro-RO"/>
        </w:rPr>
        <w:t xml:space="preserve"> (art. 3.1.17</w:t>
      </w:r>
      <w:r w:rsidR="002310AA" w:rsidRPr="006B3191">
        <w:rPr>
          <w:rFonts w:ascii="Arial" w:hAnsi="Arial" w:cs="Arial"/>
          <w:color w:val="000000"/>
          <w:lang w:val="ro-RO"/>
        </w:rPr>
        <w:t>.</w:t>
      </w:r>
      <w:r w:rsidR="004E63CE" w:rsidRPr="006B3191">
        <w:rPr>
          <w:rFonts w:ascii="Arial" w:hAnsi="Arial" w:cs="Arial"/>
          <w:color w:val="000000"/>
          <w:lang w:val="ro-RO"/>
        </w:rPr>
        <w:t xml:space="preserve"> </w:t>
      </w:r>
      <w:r w:rsidR="002310AA" w:rsidRPr="006B3191">
        <w:rPr>
          <w:rFonts w:ascii="Arial" w:hAnsi="Arial" w:cs="Arial"/>
          <w:color w:val="000000"/>
          <w:lang w:val="ro-RO"/>
        </w:rPr>
        <w:t xml:space="preserve">si art. 6.6.-6.7 </w:t>
      </w:r>
      <w:r w:rsidR="004E63CE" w:rsidRPr="006B3191">
        <w:rPr>
          <w:rFonts w:ascii="Arial" w:hAnsi="Arial" w:cs="Arial"/>
          <w:color w:val="000000"/>
          <w:lang w:val="ro-RO"/>
        </w:rPr>
        <w:t>din Contract);</w:t>
      </w:r>
      <w:r w:rsidR="002310AA" w:rsidRPr="006B3191">
        <w:rPr>
          <w:rFonts w:ascii="Arial" w:hAnsi="Arial" w:cs="Arial"/>
          <w:color w:val="000000"/>
          <w:lang w:val="ro-RO"/>
        </w:rPr>
        <w:t xml:space="preserve"> </w:t>
      </w:r>
      <w:r w:rsidR="00427AB8" w:rsidRPr="006B3191">
        <w:rPr>
          <w:rFonts w:ascii="Arial" w:hAnsi="Arial" w:cs="Arial"/>
          <w:lang w:val="ro-RO"/>
        </w:rPr>
        <w:t>va  atrage obliga</w:t>
      </w:r>
      <w:r w:rsidR="003A5BB6" w:rsidRPr="006B3191">
        <w:rPr>
          <w:rFonts w:ascii="Arial" w:hAnsi="Arial" w:cs="Arial"/>
          <w:lang w:val="ro-RO"/>
        </w:rPr>
        <w:t>t</w:t>
      </w:r>
      <w:r w:rsidR="00427AB8" w:rsidRPr="006B3191">
        <w:rPr>
          <w:rFonts w:ascii="Arial" w:hAnsi="Arial" w:cs="Arial"/>
          <w:lang w:val="ro-RO"/>
        </w:rPr>
        <w:t>ia Prestatorului de plat</w:t>
      </w:r>
      <w:r w:rsidR="003A5BB6" w:rsidRPr="006B3191">
        <w:rPr>
          <w:rFonts w:ascii="Arial" w:hAnsi="Arial" w:cs="Arial"/>
          <w:lang w:val="ro-RO"/>
        </w:rPr>
        <w:t>a</w:t>
      </w:r>
      <w:r w:rsidR="00427AB8" w:rsidRPr="006B3191">
        <w:rPr>
          <w:rFonts w:ascii="Arial" w:hAnsi="Arial" w:cs="Arial"/>
          <w:lang w:val="ro-RO"/>
        </w:rPr>
        <w:t xml:space="preserve"> c</w:t>
      </w:r>
      <w:r w:rsidR="003A5BB6" w:rsidRPr="006B3191">
        <w:rPr>
          <w:rFonts w:ascii="Arial" w:hAnsi="Arial" w:cs="Arial"/>
          <w:lang w:val="ro-RO"/>
        </w:rPr>
        <w:t>a</w:t>
      </w:r>
      <w:r w:rsidR="00427AB8" w:rsidRPr="006B3191">
        <w:rPr>
          <w:rFonts w:ascii="Arial" w:hAnsi="Arial" w:cs="Arial"/>
          <w:lang w:val="ro-RO"/>
        </w:rPr>
        <w:t>tre Beneficiar, a sumei de</w:t>
      </w:r>
      <w:ins w:id="148" w:author="HMP 6" w:date="2021-09-08T14:54:00Z">
        <w:r w:rsidR="00796880" w:rsidRPr="006B3191">
          <w:rPr>
            <w:rFonts w:ascii="Arial" w:hAnsi="Arial" w:cs="Arial"/>
            <w:lang w:val="ro-RO"/>
          </w:rPr>
          <w:t xml:space="preserve"> 37.450</w:t>
        </w:r>
      </w:ins>
      <w:r w:rsidR="00427AB8" w:rsidRPr="006B3191">
        <w:rPr>
          <w:rFonts w:ascii="Arial" w:hAnsi="Arial" w:cs="Arial"/>
          <w:lang w:val="ro-RO"/>
        </w:rPr>
        <w:t xml:space="preserve"> </w:t>
      </w:r>
      <w:del w:id="149" w:author="HMP 6" w:date="2021-09-08T14:54:00Z">
        <w:r w:rsidR="00427AB8" w:rsidRPr="006B3191" w:rsidDel="00796880">
          <w:rPr>
            <w:rFonts w:ascii="Arial" w:hAnsi="Arial" w:cs="Arial"/>
            <w:highlight w:val="yellow"/>
            <w:lang w:val="ro-RO"/>
          </w:rPr>
          <w:delText>________</w:delText>
        </w:r>
      </w:del>
      <w:r w:rsidR="00427AB8" w:rsidRPr="006B3191">
        <w:rPr>
          <w:rFonts w:ascii="Arial" w:hAnsi="Arial" w:cs="Arial"/>
          <w:lang w:val="ro-RO"/>
        </w:rPr>
        <w:t>(</w:t>
      </w:r>
      <w:del w:id="150" w:author="HMP 6" w:date="2021-09-08T14:54:00Z">
        <w:r w:rsidR="00427AB8" w:rsidRPr="006B3191" w:rsidDel="00796880">
          <w:rPr>
            <w:rFonts w:ascii="Arial" w:hAnsi="Arial" w:cs="Arial"/>
            <w:lang w:val="ro-RO"/>
          </w:rPr>
          <w:delText>____________</w:delText>
        </w:r>
      </w:del>
      <w:ins w:id="151" w:author="HMP 6" w:date="2021-09-08T14:54:00Z">
        <w:r w:rsidR="00796880" w:rsidRPr="006B3191">
          <w:rPr>
            <w:rFonts w:ascii="Arial" w:hAnsi="Arial" w:cs="Arial"/>
            <w:lang w:val="ro-RO"/>
          </w:rPr>
          <w:t>treizecișișaptedemiipatrusutecincizeci</w:t>
        </w:r>
      </w:ins>
      <w:r w:rsidR="00427AB8" w:rsidRPr="006B3191">
        <w:rPr>
          <w:rFonts w:ascii="Arial" w:hAnsi="Arial" w:cs="Arial"/>
          <w:lang w:val="ro-RO"/>
        </w:rPr>
        <w:t xml:space="preserve">) EURO sau echivalentul </w:t>
      </w:r>
      <w:r w:rsidR="003A5BB6" w:rsidRPr="006B3191">
        <w:rPr>
          <w:rFonts w:ascii="Arial" w:hAnsi="Arial" w:cs="Arial"/>
          <w:lang w:val="ro-RO"/>
        </w:rPr>
        <w:t>i</w:t>
      </w:r>
      <w:r w:rsidR="00427AB8" w:rsidRPr="006B3191">
        <w:rPr>
          <w:rFonts w:ascii="Arial" w:hAnsi="Arial" w:cs="Arial"/>
          <w:lang w:val="ro-RO"/>
        </w:rPr>
        <w:t>n lei a sumei la cursul BNR de la data solicit</w:t>
      </w:r>
      <w:r w:rsidR="003A5BB6" w:rsidRPr="006B3191">
        <w:rPr>
          <w:rFonts w:ascii="Arial" w:hAnsi="Arial" w:cs="Arial"/>
          <w:lang w:val="ro-RO"/>
        </w:rPr>
        <w:t>a</w:t>
      </w:r>
      <w:r w:rsidR="00427AB8" w:rsidRPr="006B3191">
        <w:rPr>
          <w:rFonts w:ascii="Arial" w:hAnsi="Arial" w:cs="Arial"/>
          <w:lang w:val="ro-RO"/>
        </w:rPr>
        <w:t xml:space="preserve">rii Beneficiarului </w:t>
      </w:r>
      <w:r w:rsidR="003A5BB6" w:rsidRPr="006B3191">
        <w:rPr>
          <w:rFonts w:ascii="Arial" w:hAnsi="Arial" w:cs="Arial"/>
          <w:lang w:val="ro-RO"/>
        </w:rPr>
        <w:t>i</w:t>
      </w:r>
      <w:r w:rsidR="00427AB8" w:rsidRPr="006B3191">
        <w:rPr>
          <w:rFonts w:ascii="Arial" w:hAnsi="Arial" w:cs="Arial"/>
          <w:lang w:val="ro-RO"/>
        </w:rPr>
        <w:t>n acest sens, Prestatorul urm</w:t>
      </w:r>
      <w:r w:rsidR="003A5BB6" w:rsidRPr="006B3191">
        <w:rPr>
          <w:rFonts w:ascii="Arial" w:hAnsi="Arial" w:cs="Arial"/>
          <w:lang w:val="ro-RO"/>
        </w:rPr>
        <w:t>a</w:t>
      </w:r>
      <w:r w:rsidR="00427AB8" w:rsidRPr="006B3191">
        <w:rPr>
          <w:rFonts w:ascii="Arial" w:hAnsi="Arial" w:cs="Arial"/>
          <w:lang w:val="ro-RO"/>
        </w:rPr>
        <w:t xml:space="preserve">nd a efectua plata </w:t>
      </w:r>
      <w:r w:rsidR="003A5BB6" w:rsidRPr="006B3191">
        <w:rPr>
          <w:rFonts w:ascii="Arial" w:hAnsi="Arial" w:cs="Arial"/>
          <w:lang w:val="ro-RO"/>
        </w:rPr>
        <w:t>i</w:t>
      </w:r>
      <w:r w:rsidR="00427AB8" w:rsidRPr="006B3191">
        <w:rPr>
          <w:rFonts w:ascii="Arial" w:hAnsi="Arial" w:cs="Arial"/>
          <w:lang w:val="ro-RO"/>
        </w:rPr>
        <w:t>n termen de 30 zile de la primirea notificarii in acest sens, cu titlu de daune interese, f</w:t>
      </w:r>
      <w:r w:rsidR="003A5BB6" w:rsidRPr="006B3191">
        <w:rPr>
          <w:rFonts w:ascii="Arial" w:hAnsi="Arial" w:cs="Arial"/>
          <w:lang w:val="ro-RO"/>
        </w:rPr>
        <w:t>a</w:t>
      </w:r>
      <w:r w:rsidR="00427AB8" w:rsidRPr="006B3191">
        <w:rPr>
          <w:rFonts w:ascii="Arial" w:hAnsi="Arial" w:cs="Arial"/>
          <w:lang w:val="ro-RO"/>
        </w:rPr>
        <w:t>r</w:t>
      </w:r>
      <w:r w:rsidR="003A5BB6" w:rsidRPr="006B3191">
        <w:rPr>
          <w:rFonts w:ascii="Arial" w:hAnsi="Arial" w:cs="Arial"/>
          <w:lang w:val="ro-RO"/>
        </w:rPr>
        <w:t>a</w:t>
      </w:r>
      <w:r w:rsidR="00427AB8" w:rsidRPr="006B3191">
        <w:rPr>
          <w:rFonts w:ascii="Arial" w:hAnsi="Arial" w:cs="Arial"/>
          <w:lang w:val="ro-RO"/>
        </w:rPr>
        <w:t xml:space="preserve"> ca Beneficiarul s</w:t>
      </w:r>
      <w:r w:rsidR="003A5BB6" w:rsidRPr="006B3191">
        <w:rPr>
          <w:rFonts w:ascii="Arial" w:hAnsi="Arial" w:cs="Arial"/>
          <w:lang w:val="ro-RO"/>
        </w:rPr>
        <w:t>a</w:t>
      </w:r>
      <w:r w:rsidR="00427AB8" w:rsidRPr="006B3191">
        <w:rPr>
          <w:rFonts w:ascii="Arial" w:hAnsi="Arial" w:cs="Arial"/>
          <w:lang w:val="ro-RO"/>
        </w:rPr>
        <w:t xml:space="preserve"> fie </w:t>
      </w:r>
      <w:r w:rsidR="003A5BB6" w:rsidRPr="006B3191">
        <w:rPr>
          <w:rFonts w:ascii="Arial" w:hAnsi="Arial" w:cs="Arial"/>
          <w:lang w:val="ro-RO"/>
        </w:rPr>
        <w:t>t</w:t>
      </w:r>
      <w:r w:rsidR="00427AB8" w:rsidRPr="006B3191">
        <w:rPr>
          <w:rFonts w:ascii="Arial" w:hAnsi="Arial" w:cs="Arial"/>
          <w:lang w:val="ro-RO"/>
        </w:rPr>
        <w:t>inut s</w:t>
      </w:r>
      <w:r w:rsidR="003A5BB6" w:rsidRPr="006B3191">
        <w:rPr>
          <w:rFonts w:ascii="Arial" w:hAnsi="Arial" w:cs="Arial"/>
          <w:lang w:val="ro-RO"/>
        </w:rPr>
        <w:t>a</w:t>
      </w:r>
      <w:r w:rsidR="00427AB8" w:rsidRPr="006B3191">
        <w:rPr>
          <w:rFonts w:ascii="Arial" w:hAnsi="Arial" w:cs="Arial"/>
          <w:lang w:val="ro-RO"/>
        </w:rPr>
        <w:t xml:space="preserve"> dovedeasc</w:t>
      </w:r>
      <w:r w:rsidR="003A5BB6" w:rsidRPr="006B3191">
        <w:rPr>
          <w:rFonts w:ascii="Arial" w:hAnsi="Arial" w:cs="Arial"/>
          <w:lang w:val="ro-RO"/>
        </w:rPr>
        <w:t>a</w:t>
      </w:r>
      <w:r w:rsidR="00427AB8" w:rsidRPr="006B3191">
        <w:rPr>
          <w:rFonts w:ascii="Arial" w:hAnsi="Arial" w:cs="Arial"/>
          <w:lang w:val="ro-RO"/>
        </w:rPr>
        <w:t xml:space="preserve"> vreun prejudiciu.</w:t>
      </w:r>
      <w:r w:rsidRPr="006B3191">
        <w:rPr>
          <w:rFonts w:ascii="Arial" w:hAnsi="Arial" w:cs="Arial"/>
          <w:color w:val="000000"/>
          <w:lang w:val="ro-RO"/>
        </w:rPr>
        <w:t xml:space="preserve"> Prin plata penalitatii contractuale nu se exclude dreptul de a ridica pretentii de </w:t>
      </w:r>
      <w:r w:rsidRPr="006B3191">
        <w:rPr>
          <w:rFonts w:ascii="Arial" w:hAnsi="Arial" w:cs="Arial"/>
          <w:color w:val="000000"/>
          <w:lang w:val="ro-RO"/>
        </w:rPr>
        <w:lastRenderedPageBreak/>
        <w:t xml:space="preserve">despagubire peste valoarea </w:t>
      </w:r>
      <w:r w:rsidR="00427AB8" w:rsidRPr="006B3191">
        <w:rPr>
          <w:rFonts w:ascii="Arial" w:hAnsi="Arial" w:cs="Arial"/>
          <w:color w:val="000000"/>
          <w:lang w:val="ro-RO"/>
        </w:rPr>
        <w:t>clauzei penale</w:t>
      </w:r>
      <w:r w:rsidRPr="006B3191">
        <w:rPr>
          <w:rFonts w:ascii="Arial" w:hAnsi="Arial" w:cs="Arial"/>
          <w:color w:val="000000"/>
          <w:lang w:val="ro-RO"/>
        </w:rPr>
        <w:t xml:space="preserve">, cu conditia prezentarii unor dovezi corespunzatoare. Penalitatea </w:t>
      </w:r>
      <w:r w:rsidR="00427AB8" w:rsidRPr="006B3191">
        <w:rPr>
          <w:rFonts w:ascii="Arial" w:hAnsi="Arial" w:cs="Arial"/>
          <w:color w:val="000000"/>
          <w:lang w:val="ro-RO"/>
        </w:rPr>
        <w:t>C</w:t>
      </w:r>
      <w:r w:rsidRPr="006B3191">
        <w:rPr>
          <w:rFonts w:ascii="Arial" w:hAnsi="Arial" w:cs="Arial"/>
          <w:color w:val="000000"/>
          <w:lang w:val="ro-RO"/>
        </w:rPr>
        <w:t>ontractuala va fi scazuta din contravaloarea unei eventuale despagubiri</w:t>
      </w:r>
      <w:r w:rsidR="00427AB8" w:rsidRPr="006B3191">
        <w:rPr>
          <w:rFonts w:ascii="Arial" w:hAnsi="Arial" w:cs="Arial"/>
          <w:color w:val="000000"/>
          <w:lang w:val="ro-RO"/>
        </w:rPr>
        <w:t xml:space="preserve"> care depaseste in mod dovedit valoarea clauzei penale</w:t>
      </w:r>
      <w:r w:rsidRPr="006B3191">
        <w:rPr>
          <w:rFonts w:ascii="Arial" w:hAnsi="Arial" w:cs="Arial"/>
          <w:color w:val="000000"/>
          <w:lang w:val="ro-RO"/>
        </w:rPr>
        <w:t>.</w:t>
      </w:r>
    </w:p>
    <w:p w14:paraId="3E63F688" w14:textId="77777777" w:rsidR="00132538" w:rsidRPr="006B3191" w:rsidRDefault="00132538" w:rsidP="00D07165">
      <w:pPr>
        <w:pStyle w:val="ListParagraph"/>
        <w:suppressAutoHyphens/>
        <w:spacing w:after="0"/>
        <w:ind w:hanging="720"/>
        <w:jc w:val="both"/>
        <w:rPr>
          <w:rFonts w:ascii="Arial" w:hAnsi="Arial" w:cs="Arial"/>
          <w:color w:val="000000"/>
          <w:lang w:val="ro-RO"/>
        </w:rPr>
      </w:pPr>
    </w:p>
    <w:p w14:paraId="00B17F30" w14:textId="47437E29" w:rsidR="00132538" w:rsidRPr="006B3191" w:rsidRDefault="00795FDB" w:rsidP="00D07165">
      <w:pPr>
        <w:pStyle w:val="ListParagraph"/>
        <w:numPr>
          <w:ilvl w:val="1"/>
          <w:numId w:val="23"/>
        </w:numPr>
        <w:suppressAutoHyphens/>
        <w:spacing w:after="0"/>
        <w:ind w:left="720" w:hanging="720"/>
        <w:jc w:val="both"/>
        <w:rPr>
          <w:rFonts w:ascii="Arial" w:hAnsi="Arial" w:cs="Arial"/>
          <w:color w:val="000000"/>
          <w:lang w:val="ro-RO"/>
        </w:rPr>
      </w:pPr>
      <w:r w:rsidRPr="006B3191">
        <w:rPr>
          <w:rFonts w:ascii="Arial" w:hAnsi="Arial" w:cs="Arial"/>
          <w:color w:val="000000"/>
          <w:lang w:val="ro-RO"/>
        </w:rPr>
        <w:t xml:space="preserve">Valoarea clauzei penale de la art. 8.9. din Contract va fi de </w:t>
      </w:r>
      <w:ins w:id="152" w:author="HMP 6" w:date="2021-09-08T14:55:00Z">
        <w:r w:rsidR="006B3191" w:rsidRPr="006B3191">
          <w:rPr>
            <w:rFonts w:ascii="Arial" w:hAnsi="Arial" w:cs="Arial"/>
            <w:color w:val="000000"/>
            <w:lang w:val="ro-RO"/>
          </w:rPr>
          <w:t>50</w:t>
        </w:r>
      </w:ins>
      <w:ins w:id="153" w:author="HMP 6" w:date="2021-09-08T14:54:00Z">
        <w:r w:rsidR="00796880" w:rsidRPr="006B3191">
          <w:rPr>
            <w:rFonts w:ascii="Arial" w:hAnsi="Arial" w:cs="Arial"/>
            <w:color w:val="000000"/>
            <w:lang w:val="ro-RO"/>
          </w:rPr>
          <w:t>.</w:t>
        </w:r>
      </w:ins>
      <w:ins w:id="154" w:author="HMP 6" w:date="2021-09-08T14:55:00Z">
        <w:r w:rsidR="006B3191" w:rsidRPr="006B3191">
          <w:rPr>
            <w:rFonts w:ascii="Arial" w:hAnsi="Arial" w:cs="Arial"/>
            <w:color w:val="000000"/>
            <w:lang w:val="ro-RO"/>
          </w:rPr>
          <w:t>00</w:t>
        </w:r>
      </w:ins>
      <w:ins w:id="155" w:author="HMP 6" w:date="2021-09-08T14:54:00Z">
        <w:r w:rsidR="00796880" w:rsidRPr="006B3191">
          <w:rPr>
            <w:rFonts w:ascii="Arial" w:hAnsi="Arial" w:cs="Arial"/>
            <w:color w:val="000000"/>
            <w:lang w:val="ro-RO"/>
          </w:rPr>
          <w:t>0</w:t>
        </w:r>
      </w:ins>
      <w:del w:id="156" w:author="HMP 6" w:date="2021-09-08T14:54:00Z">
        <w:r w:rsidRPr="006B3191" w:rsidDel="00796880">
          <w:rPr>
            <w:rFonts w:ascii="Arial" w:hAnsi="Arial" w:cs="Arial"/>
            <w:highlight w:val="yellow"/>
            <w:lang w:val="ro-RO"/>
          </w:rPr>
          <w:delText xml:space="preserve"> ________</w:delText>
        </w:r>
      </w:del>
      <w:r w:rsidRPr="006B3191">
        <w:rPr>
          <w:rFonts w:ascii="Arial" w:hAnsi="Arial" w:cs="Arial"/>
          <w:lang w:val="ro-RO"/>
        </w:rPr>
        <w:t>(</w:t>
      </w:r>
      <w:del w:id="157" w:author="HMP 6" w:date="2021-09-08T14:54:00Z">
        <w:r w:rsidRPr="006B3191" w:rsidDel="00796880">
          <w:rPr>
            <w:rFonts w:ascii="Arial" w:hAnsi="Arial" w:cs="Arial"/>
            <w:lang w:val="ro-RO"/>
          </w:rPr>
          <w:delText>____________</w:delText>
        </w:r>
      </w:del>
      <w:ins w:id="158" w:author="HMP 6" w:date="2021-09-08T14:55:00Z">
        <w:r w:rsidR="006B3191" w:rsidRPr="006B3191">
          <w:rPr>
            <w:rFonts w:ascii="Arial" w:hAnsi="Arial" w:cs="Arial"/>
            <w:lang w:val="ro-RO"/>
          </w:rPr>
          <w:t>cincizeci</w:t>
        </w:r>
      </w:ins>
      <w:ins w:id="159" w:author="HMP 6" w:date="2021-09-08T14:56:00Z">
        <w:r w:rsidR="006B3191" w:rsidRPr="006B3191">
          <w:rPr>
            <w:rFonts w:ascii="Arial" w:hAnsi="Arial" w:cs="Arial"/>
            <w:lang w:val="ro-RO"/>
          </w:rPr>
          <w:t>demii</w:t>
        </w:r>
      </w:ins>
      <w:r w:rsidRPr="006B3191">
        <w:rPr>
          <w:rFonts w:ascii="Arial" w:hAnsi="Arial" w:cs="Arial"/>
          <w:lang w:val="ro-RO"/>
        </w:rPr>
        <w:t xml:space="preserve">) EURO sau echivalentul </w:t>
      </w:r>
      <w:r w:rsidR="003A5BB6" w:rsidRPr="006B3191">
        <w:rPr>
          <w:rFonts w:ascii="Arial" w:hAnsi="Arial" w:cs="Arial"/>
          <w:lang w:val="ro-RO"/>
        </w:rPr>
        <w:t>i</w:t>
      </w:r>
      <w:r w:rsidRPr="006B3191">
        <w:rPr>
          <w:rFonts w:ascii="Arial" w:hAnsi="Arial" w:cs="Arial"/>
          <w:lang w:val="ro-RO"/>
        </w:rPr>
        <w:t>n lei a sumei la cursul BNR,</w:t>
      </w:r>
      <w:r w:rsidRPr="006B3191">
        <w:rPr>
          <w:rFonts w:ascii="Arial" w:hAnsi="Arial" w:cs="Arial"/>
          <w:color w:val="000000"/>
          <w:lang w:val="ro-RO"/>
        </w:rPr>
        <w:t xml:space="preserve"> i</w:t>
      </w:r>
      <w:r w:rsidR="00132538" w:rsidRPr="006B3191">
        <w:rPr>
          <w:rFonts w:ascii="Arial" w:hAnsi="Arial" w:cs="Arial"/>
          <w:color w:val="000000"/>
          <w:lang w:val="ro-RO"/>
        </w:rPr>
        <w:t>n cazul in care, ca urmare a incalcarii de catre Prestator a obligatiilor prevazute la 8.9. de mai sus, rezultatul este inregistrarea drepturilor de proprietate intelectuala asupra Software-ului de catre un tert sau de Prestator sau imposibilitatea de inregistra si/sau utiliza Software-ul in limitele definite de prezentul Contract intrucat acesta incalca drepturilor de proprietate intelectuala ale unor terti sau este realizat intr-o maniera ca</w:t>
      </w:r>
      <w:r w:rsidRPr="006B3191">
        <w:rPr>
          <w:rFonts w:ascii="Arial" w:hAnsi="Arial" w:cs="Arial"/>
          <w:color w:val="000000"/>
          <w:lang w:val="ro-RO"/>
        </w:rPr>
        <w:t>re</w:t>
      </w:r>
      <w:r w:rsidR="00132538" w:rsidRPr="006B3191">
        <w:rPr>
          <w:rFonts w:ascii="Arial" w:hAnsi="Arial" w:cs="Arial"/>
          <w:color w:val="000000"/>
          <w:lang w:val="ro-RO"/>
        </w:rPr>
        <w:t xml:space="preserve"> </w:t>
      </w:r>
      <w:r w:rsidRPr="006B3191">
        <w:rPr>
          <w:rFonts w:ascii="Arial" w:hAnsi="Arial" w:cs="Arial"/>
          <w:color w:val="000000"/>
          <w:lang w:val="ro-RO"/>
        </w:rPr>
        <w:t>determina lipsa protectiei drepturilor de proprietate intelectuala asupra acestuia</w:t>
      </w:r>
      <w:r w:rsidR="00132538" w:rsidRPr="006B3191">
        <w:rPr>
          <w:rFonts w:ascii="Arial" w:hAnsi="Arial" w:cs="Arial"/>
          <w:color w:val="000000"/>
          <w:lang w:val="ro-RO"/>
        </w:rPr>
        <w:t>.</w:t>
      </w:r>
    </w:p>
    <w:p w14:paraId="55CC40A9" w14:textId="77777777" w:rsidR="00B6057F" w:rsidRPr="006B3191" w:rsidRDefault="00B6057F" w:rsidP="00D07165">
      <w:pPr>
        <w:pStyle w:val="ListParagraph"/>
        <w:ind w:hanging="720"/>
        <w:rPr>
          <w:rFonts w:ascii="Arial" w:hAnsi="Arial" w:cs="Arial"/>
          <w:color w:val="000000"/>
          <w:lang w:val="ro-RO"/>
        </w:rPr>
      </w:pPr>
    </w:p>
    <w:p w14:paraId="6722A73F" w14:textId="180C2ADE" w:rsidR="00FC0427" w:rsidRPr="006B3191" w:rsidRDefault="00795FDB" w:rsidP="00D07165">
      <w:pPr>
        <w:pStyle w:val="ListParagraph"/>
        <w:numPr>
          <w:ilvl w:val="1"/>
          <w:numId w:val="23"/>
        </w:numPr>
        <w:ind w:left="720" w:hanging="720"/>
        <w:jc w:val="both"/>
        <w:rPr>
          <w:rFonts w:ascii="Arial" w:hAnsi="Arial" w:cs="Arial"/>
          <w:color w:val="000000"/>
          <w:lang w:val="ro-RO"/>
        </w:rPr>
      </w:pPr>
      <w:r w:rsidRPr="006B3191">
        <w:rPr>
          <w:rFonts w:ascii="Arial" w:hAnsi="Arial" w:cs="Arial"/>
          <w:b/>
          <w:bCs/>
          <w:lang w:val="ro-RO"/>
        </w:rPr>
        <w:t>Clauza penala.</w:t>
      </w:r>
      <w:r w:rsidRPr="006B3191">
        <w:rPr>
          <w:rFonts w:ascii="Arial" w:hAnsi="Arial" w:cs="Arial"/>
          <w:lang w:val="ro-RO"/>
        </w:rPr>
        <w:t xml:space="preserve"> </w:t>
      </w:r>
      <w:r w:rsidR="003A5BB6" w:rsidRPr="006B3191">
        <w:rPr>
          <w:rFonts w:ascii="Arial" w:hAnsi="Arial" w:cs="Arial"/>
          <w:lang w:val="ro-RO"/>
        </w:rPr>
        <w:t>I</w:t>
      </w:r>
      <w:r w:rsidR="00427AB8" w:rsidRPr="006B3191">
        <w:rPr>
          <w:rFonts w:ascii="Arial" w:hAnsi="Arial" w:cs="Arial"/>
          <w:lang w:val="ro-RO"/>
        </w:rPr>
        <w:t>n temeiul art. 1538 Codul Civil (clauza penal</w:t>
      </w:r>
      <w:r w:rsidR="003A5BB6" w:rsidRPr="006B3191">
        <w:rPr>
          <w:rFonts w:ascii="Arial" w:hAnsi="Arial" w:cs="Arial"/>
          <w:lang w:val="ro-RO"/>
        </w:rPr>
        <w:t>a</w:t>
      </w:r>
      <w:r w:rsidR="00427AB8" w:rsidRPr="006B3191">
        <w:rPr>
          <w:rFonts w:ascii="Arial" w:hAnsi="Arial" w:cs="Arial"/>
          <w:lang w:val="ro-RO"/>
        </w:rPr>
        <w:t xml:space="preserve">), </w:t>
      </w:r>
      <w:r w:rsidR="00427AB8" w:rsidRPr="006B3191">
        <w:rPr>
          <w:rFonts w:ascii="Arial" w:hAnsi="Arial" w:cs="Arial"/>
          <w:color w:val="000000"/>
          <w:lang w:val="ro-RO"/>
        </w:rPr>
        <w:t>i</w:t>
      </w:r>
      <w:r w:rsidR="00B6057F" w:rsidRPr="006B3191">
        <w:rPr>
          <w:rFonts w:ascii="Arial" w:hAnsi="Arial" w:cs="Arial"/>
          <w:color w:val="000000"/>
          <w:lang w:val="ro-RO"/>
        </w:rPr>
        <w:t xml:space="preserve">n cazul </w:t>
      </w:r>
      <w:r w:rsidR="003A5BB6" w:rsidRPr="006B3191">
        <w:rPr>
          <w:rFonts w:ascii="Arial" w:hAnsi="Arial" w:cs="Arial"/>
          <w:color w:val="000000"/>
          <w:lang w:val="ro-RO"/>
        </w:rPr>
        <w:t>i</w:t>
      </w:r>
      <w:r w:rsidR="00B6057F" w:rsidRPr="006B3191">
        <w:rPr>
          <w:rFonts w:ascii="Arial" w:hAnsi="Arial" w:cs="Arial"/>
          <w:color w:val="000000"/>
          <w:lang w:val="ro-RO"/>
        </w:rPr>
        <w:t xml:space="preserve">n care Contractul </w:t>
      </w:r>
      <w:r w:rsidR="003A5BB6" w:rsidRPr="006B3191">
        <w:rPr>
          <w:rFonts w:ascii="Arial" w:hAnsi="Arial" w:cs="Arial"/>
          <w:color w:val="000000"/>
          <w:lang w:val="ro-RO"/>
        </w:rPr>
        <w:t>i</w:t>
      </w:r>
      <w:r w:rsidR="00B6057F" w:rsidRPr="006B3191">
        <w:rPr>
          <w:rFonts w:ascii="Arial" w:hAnsi="Arial" w:cs="Arial"/>
          <w:color w:val="000000"/>
          <w:lang w:val="ro-RO"/>
        </w:rPr>
        <w:t>nceteaz</w:t>
      </w:r>
      <w:r w:rsidR="003A5BB6" w:rsidRPr="006B3191">
        <w:rPr>
          <w:rFonts w:ascii="Arial" w:hAnsi="Arial" w:cs="Arial"/>
          <w:color w:val="000000"/>
          <w:lang w:val="ro-RO"/>
        </w:rPr>
        <w:t>a</w:t>
      </w:r>
      <w:r w:rsidR="00B6057F" w:rsidRPr="006B3191">
        <w:rPr>
          <w:rFonts w:ascii="Arial" w:hAnsi="Arial" w:cs="Arial"/>
          <w:color w:val="000000"/>
          <w:lang w:val="ro-RO"/>
        </w:rPr>
        <w:t xml:space="preserve"> din culpa </w:t>
      </w:r>
      <w:r w:rsidR="00427AB8" w:rsidRPr="006B3191">
        <w:rPr>
          <w:rFonts w:ascii="Arial" w:hAnsi="Arial" w:cs="Arial"/>
          <w:color w:val="000000"/>
          <w:lang w:val="ro-RO"/>
        </w:rPr>
        <w:t>Prestatorului</w:t>
      </w:r>
      <w:r w:rsidR="00B6057F" w:rsidRPr="006B3191">
        <w:rPr>
          <w:rFonts w:ascii="Arial" w:hAnsi="Arial" w:cs="Arial"/>
          <w:color w:val="000000"/>
          <w:lang w:val="ro-RO"/>
        </w:rPr>
        <w:t xml:space="preserve">, </w:t>
      </w:r>
      <w:r w:rsidR="00427AB8" w:rsidRPr="006B3191">
        <w:rPr>
          <w:rFonts w:ascii="Arial" w:hAnsi="Arial" w:cs="Arial"/>
          <w:color w:val="000000"/>
          <w:lang w:val="ro-RO"/>
        </w:rPr>
        <w:t>Prestatorul</w:t>
      </w:r>
      <w:r w:rsidR="00B6057F" w:rsidRPr="006B3191">
        <w:rPr>
          <w:rFonts w:ascii="Arial" w:hAnsi="Arial" w:cs="Arial"/>
          <w:color w:val="000000"/>
          <w:lang w:val="ro-RO"/>
        </w:rPr>
        <w:t xml:space="preserve"> devine r</w:t>
      </w:r>
      <w:r w:rsidR="003A5BB6" w:rsidRPr="006B3191">
        <w:rPr>
          <w:rFonts w:ascii="Arial" w:hAnsi="Arial" w:cs="Arial"/>
          <w:color w:val="000000"/>
          <w:lang w:val="ro-RO"/>
        </w:rPr>
        <w:t>a</w:t>
      </w:r>
      <w:r w:rsidR="00B6057F" w:rsidRPr="006B3191">
        <w:rPr>
          <w:rFonts w:ascii="Arial" w:hAnsi="Arial" w:cs="Arial"/>
          <w:color w:val="000000"/>
          <w:lang w:val="ro-RO"/>
        </w:rPr>
        <w:t>spunz</w:t>
      </w:r>
      <w:r w:rsidR="003A5BB6" w:rsidRPr="006B3191">
        <w:rPr>
          <w:rFonts w:ascii="Arial" w:hAnsi="Arial" w:cs="Arial"/>
          <w:color w:val="000000"/>
          <w:lang w:val="ro-RO"/>
        </w:rPr>
        <w:t>a</w:t>
      </w:r>
      <w:r w:rsidR="00B6057F" w:rsidRPr="006B3191">
        <w:rPr>
          <w:rFonts w:ascii="Arial" w:hAnsi="Arial" w:cs="Arial"/>
          <w:color w:val="000000"/>
          <w:lang w:val="ro-RO"/>
        </w:rPr>
        <w:t>tor pentru plata imediat</w:t>
      </w:r>
      <w:r w:rsidR="003A5BB6" w:rsidRPr="006B3191">
        <w:rPr>
          <w:rFonts w:ascii="Arial" w:hAnsi="Arial" w:cs="Arial"/>
          <w:color w:val="000000"/>
          <w:lang w:val="ro-RO"/>
        </w:rPr>
        <w:t>a</w:t>
      </w:r>
      <w:r w:rsidR="00B6057F" w:rsidRPr="006B3191">
        <w:rPr>
          <w:rFonts w:ascii="Arial" w:hAnsi="Arial" w:cs="Arial"/>
          <w:color w:val="000000"/>
          <w:lang w:val="ro-RO"/>
        </w:rPr>
        <w:t xml:space="preserve"> a sume</w:t>
      </w:r>
      <w:r w:rsidR="00427AB8" w:rsidRPr="006B3191">
        <w:rPr>
          <w:rFonts w:ascii="Arial" w:hAnsi="Arial" w:cs="Arial"/>
          <w:color w:val="000000"/>
          <w:lang w:val="ro-RO"/>
        </w:rPr>
        <w:t xml:space="preserve">i </w:t>
      </w:r>
      <w:del w:id="160" w:author="HMP 6" w:date="2021-09-08T14:56:00Z">
        <w:r w:rsidR="00427AB8" w:rsidRPr="006B3191" w:rsidDel="006B3191">
          <w:rPr>
            <w:rFonts w:ascii="Arial" w:hAnsi="Arial" w:cs="Arial"/>
            <w:lang w:val="ro-RO"/>
          </w:rPr>
          <w:delText xml:space="preserve">a sumei </w:delText>
        </w:r>
      </w:del>
      <w:r w:rsidR="00427AB8" w:rsidRPr="006B3191">
        <w:rPr>
          <w:rFonts w:ascii="Arial" w:hAnsi="Arial" w:cs="Arial"/>
          <w:lang w:val="ro-RO"/>
        </w:rPr>
        <w:t xml:space="preserve">de </w:t>
      </w:r>
      <w:ins w:id="161" w:author="HMP 6" w:date="2021-09-08T14:56:00Z">
        <w:r w:rsidR="006B3191" w:rsidRPr="006B3191">
          <w:rPr>
            <w:rFonts w:ascii="Arial" w:hAnsi="Arial" w:cs="Arial"/>
            <w:lang w:val="ro-RO"/>
          </w:rPr>
          <w:t>37.450</w:t>
        </w:r>
      </w:ins>
      <w:del w:id="162" w:author="HMP 6" w:date="2021-09-08T14:56:00Z">
        <w:r w:rsidR="00427AB8" w:rsidRPr="006B3191" w:rsidDel="006B3191">
          <w:rPr>
            <w:rFonts w:ascii="Arial" w:hAnsi="Arial" w:cs="Arial"/>
            <w:highlight w:val="yellow"/>
            <w:lang w:val="ro-RO"/>
          </w:rPr>
          <w:delText>________</w:delText>
        </w:r>
      </w:del>
      <w:ins w:id="163" w:author="HMP 6" w:date="2021-09-08T14:56:00Z">
        <w:r w:rsidR="006B3191" w:rsidRPr="006B3191">
          <w:rPr>
            <w:rFonts w:ascii="Arial" w:hAnsi="Arial" w:cs="Arial"/>
            <w:lang w:val="ro-RO"/>
          </w:rPr>
          <w:t xml:space="preserve"> </w:t>
        </w:r>
      </w:ins>
      <w:r w:rsidR="00427AB8" w:rsidRPr="006B3191">
        <w:rPr>
          <w:rFonts w:ascii="Arial" w:hAnsi="Arial" w:cs="Arial"/>
          <w:lang w:val="ro-RO"/>
        </w:rPr>
        <w:t>(</w:t>
      </w:r>
      <w:del w:id="164" w:author="HMP 6" w:date="2021-09-08T14:56:00Z">
        <w:r w:rsidR="00427AB8" w:rsidRPr="006B3191" w:rsidDel="006B3191">
          <w:rPr>
            <w:rFonts w:ascii="Arial" w:hAnsi="Arial" w:cs="Arial"/>
            <w:lang w:val="ro-RO"/>
          </w:rPr>
          <w:delText>____________</w:delText>
        </w:r>
      </w:del>
      <w:ins w:id="165" w:author="HMP 6" w:date="2021-09-08T14:56:00Z">
        <w:r w:rsidR="006B3191" w:rsidRPr="006B3191">
          <w:rPr>
            <w:rFonts w:ascii="Arial" w:hAnsi="Arial" w:cs="Arial"/>
            <w:lang w:val="ro-RO"/>
          </w:rPr>
          <w:t>treizecișișaptedemiipatrusutecincizeci</w:t>
        </w:r>
      </w:ins>
      <w:r w:rsidR="00427AB8" w:rsidRPr="006B3191">
        <w:rPr>
          <w:rFonts w:ascii="Arial" w:hAnsi="Arial" w:cs="Arial"/>
          <w:lang w:val="ro-RO"/>
        </w:rPr>
        <w:t xml:space="preserve">) EURO sau echivalentul </w:t>
      </w:r>
      <w:r w:rsidR="003A5BB6" w:rsidRPr="006B3191">
        <w:rPr>
          <w:rFonts w:ascii="Arial" w:hAnsi="Arial" w:cs="Arial"/>
          <w:lang w:val="ro-RO"/>
        </w:rPr>
        <w:t>i</w:t>
      </w:r>
      <w:r w:rsidR="00427AB8" w:rsidRPr="006B3191">
        <w:rPr>
          <w:rFonts w:ascii="Arial" w:hAnsi="Arial" w:cs="Arial"/>
          <w:lang w:val="ro-RO"/>
        </w:rPr>
        <w:t>n lei a sumei la cursul BNR de la data solicit</w:t>
      </w:r>
      <w:r w:rsidR="003A5BB6" w:rsidRPr="006B3191">
        <w:rPr>
          <w:rFonts w:ascii="Arial" w:hAnsi="Arial" w:cs="Arial"/>
          <w:lang w:val="ro-RO"/>
        </w:rPr>
        <w:t>a</w:t>
      </w:r>
      <w:r w:rsidR="00427AB8" w:rsidRPr="006B3191">
        <w:rPr>
          <w:rFonts w:ascii="Arial" w:hAnsi="Arial" w:cs="Arial"/>
          <w:lang w:val="ro-RO"/>
        </w:rPr>
        <w:t xml:space="preserve">rii Beneficiarului </w:t>
      </w:r>
      <w:r w:rsidR="003A5BB6" w:rsidRPr="006B3191">
        <w:rPr>
          <w:rFonts w:ascii="Arial" w:hAnsi="Arial" w:cs="Arial"/>
          <w:lang w:val="ro-RO"/>
        </w:rPr>
        <w:t>i</w:t>
      </w:r>
      <w:r w:rsidR="00427AB8" w:rsidRPr="006B3191">
        <w:rPr>
          <w:rFonts w:ascii="Arial" w:hAnsi="Arial" w:cs="Arial"/>
          <w:lang w:val="ro-RO"/>
        </w:rPr>
        <w:t>n acest sens, Prestatorul urm</w:t>
      </w:r>
      <w:r w:rsidR="003A5BB6" w:rsidRPr="006B3191">
        <w:rPr>
          <w:rFonts w:ascii="Arial" w:hAnsi="Arial" w:cs="Arial"/>
          <w:lang w:val="ro-RO"/>
        </w:rPr>
        <w:t>a</w:t>
      </w:r>
      <w:r w:rsidR="00427AB8" w:rsidRPr="006B3191">
        <w:rPr>
          <w:rFonts w:ascii="Arial" w:hAnsi="Arial" w:cs="Arial"/>
          <w:lang w:val="ro-RO"/>
        </w:rPr>
        <w:t xml:space="preserve">nd a efectua plata </w:t>
      </w:r>
      <w:r w:rsidR="003A5BB6" w:rsidRPr="006B3191">
        <w:rPr>
          <w:rFonts w:ascii="Arial" w:hAnsi="Arial" w:cs="Arial"/>
          <w:lang w:val="ro-RO"/>
        </w:rPr>
        <w:t>i</w:t>
      </w:r>
      <w:r w:rsidR="00427AB8" w:rsidRPr="006B3191">
        <w:rPr>
          <w:rFonts w:ascii="Arial" w:hAnsi="Arial" w:cs="Arial"/>
          <w:lang w:val="ro-RO"/>
        </w:rPr>
        <w:t>n termen de 30 zile de la primirea notificarii in acest sens, cu titlu de daune interese, f</w:t>
      </w:r>
      <w:r w:rsidR="003A5BB6" w:rsidRPr="006B3191">
        <w:rPr>
          <w:rFonts w:ascii="Arial" w:hAnsi="Arial" w:cs="Arial"/>
          <w:lang w:val="ro-RO"/>
        </w:rPr>
        <w:t>a</w:t>
      </w:r>
      <w:r w:rsidR="00427AB8" w:rsidRPr="006B3191">
        <w:rPr>
          <w:rFonts w:ascii="Arial" w:hAnsi="Arial" w:cs="Arial"/>
          <w:lang w:val="ro-RO"/>
        </w:rPr>
        <w:t>r</w:t>
      </w:r>
      <w:r w:rsidR="003A5BB6" w:rsidRPr="006B3191">
        <w:rPr>
          <w:rFonts w:ascii="Arial" w:hAnsi="Arial" w:cs="Arial"/>
          <w:lang w:val="ro-RO"/>
        </w:rPr>
        <w:t>a</w:t>
      </w:r>
      <w:r w:rsidR="00427AB8" w:rsidRPr="006B3191">
        <w:rPr>
          <w:rFonts w:ascii="Arial" w:hAnsi="Arial" w:cs="Arial"/>
          <w:lang w:val="ro-RO"/>
        </w:rPr>
        <w:t xml:space="preserve"> ca Beneficiarul s</w:t>
      </w:r>
      <w:r w:rsidR="003A5BB6" w:rsidRPr="006B3191">
        <w:rPr>
          <w:rFonts w:ascii="Arial" w:hAnsi="Arial" w:cs="Arial"/>
          <w:lang w:val="ro-RO"/>
        </w:rPr>
        <w:t>a</w:t>
      </w:r>
      <w:r w:rsidR="00427AB8" w:rsidRPr="006B3191">
        <w:rPr>
          <w:rFonts w:ascii="Arial" w:hAnsi="Arial" w:cs="Arial"/>
          <w:lang w:val="ro-RO"/>
        </w:rPr>
        <w:t xml:space="preserve"> fie </w:t>
      </w:r>
      <w:r w:rsidR="003A5BB6" w:rsidRPr="006B3191">
        <w:rPr>
          <w:rFonts w:ascii="Arial" w:hAnsi="Arial" w:cs="Arial"/>
          <w:lang w:val="ro-RO"/>
        </w:rPr>
        <w:t>t</w:t>
      </w:r>
      <w:r w:rsidR="00427AB8" w:rsidRPr="006B3191">
        <w:rPr>
          <w:rFonts w:ascii="Arial" w:hAnsi="Arial" w:cs="Arial"/>
          <w:lang w:val="ro-RO"/>
        </w:rPr>
        <w:t>inut s</w:t>
      </w:r>
      <w:r w:rsidR="003A5BB6" w:rsidRPr="006B3191">
        <w:rPr>
          <w:rFonts w:ascii="Arial" w:hAnsi="Arial" w:cs="Arial"/>
          <w:lang w:val="ro-RO"/>
        </w:rPr>
        <w:t>a</w:t>
      </w:r>
      <w:r w:rsidR="00427AB8" w:rsidRPr="006B3191">
        <w:rPr>
          <w:rFonts w:ascii="Arial" w:hAnsi="Arial" w:cs="Arial"/>
          <w:lang w:val="ro-RO"/>
        </w:rPr>
        <w:t xml:space="preserve"> dovedeasc</w:t>
      </w:r>
      <w:r w:rsidR="003A5BB6" w:rsidRPr="006B3191">
        <w:rPr>
          <w:rFonts w:ascii="Arial" w:hAnsi="Arial" w:cs="Arial"/>
          <w:lang w:val="ro-RO"/>
        </w:rPr>
        <w:t>a</w:t>
      </w:r>
      <w:r w:rsidR="00427AB8" w:rsidRPr="006B3191">
        <w:rPr>
          <w:rFonts w:ascii="Arial" w:hAnsi="Arial" w:cs="Arial"/>
          <w:lang w:val="ro-RO"/>
        </w:rPr>
        <w:t xml:space="preserve"> vreun prejudiciu</w:t>
      </w:r>
      <w:r w:rsidR="00427AB8" w:rsidRPr="006B3191">
        <w:rPr>
          <w:rFonts w:ascii="Arial" w:hAnsi="Arial" w:cs="Arial"/>
          <w:color w:val="000000"/>
          <w:lang w:val="ro-RO"/>
        </w:rPr>
        <w:t xml:space="preserve"> si</w:t>
      </w:r>
      <w:r w:rsidR="00B6057F" w:rsidRPr="006B3191">
        <w:rPr>
          <w:rFonts w:ascii="Arial" w:hAnsi="Arial" w:cs="Arial"/>
          <w:color w:val="000000"/>
          <w:lang w:val="ro-RO"/>
        </w:rPr>
        <w:t xml:space="preserve"> f</w:t>
      </w:r>
      <w:r w:rsidR="003A5BB6" w:rsidRPr="006B3191">
        <w:rPr>
          <w:rFonts w:ascii="Arial" w:hAnsi="Arial" w:cs="Arial"/>
          <w:color w:val="000000"/>
          <w:lang w:val="ro-RO"/>
        </w:rPr>
        <w:t>a</w:t>
      </w:r>
      <w:r w:rsidR="00B6057F" w:rsidRPr="006B3191">
        <w:rPr>
          <w:rFonts w:ascii="Arial" w:hAnsi="Arial" w:cs="Arial"/>
          <w:color w:val="000000"/>
          <w:lang w:val="ro-RO"/>
        </w:rPr>
        <w:t>r</w:t>
      </w:r>
      <w:r w:rsidR="003A5BB6" w:rsidRPr="006B3191">
        <w:rPr>
          <w:rFonts w:ascii="Arial" w:hAnsi="Arial" w:cs="Arial"/>
          <w:color w:val="000000"/>
          <w:lang w:val="ro-RO"/>
        </w:rPr>
        <w:t>a</w:t>
      </w:r>
      <w:r w:rsidR="00B6057F" w:rsidRPr="006B3191">
        <w:rPr>
          <w:rFonts w:ascii="Arial" w:hAnsi="Arial" w:cs="Arial"/>
          <w:color w:val="000000"/>
          <w:lang w:val="ro-RO"/>
        </w:rPr>
        <w:t xml:space="preserve"> ca prin aceasta s</w:t>
      </w:r>
      <w:r w:rsidR="003A5BB6" w:rsidRPr="006B3191">
        <w:rPr>
          <w:rFonts w:ascii="Arial" w:hAnsi="Arial" w:cs="Arial"/>
          <w:color w:val="000000"/>
          <w:lang w:val="ro-RO"/>
        </w:rPr>
        <w:t>a</w:t>
      </w:r>
      <w:r w:rsidR="00B6057F" w:rsidRPr="006B3191">
        <w:rPr>
          <w:rFonts w:ascii="Arial" w:hAnsi="Arial" w:cs="Arial"/>
          <w:color w:val="000000"/>
          <w:lang w:val="ro-RO"/>
        </w:rPr>
        <w:t xml:space="preserve"> se limiteze </w:t>
      </w:r>
      <w:r w:rsidR="003A5BB6" w:rsidRPr="006B3191">
        <w:rPr>
          <w:rFonts w:ascii="Arial" w:hAnsi="Arial" w:cs="Arial"/>
          <w:color w:val="000000"/>
          <w:lang w:val="ro-RO"/>
        </w:rPr>
        <w:t>i</w:t>
      </w:r>
      <w:r w:rsidR="00B6057F" w:rsidRPr="006B3191">
        <w:rPr>
          <w:rFonts w:ascii="Arial" w:hAnsi="Arial" w:cs="Arial"/>
          <w:color w:val="000000"/>
          <w:lang w:val="ro-RO"/>
        </w:rPr>
        <w:t>n vreun fel r</w:t>
      </w:r>
      <w:r w:rsidR="003A5BB6" w:rsidRPr="006B3191">
        <w:rPr>
          <w:rFonts w:ascii="Arial" w:hAnsi="Arial" w:cs="Arial"/>
          <w:color w:val="000000"/>
          <w:lang w:val="ro-RO"/>
        </w:rPr>
        <w:t>a</w:t>
      </w:r>
      <w:r w:rsidR="00B6057F" w:rsidRPr="006B3191">
        <w:rPr>
          <w:rFonts w:ascii="Arial" w:hAnsi="Arial" w:cs="Arial"/>
          <w:color w:val="000000"/>
          <w:lang w:val="ro-RO"/>
        </w:rPr>
        <w:t xml:space="preserve">spunderea </w:t>
      </w:r>
      <w:r w:rsidR="00427AB8" w:rsidRPr="006B3191">
        <w:rPr>
          <w:rFonts w:ascii="Arial" w:hAnsi="Arial" w:cs="Arial"/>
          <w:color w:val="000000"/>
          <w:lang w:val="ro-RO"/>
        </w:rPr>
        <w:t>Prestatorului</w:t>
      </w:r>
      <w:r w:rsidR="00B6057F" w:rsidRPr="006B3191">
        <w:rPr>
          <w:rFonts w:ascii="Arial" w:hAnsi="Arial" w:cs="Arial"/>
          <w:color w:val="000000"/>
          <w:lang w:val="ro-RO"/>
        </w:rPr>
        <w:t xml:space="preserve"> fa</w:t>
      </w:r>
      <w:r w:rsidR="003A5BB6" w:rsidRPr="006B3191">
        <w:rPr>
          <w:rFonts w:ascii="Arial" w:hAnsi="Arial" w:cs="Arial"/>
          <w:color w:val="000000"/>
          <w:lang w:val="ro-RO"/>
        </w:rPr>
        <w:t>ta</w:t>
      </w:r>
      <w:r w:rsidR="00B6057F" w:rsidRPr="006B3191">
        <w:rPr>
          <w:rFonts w:ascii="Arial" w:hAnsi="Arial" w:cs="Arial"/>
          <w:color w:val="000000"/>
          <w:lang w:val="ro-RO"/>
        </w:rPr>
        <w:t xml:space="preserve"> de </w:t>
      </w:r>
      <w:r w:rsidR="00427AB8" w:rsidRPr="006B3191">
        <w:rPr>
          <w:rFonts w:ascii="Arial" w:hAnsi="Arial" w:cs="Arial"/>
          <w:color w:val="000000"/>
          <w:lang w:val="ro-RO"/>
        </w:rPr>
        <w:t>Beneficiar</w:t>
      </w:r>
      <w:r w:rsidR="00B6057F" w:rsidRPr="006B3191">
        <w:rPr>
          <w:rFonts w:ascii="Arial" w:hAnsi="Arial" w:cs="Arial"/>
          <w:color w:val="000000"/>
          <w:lang w:val="ro-RO"/>
        </w:rPr>
        <w:t xml:space="preserve"> potrivit legii pentru prejudiciile cauzate </w:t>
      </w:r>
      <w:r w:rsidR="00427AB8" w:rsidRPr="006B3191">
        <w:rPr>
          <w:rFonts w:ascii="Arial" w:hAnsi="Arial" w:cs="Arial"/>
          <w:color w:val="000000"/>
          <w:lang w:val="ro-RO"/>
        </w:rPr>
        <w:t>Beneficiarului</w:t>
      </w:r>
      <w:r w:rsidR="00B6057F" w:rsidRPr="006B3191">
        <w:rPr>
          <w:rFonts w:ascii="Arial" w:hAnsi="Arial" w:cs="Arial"/>
          <w:color w:val="000000"/>
          <w:lang w:val="ro-RO"/>
        </w:rPr>
        <w:t xml:space="preserve"> ca urmare a rezilierii </w:t>
      </w:r>
      <w:r w:rsidR="00427AB8" w:rsidRPr="006B3191">
        <w:rPr>
          <w:rFonts w:ascii="Arial" w:hAnsi="Arial" w:cs="Arial"/>
          <w:color w:val="000000"/>
          <w:lang w:val="ro-RO"/>
        </w:rPr>
        <w:t>in aceste conditii</w:t>
      </w:r>
      <w:r w:rsidR="00B6057F" w:rsidRPr="006B3191">
        <w:rPr>
          <w:rFonts w:ascii="Arial" w:hAnsi="Arial" w:cs="Arial"/>
          <w:color w:val="000000"/>
          <w:lang w:val="ro-RO"/>
        </w:rPr>
        <w:t>.</w:t>
      </w:r>
      <w:r w:rsidR="00427AB8" w:rsidRPr="006B3191">
        <w:rPr>
          <w:rFonts w:ascii="Arial" w:hAnsi="Arial" w:cs="Arial"/>
          <w:color w:val="000000"/>
          <w:lang w:val="ro-RO"/>
        </w:rPr>
        <w:t xml:space="preserve"> </w:t>
      </w:r>
    </w:p>
    <w:p w14:paraId="3893EE8F" w14:textId="77777777" w:rsidR="0076205C" w:rsidRPr="006B3191" w:rsidRDefault="0076205C" w:rsidP="0076205C">
      <w:pPr>
        <w:pStyle w:val="ListParagraph"/>
        <w:rPr>
          <w:rFonts w:ascii="Arial" w:hAnsi="Arial" w:cs="Arial"/>
          <w:color w:val="000000"/>
          <w:lang w:val="ro-RO"/>
        </w:rPr>
      </w:pPr>
    </w:p>
    <w:p w14:paraId="375E529C" w14:textId="42E9E1FA" w:rsidR="0076205C" w:rsidRPr="006B3191" w:rsidRDefault="0076205C" w:rsidP="00D07165">
      <w:pPr>
        <w:pStyle w:val="ListParagraph"/>
        <w:numPr>
          <w:ilvl w:val="1"/>
          <w:numId w:val="23"/>
        </w:numPr>
        <w:ind w:left="720" w:hanging="720"/>
        <w:rPr>
          <w:rFonts w:ascii="Arial" w:hAnsi="Arial" w:cs="Arial"/>
          <w:color w:val="000000"/>
          <w:lang w:val="ro-RO"/>
        </w:rPr>
      </w:pPr>
      <w:r w:rsidRPr="006B3191">
        <w:rPr>
          <w:rFonts w:ascii="Arial" w:hAnsi="Arial" w:cs="Arial"/>
          <w:color w:val="000000"/>
          <w:lang w:val="ro-RO"/>
        </w:rPr>
        <w:t xml:space="preserve">Partile convin ca prezentul articol 8. </w:t>
      </w:r>
      <w:r w:rsidR="00D07165" w:rsidRPr="006B3191">
        <w:rPr>
          <w:rFonts w:ascii="Arial" w:hAnsi="Arial" w:cs="Arial"/>
          <w:color w:val="000000"/>
          <w:lang w:val="ro-RO"/>
        </w:rPr>
        <w:t>Raspunderea Contractuala</w:t>
      </w:r>
      <w:r w:rsidRPr="006B3191">
        <w:rPr>
          <w:rFonts w:ascii="Arial" w:hAnsi="Arial" w:cs="Arial"/>
          <w:color w:val="000000"/>
          <w:lang w:val="ro-RO"/>
        </w:rPr>
        <w:t xml:space="preserve"> va supravietui incetarii Contractului (indiferent de motivul incetarii) si va continua sa produca efecte pe o perioada nedeterminata. </w:t>
      </w:r>
    </w:p>
    <w:p w14:paraId="37771A24" w14:textId="77777777" w:rsidR="00FC0427" w:rsidRPr="006B3191" w:rsidRDefault="00FC0427" w:rsidP="00FC0427">
      <w:pPr>
        <w:pStyle w:val="BodyText"/>
        <w:spacing w:line="240" w:lineRule="auto"/>
        <w:rPr>
          <w:rFonts w:ascii="Arial" w:hAnsi="Arial" w:cs="Arial"/>
          <w:lang w:val="ro-RO"/>
        </w:rPr>
      </w:pPr>
    </w:p>
    <w:p w14:paraId="6F32B363" w14:textId="00C04650" w:rsidR="00FC0427" w:rsidRPr="006B3191" w:rsidRDefault="00FC0427" w:rsidP="00FC0427">
      <w:pPr>
        <w:spacing w:after="0"/>
        <w:jc w:val="both"/>
        <w:rPr>
          <w:rFonts w:ascii="Arial" w:hAnsi="Arial" w:cs="Arial"/>
          <w:b/>
          <w:lang w:val="ro-RO"/>
        </w:rPr>
      </w:pPr>
      <w:r w:rsidRPr="006B3191">
        <w:rPr>
          <w:rFonts w:ascii="Arial" w:hAnsi="Arial" w:cs="Arial"/>
          <w:b/>
          <w:lang w:val="ro-RO"/>
        </w:rPr>
        <w:t xml:space="preserve">CAPITOLUL 9: INCETAREA CONTRACTULUI </w:t>
      </w:r>
    </w:p>
    <w:p w14:paraId="0718D4C7" w14:textId="77777777" w:rsidR="00FC0427" w:rsidRPr="006B3191" w:rsidRDefault="00FC0427" w:rsidP="00FC0427">
      <w:pPr>
        <w:spacing w:after="0"/>
        <w:jc w:val="both"/>
        <w:rPr>
          <w:rFonts w:ascii="Arial" w:hAnsi="Arial" w:cs="Arial"/>
          <w:b/>
          <w:lang w:val="ro-RO"/>
        </w:rPr>
      </w:pPr>
    </w:p>
    <w:p w14:paraId="5EA79ADA" w14:textId="77777777" w:rsidR="00FC0427" w:rsidRPr="006B3191" w:rsidRDefault="00FC0427" w:rsidP="00FC0427">
      <w:pPr>
        <w:pStyle w:val="ListParagraph"/>
        <w:numPr>
          <w:ilvl w:val="1"/>
          <w:numId w:val="29"/>
        </w:numPr>
        <w:spacing w:after="120"/>
        <w:ind w:hanging="720"/>
        <w:jc w:val="both"/>
        <w:rPr>
          <w:rFonts w:ascii="Arial" w:hAnsi="Arial" w:cs="Arial"/>
          <w:lang w:val="ro-RO"/>
        </w:rPr>
      </w:pPr>
      <w:r w:rsidRPr="006B3191">
        <w:rPr>
          <w:rFonts w:ascii="Arial" w:hAnsi="Arial" w:cs="Arial"/>
          <w:lang w:val="ro-RO"/>
        </w:rPr>
        <w:t>Prezentul Contract inceteaza:</w:t>
      </w:r>
    </w:p>
    <w:p w14:paraId="5EEC7EC0" w14:textId="77777777" w:rsidR="00FC0427" w:rsidRPr="006B3191" w:rsidRDefault="00FC0427" w:rsidP="00FC0427">
      <w:pPr>
        <w:pStyle w:val="ListParagraph"/>
        <w:numPr>
          <w:ilvl w:val="0"/>
          <w:numId w:val="8"/>
        </w:numPr>
        <w:spacing w:after="120" w:line="240" w:lineRule="auto"/>
        <w:ind w:left="0" w:firstLine="720"/>
        <w:contextualSpacing w:val="0"/>
        <w:jc w:val="both"/>
        <w:rPr>
          <w:rFonts w:ascii="Arial" w:hAnsi="Arial" w:cs="Arial"/>
          <w:lang w:val="ro-RO"/>
        </w:rPr>
      </w:pPr>
      <w:r w:rsidRPr="006B3191">
        <w:rPr>
          <w:rFonts w:ascii="Arial" w:hAnsi="Arial" w:cs="Arial"/>
          <w:lang w:val="ro-RO"/>
        </w:rPr>
        <w:t>prin indeplinirea integrala a obligatiilor de catre Parti;</w:t>
      </w:r>
    </w:p>
    <w:p w14:paraId="31C7789F" w14:textId="77777777" w:rsidR="00FC0427" w:rsidRPr="006B3191" w:rsidRDefault="00FC0427" w:rsidP="00FC0427">
      <w:pPr>
        <w:pStyle w:val="ListParagraph"/>
        <w:numPr>
          <w:ilvl w:val="0"/>
          <w:numId w:val="8"/>
        </w:numPr>
        <w:spacing w:after="120" w:line="240" w:lineRule="auto"/>
        <w:ind w:left="0" w:firstLine="720"/>
        <w:contextualSpacing w:val="0"/>
        <w:jc w:val="both"/>
        <w:rPr>
          <w:rFonts w:ascii="Arial" w:hAnsi="Arial" w:cs="Arial"/>
          <w:lang w:val="ro-RO"/>
        </w:rPr>
      </w:pPr>
      <w:r w:rsidRPr="006B3191">
        <w:rPr>
          <w:rFonts w:ascii="Arial" w:hAnsi="Arial" w:cs="Arial"/>
          <w:lang w:val="ro-RO"/>
        </w:rPr>
        <w:t>prin acordul Partilor;</w:t>
      </w:r>
    </w:p>
    <w:p w14:paraId="4C6B42AE" w14:textId="478AC106" w:rsidR="00FC0427" w:rsidRPr="006B3191" w:rsidRDefault="00FC0427" w:rsidP="00FC0427">
      <w:pPr>
        <w:pStyle w:val="ListParagraph"/>
        <w:numPr>
          <w:ilvl w:val="0"/>
          <w:numId w:val="8"/>
        </w:numPr>
        <w:spacing w:after="120" w:line="240" w:lineRule="auto"/>
        <w:ind w:left="720" w:firstLine="0"/>
        <w:contextualSpacing w:val="0"/>
        <w:jc w:val="both"/>
        <w:rPr>
          <w:rFonts w:ascii="Arial" w:hAnsi="Arial" w:cs="Arial"/>
          <w:lang w:val="ro-RO"/>
        </w:rPr>
      </w:pPr>
      <w:r w:rsidRPr="006B3191">
        <w:rPr>
          <w:rFonts w:ascii="Arial" w:hAnsi="Arial" w:cs="Arial"/>
          <w:lang w:val="ro-RO"/>
        </w:rPr>
        <w:t xml:space="preserve">prin declararea rezilierii unilaterale de catre oricare dintre parti, in situatia in care cealalta </w:t>
      </w:r>
      <w:r w:rsidR="00E76112" w:rsidRPr="006B3191">
        <w:rPr>
          <w:rFonts w:ascii="Arial" w:hAnsi="Arial" w:cs="Arial"/>
          <w:lang w:val="ro-RO"/>
        </w:rPr>
        <w:t>P</w:t>
      </w:r>
      <w:r w:rsidRPr="006B3191">
        <w:rPr>
          <w:rFonts w:ascii="Arial" w:hAnsi="Arial" w:cs="Arial"/>
          <w:lang w:val="ro-RO"/>
        </w:rPr>
        <w:t xml:space="preserve">arte nu isi executa corespunzator oricare dintre obligatiile mentionate in prezentul Contract; incetarea contractului va interveni dupa expirarea unui termen de </w:t>
      </w:r>
      <w:r w:rsidR="00A121B9" w:rsidRPr="006B3191">
        <w:rPr>
          <w:rFonts w:ascii="Arial" w:hAnsi="Arial" w:cs="Arial"/>
          <w:lang w:val="ro-RO"/>
        </w:rPr>
        <w:t>1</w:t>
      </w:r>
      <w:r w:rsidRPr="006B3191">
        <w:rPr>
          <w:rFonts w:ascii="Arial" w:hAnsi="Arial" w:cs="Arial"/>
          <w:lang w:val="ro-RO"/>
        </w:rPr>
        <w:t xml:space="preserve">5 zile de la comunicarea notificarii de reziliere, cu exceptia situatiei in care </w:t>
      </w:r>
      <w:r w:rsidR="00B1711E" w:rsidRPr="006B3191">
        <w:rPr>
          <w:rFonts w:ascii="Arial" w:hAnsi="Arial" w:cs="Arial"/>
          <w:lang w:val="ro-RO"/>
        </w:rPr>
        <w:t>P</w:t>
      </w:r>
      <w:r w:rsidRPr="006B3191">
        <w:rPr>
          <w:rFonts w:ascii="Arial" w:hAnsi="Arial" w:cs="Arial"/>
          <w:lang w:val="ro-RO"/>
        </w:rPr>
        <w:t xml:space="preserve">artea in culpa isi executa obligatiile scadente in termenul de </w:t>
      </w:r>
      <w:r w:rsidR="002A2B17" w:rsidRPr="006B3191">
        <w:rPr>
          <w:rFonts w:ascii="Arial" w:hAnsi="Arial" w:cs="Arial"/>
          <w:lang w:val="ro-RO"/>
        </w:rPr>
        <w:t>1</w:t>
      </w:r>
      <w:r w:rsidRPr="006B3191">
        <w:rPr>
          <w:rFonts w:ascii="Arial" w:hAnsi="Arial" w:cs="Arial"/>
          <w:lang w:val="ro-RO"/>
        </w:rPr>
        <w:t>5 zile;</w:t>
      </w:r>
    </w:p>
    <w:p w14:paraId="49E9DBA9" w14:textId="77777777" w:rsidR="00FC0427" w:rsidRPr="006B3191" w:rsidRDefault="00FC0427" w:rsidP="00FC0427">
      <w:pPr>
        <w:pStyle w:val="ListParagraph"/>
        <w:numPr>
          <w:ilvl w:val="0"/>
          <w:numId w:val="8"/>
        </w:numPr>
        <w:spacing w:after="120" w:line="240" w:lineRule="auto"/>
        <w:ind w:left="0" w:firstLine="720"/>
        <w:contextualSpacing w:val="0"/>
        <w:jc w:val="both"/>
        <w:rPr>
          <w:rFonts w:ascii="Arial" w:hAnsi="Arial" w:cs="Arial"/>
          <w:lang w:val="ro-RO"/>
        </w:rPr>
      </w:pPr>
      <w:r w:rsidRPr="006B3191">
        <w:rPr>
          <w:rFonts w:ascii="Arial" w:hAnsi="Arial" w:cs="Arial"/>
          <w:lang w:val="ro-RO"/>
        </w:rPr>
        <w:t>in caz de forta majora, in conformitate cu dispozitiile art. 11 de mai jos;</w:t>
      </w:r>
    </w:p>
    <w:p w14:paraId="2B9CC30E" w14:textId="21D8F8E4" w:rsidR="00FC0427" w:rsidRPr="006B3191" w:rsidRDefault="00FC0427" w:rsidP="00FC0427">
      <w:pPr>
        <w:pStyle w:val="ListParagraph"/>
        <w:numPr>
          <w:ilvl w:val="0"/>
          <w:numId w:val="8"/>
        </w:numPr>
        <w:spacing w:after="120" w:line="240" w:lineRule="auto"/>
        <w:ind w:left="720" w:firstLine="0"/>
        <w:contextualSpacing w:val="0"/>
        <w:jc w:val="both"/>
        <w:rPr>
          <w:rStyle w:val="bbtext"/>
          <w:rFonts w:ascii="Arial" w:hAnsi="Arial" w:cs="Arial"/>
          <w:lang w:val="ro-RO"/>
        </w:rPr>
      </w:pPr>
      <w:r w:rsidRPr="006B3191">
        <w:rPr>
          <w:rFonts w:ascii="Arial" w:hAnsi="Arial" w:cs="Arial"/>
          <w:bCs/>
          <w:color w:val="000000"/>
          <w:lang w:val="ro-RO"/>
        </w:rPr>
        <w:t>prin denuntarea unilaterala a contractului de catre Beneficiar, cu</w:t>
      </w:r>
      <w:r w:rsidRPr="006B3191">
        <w:rPr>
          <w:rFonts w:ascii="Arial" w:hAnsi="Arial" w:cs="Arial"/>
          <w:lang w:val="ro-RO"/>
        </w:rPr>
        <w:t xml:space="preserve"> transmiterea </w:t>
      </w:r>
      <w:r w:rsidRPr="006B3191">
        <w:rPr>
          <w:rStyle w:val="bbtext"/>
          <w:rFonts w:ascii="Arial" w:hAnsi="Arial" w:cs="Arial"/>
          <w:lang w:val="ro-RO"/>
        </w:rPr>
        <w:t xml:space="preserve">unei notificari scrise catre </w:t>
      </w:r>
      <w:r w:rsidR="00CE32B9" w:rsidRPr="006B3191">
        <w:rPr>
          <w:rStyle w:val="bbtext"/>
          <w:rFonts w:ascii="Arial" w:hAnsi="Arial" w:cs="Arial"/>
          <w:lang w:val="ro-RO"/>
        </w:rPr>
        <w:t>Prestator</w:t>
      </w:r>
      <w:r w:rsidRPr="006B3191">
        <w:rPr>
          <w:rStyle w:val="bbtext"/>
          <w:rFonts w:ascii="Arial" w:hAnsi="Arial" w:cs="Arial"/>
          <w:lang w:val="ro-RO"/>
        </w:rPr>
        <w:t>, cu cel putin 30 (treizeci) de zile calendaristice inainte de data incetarii;</w:t>
      </w:r>
    </w:p>
    <w:p w14:paraId="1BD10D16" w14:textId="77777777" w:rsidR="0076205C" w:rsidRPr="006B3191" w:rsidRDefault="0076205C" w:rsidP="0076205C">
      <w:pPr>
        <w:spacing w:after="120" w:line="240" w:lineRule="auto"/>
        <w:ind w:left="720"/>
        <w:jc w:val="both"/>
        <w:rPr>
          <w:rStyle w:val="bbtext"/>
          <w:rFonts w:ascii="Arial" w:hAnsi="Arial" w:cs="Arial"/>
          <w:lang w:val="ro-RO"/>
        </w:rPr>
      </w:pPr>
    </w:p>
    <w:p w14:paraId="37F3AFB3" w14:textId="356A5869" w:rsidR="00FC0427" w:rsidRPr="006B3191" w:rsidRDefault="00FC0427" w:rsidP="00FC0427">
      <w:pPr>
        <w:pStyle w:val="BodyText"/>
        <w:numPr>
          <w:ilvl w:val="1"/>
          <w:numId w:val="27"/>
        </w:numPr>
        <w:spacing w:after="0"/>
        <w:ind w:hanging="720"/>
        <w:jc w:val="both"/>
        <w:rPr>
          <w:rFonts w:ascii="Arial" w:hAnsi="Arial" w:cs="Arial"/>
          <w:lang w:val="ro-RO"/>
        </w:rPr>
      </w:pPr>
      <w:r w:rsidRPr="006B3191">
        <w:rPr>
          <w:rFonts w:ascii="Arial" w:hAnsi="Arial" w:cs="Arial"/>
          <w:lang w:val="ro-RO"/>
        </w:rPr>
        <w:t xml:space="preserve">Rezilierea prezentului </w:t>
      </w:r>
      <w:r w:rsidR="000141DE" w:rsidRPr="006B3191">
        <w:rPr>
          <w:rFonts w:ascii="Arial" w:hAnsi="Arial" w:cs="Arial"/>
          <w:lang w:val="ro-RO"/>
        </w:rPr>
        <w:t>C</w:t>
      </w:r>
      <w:r w:rsidRPr="006B3191">
        <w:rPr>
          <w:rFonts w:ascii="Arial" w:hAnsi="Arial" w:cs="Arial"/>
          <w:lang w:val="ro-RO"/>
        </w:rPr>
        <w:t xml:space="preserve">ontract nu va avea nici un efect asupra obligatiilor deja scadente intre </w:t>
      </w:r>
      <w:r w:rsidR="000141DE" w:rsidRPr="006B3191">
        <w:rPr>
          <w:rFonts w:ascii="Arial" w:hAnsi="Arial" w:cs="Arial"/>
          <w:lang w:val="ro-RO"/>
        </w:rPr>
        <w:t>P</w:t>
      </w:r>
      <w:r w:rsidRPr="006B3191">
        <w:rPr>
          <w:rFonts w:ascii="Arial" w:hAnsi="Arial" w:cs="Arial"/>
          <w:lang w:val="ro-RO"/>
        </w:rPr>
        <w:t>arti.</w:t>
      </w:r>
    </w:p>
    <w:p w14:paraId="4BCE8B96" w14:textId="77777777" w:rsidR="00D07165" w:rsidRPr="006B3191" w:rsidRDefault="00D07165" w:rsidP="00D07165">
      <w:pPr>
        <w:pStyle w:val="BodyText"/>
        <w:spacing w:after="0"/>
        <w:ind w:left="720"/>
        <w:jc w:val="both"/>
        <w:rPr>
          <w:rFonts w:ascii="Arial" w:hAnsi="Arial" w:cs="Arial"/>
          <w:lang w:val="ro-RO"/>
        </w:rPr>
      </w:pPr>
    </w:p>
    <w:p w14:paraId="44E04B39" w14:textId="3F7AA897" w:rsidR="00FC0427" w:rsidRPr="006B3191" w:rsidRDefault="00D07165" w:rsidP="00D07165">
      <w:pPr>
        <w:pStyle w:val="BodyText"/>
        <w:numPr>
          <w:ilvl w:val="1"/>
          <w:numId w:val="27"/>
        </w:numPr>
        <w:spacing w:after="0"/>
        <w:ind w:hanging="720"/>
        <w:jc w:val="both"/>
        <w:rPr>
          <w:rFonts w:ascii="Arial" w:hAnsi="Arial" w:cs="Arial"/>
          <w:lang w:val="ro-RO"/>
        </w:rPr>
      </w:pPr>
      <w:r w:rsidRPr="006B3191">
        <w:rPr>
          <w:rFonts w:ascii="Arial" w:hAnsi="Arial" w:cs="Arial"/>
          <w:lang w:val="ro-RO"/>
        </w:rPr>
        <w:t>Fiecare dintre 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 poate rezilia acest Contract, f</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a</w:t>
      </w:r>
      <w:r w:rsidRPr="006B3191">
        <w:rPr>
          <w:rFonts w:ascii="Arial" w:hAnsi="Arial" w:cs="Arial"/>
          <w:lang w:val="ro-RO"/>
        </w:rPr>
        <w:t xml:space="preserve"> punere </w:t>
      </w:r>
      <w:r w:rsidR="003A5BB6" w:rsidRPr="006B3191">
        <w:rPr>
          <w:rFonts w:ascii="Arial" w:hAnsi="Arial" w:cs="Arial"/>
          <w:lang w:val="ro-RO"/>
        </w:rPr>
        <w:t>i</w:t>
      </w:r>
      <w:r w:rsidRPr="006B3191">
        <w:rPr>
          <w:rFonts w:ascii="Arial" w:hAnsi="Arial" w:cs="Arial"/>
          <w:lang w:val="ro-RO"/>
        </w:rPr>
        <w:t xml:space="preserve">n </w:t>
      </w:r>
      <w:r w:rsidR="003A5BB6" w:rsidRPr="006B3191">
        <w:rPr>
          <w:rFonts w:ascii="Arial" w:hAnsi="Arial" w:cs="Arial"/>
          <w:lang w:val="ro-RO"/>
        </w:rPr>
        <w:t>i</w:t>
      </w:r>
      <w:r w:rsidRPr="006B3191">
        <w:rPr>
          <w:rFonts w:ascii="Arial" w:hAnsi="Arial" w:cs="Arial"/>
          <w:lang w:val="ro-RO"/>
        </w:rPr>
        <w:t>nt</w:t>
      </w:r>
      <w:r w:rsidR="003A5BB6" w:rsidRPr="006B3191">
        <w:rPr>
          <w:rFonts w:ascii="Arial" w:hAnsi="Arial" w:cs="Arial"/>
          <w:lang w:val="ro-RO"/>
        </w:rPr>
        <w:t>a</w:t>
      </w:r>
      <w:r w:rsidRPr="006B3191">
        <w:rPr>
          <w:rFonts w:ascii="Arial" w:hAnsi="Arial" w:cs="Arial"/>
          <w:lang w:val="ro-RO"/>
        </w:rPr>
        <w:t>rziere, f</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a</w:t>
      </w:r>
      <w:r w:rsidRPr="006B3191">
        <w:rPr>
          <w:rFonts w:ascii="Arial" w:hAnsi="Arial" w:cs="Arial"/>
          <w:lang w:val="ro-RO"/>
        </w:rPr>
        <w:t xml:space="preserve"> notificare prealabil</w:t>
      </w:r>
      <w:r w:rsidR="003A5BB6" w:rsidRPr="006B3191">
        <w:rPr>
          <w:rFonts w:ascii="Arial" w:hAnsi="Arial" w:cs="Arial"/>
          <w:lang w:val="ro-RO"/>
        </w:rPr>
        <w:t>a</w:t>
      </w:r>
      <w:r w:rsidRPr="006B3191">
        <w:rPr>
          <w:rFonts w:ascii="Arial" w:hAnsi="Arial" w:cs="Arial"/>
          <w:lang w:val="ro-RO"/>
        </w:rPr>
        <w:t>, f</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a</w:t>
      </w:r>
      <w:r w:rsidRPr="006B3191">
        <w:rPr>
          <w:rFonts w:ascii="Arial" w:hAnsi="Arial" w:cs="Arial"/>
          <w:lang w:val="ro-RO"/>
        </w:rPr>
        <w:t xml:space="preserve"> alte formalit</w:t>
      </w:r>
      <w:r w:rsidR="003A5BB6" w:rsidRPr="006B3191">
        <w:rPr>
          <w:rFonts w:ascii="Arial" w:hAnsi="Arial" w:cs="Arial"/>
          <w:lang w:val="ro-RO"/>
        </w:rPr>
        <w:t>at</w:t>
      </w:r>
      <w:r w:rsidRPr="006B3191">
        <w:rPr>
          <w:rFonts w:ascii="Arial" w:hAnsi="Arial" w:cs="Arial"/>
          <w:lang w:val="ro-RO"/>
        </w:rPr>
        <w:t xml:space="preserve">i </w:t>
      </w:r>
      <w:r w:rsidR="003A5BB6" w:rsidRPr="006B3191">
        <w:rPr>
          <w:rFonts w:ascii="Arial" w:hAnsi="Arial" w:cs="Arial"/>
          <w:lang w:val="ro-RO"/>
        </w:rPr>
        <w:t>s</w:t>
      </w:r>
      <w:r w:rsidRPr="006B3191">
        <w:rPr>
          <w:rFonts w:ascii="Arial" w:hAnsi="Arial" w:cs="Arial"/>
          <w:lang w:val="ro-RO"/>
        </w:rPr>
        <w:t>i f</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a</w:t>
      </w:r>
      <w:r w:rsidRPr="006B3191">
        <w:rPr>
          <w:rFonts w:ascii="Arial" w:hAnsi="Arial" w:cs="Arial"/>
          <w:lang w:val="ro-RO"/>
        </w:rPr>
        <w:t xml:space="preserve"> interven</w:t>
      </w:r>
      <w:r w:rsidR="003A5BB6" w:rsidRPr="006B3191">
        <w:rPr>
          <w:rFonts w:ascii="Arial" w:hAnsi="Arial" w:cs="Arial"/>
          <w:lang w:val="ro-RO"/>
        </w:rPr>
        <w:t>t</w:t>
      </w:r>
      <w:r w:rsidRPr="006B3191">
        <w:rPr>
          <w:rFonts w:ascii="Arial" w:hAnsi="Arial" w:cs="Arial"/>
          <w:lang w:val="ro-RO"/>
        </w:rPr>
        <w:t>ia instan</w:t>
      </w:r>
      <w:r w:rsidR="003A5BB6" w:rsidRPr="006B3191">
        <w:rPr>
          <w:rFonts w:ascii="Arial" w:hAnsi="Arial" w:cs="Arial"/>
          <w:lang w:val="ro-RO"/>
        </w:rPr>
        <w:t>t</w:t>
      </w:r>
      <w:r w:rsidRPr="006B3191">
        <w:rPr>
          <w:rFonts w:ascii="Arial" w:hAnsi="Arial" w:cs="Arial"/>
          <w:lang w:val="ro-RO"/>
        </w:rPr>
        <w:t>ei de judecat</w:t>
      </w:r>
      <w:r w:rsidR="003A5BB6" w:rsidRPr="006B3191">
        <w:rPr>
          <w:rFonts w:ascii="Arial" w:hAnsi="Arial" w:cs="Arial"/>
          <w:lang w:val="ro-RO"/>
        </w:rPr>
        <w:t>a</w:t>
      </w:r>
      <w:r w:rsidRPr="006B3191">
        <w:rPr>
          <w:rFonts w:ascii="Arial" w:hAnsi="Arial" w:cs="Arial"/>
          <w:lang w:val="ro-RO"/>
        </w:rPr>
        <w:t xml:space="preserve"> prin simpla comunicare </w:t>
      </w:r>
      <w:r w:rsidR="003A5BB6" w:rsidRPr="006B3191">
        <w:rPr>
          <w:rFonts w:ascii="Arial" w:hAnsi="Arial" w:cs="Arial"/>
          <w:lang w:val="ro-RO"/>
        </w:rPr>
        <w:t>i</w:t>
      </w:r>
      <w:r w:rsidRPr="006B3191">
        <w:rPr>
          <w:rFonts w:ascii="Arial" w:hAnsi="Arial" w:cs="Arial"/>
          <w:lang w:val="ro-RO"/>
        </w:rPr>
        <w:t>n scris a unei notific</w:t>
      </w:r>
      <w:r w:rsidR="003A5BB6" w:rsidRPr="006B3191">
        <w:rPr>
          <w:rFonts w:ascii="Arial" w:hAnsi="Arial" w:cs="Arial"/>
          <w:lang w:val="ro-RO"/>
        </w:rPr>
        <w:t>a</w:t>
      </w:r>
      <w:r w:rsidRPr="006B3191">
        <w:rPr>
          <w:rFonts w:ascii="Arial" w:hAnsi="Arial" w:cs="Arial"/>
          <w:lang w:val="ro-RO"/>
        </w:rPr>
        <w:t xml:space="preserve">ri </w:t>
      </w:r>
      <w:r w:rsidR="003A5BB6" w:rsidRPr="006B3191">
        <w:rPr>
          <w:rFonts w:ascii="Arial" w:hAnsi="Arial" w:cs="Arial"/>
          <w:lang w:val="ro-RO"/>
        </w:rPr>
        <w:t>i</w:t>
      </w:r>
      <w:r w:rsidRPr="006B3191">
        <w:rPr>
          <w:rFonts w:ascii="Arial" w:hAnsi="Arial" w:cs="Arial"/>
          <w:lang w:val="ro-RO"/>
        </w:rPr>
        <w:t>n acest sens cu confirmare de primire (</w:t>
      </w:r>
      <w:r w:rsidR="00DF3BD7" w:rsidRPr="006B3191">
        <w:rPr>
          <w:rFonts w:ascii="Arial" w:hAnsi="Arial" w:cs="Arial"/>
          <w:lang w:val="ro-RO"/>
        </w:rPr>
        <w:t>potrivit art. 12 din Contract</w:t>
      </w:r>
      <w:r w:rsidRPr="006B3191">
        <w:rPr>
          <w:rFonts w:ascii="Arial" w:hAnsi="Arial" w:cs="Arial"/>
          <w:lang w:val="ro-RO"/>
        </w:rPr>
        <w:t>), dac</w:t>
      </w:r>
      <w:r w:rsidR="003A5BB6" w:rsidRPr="006B3191">
        <w:rPr>
          <w:rFonts w:ascii="Arial" w:hAnsi="Arial" w:cs="Arial"/>
          <w:lang w:val="ro-RO"/>
        </w:rPr>
        <w:t>a</w:t>
      </w:r>
      <w:r w:rsidRPr="006B3191">
        <w:rPr>
          <w:rFonts w:ascii="Arial" w:hAnsi="Arial" w:cs="Arial"/>
          <w:lang w:val="ro-RO"/>
        </w:rPr>
        <w:t xml:space="preserve"> a fost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lcat</w:t>
      </w:r>
      <w:r w:rsidR="003A5BB6" w:rsidRPr="006B3191">
        <w:rPr>
          <w:rFonts w:ascii="Arial" w:hAnsi="Arial" w:cs="Arial"/>
          <w:lang w:val="ro-RO"/>
        </w:rPr>
        <w:t>a</w:t>
      </w:r>
      <w:r w:rsidRPr="006B3191">
        <w:rPr>
          <w:rFonts w:ascii="Arial" w:hAnsi="Arial" w:cs="Arial"/>
          <w:lang w:val="ro-RO"/>
        </w:rPr>
        <w:t xml:space="preserve"> o obliga</w:t>
      </w:r>
      <w:r w:rsidR="003A5BB6" w:rsidRPr="006B3191">
        <w:rPr>
          <w:rFonts w:ascii="Arial" w:hAnsi="Arial" w:cs="Arial"/>
          <w:lang w:val="ro-RO"/>
        </w:rPr>
        <w:t>t</w:t>
      </w:r>
      <w:r w:rsidRPr="006B3191">
        <w:rPr>
          <w:rFonts w:ascii="Arial" w:hAnsi="Arial" w:cs="Arial"/>
          <w:lang w:val="ro-RO"/>
        </w:rPr>
        <w:t>ie esen</w:t>
      </w:r>
      <w:r w:rsidR="003A5BB6" w:rsidRPr="006B3191">
        <w:rPr>
          <w:rFonts w:ascii="Arial" w:hAnsi="Arial" w:cs="Arial"/>
          <w:lang w:val="ro-RO"/>
        </w:rPr>
        <w:t>t</w:t>
      </w:r>
      <w:r w:rsidRPr="006B3191">
        <w:rPr>
          <w:rFonts w:ascii="Arial" w:hAnsi="Arial" w:cs="Arial"/>
          <w:lang w:val="ro-RO"/>
        </w:rPr>
        <w:t>ial</w:t>
      </w:r>
      <w:r w:rsidR="003A5BB6" w:rsidRPr="006B3191">
        <w:rPr>
          <w:rFonts w:ascii="Arial" w:hAnsi="Arial" w:cs="Arial"/>
          <w:lang w:val="ro-RO"/>
        </w:rPr>
        <w:t>a</w:t>
      </w:r>
      <w:r w:rsidRPr="006B3191">
        <w:rPr>
          <w:rFonts w:ascii="Arial" w:hAnsi="Arial" w:cs="Arial"/>
          <w:lang w:val="ro-RO"/>
        </w:rPr>
        <w:t xml:space="preserve"> sau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lcarea Contractului este una grav</w:t>
      </w:r>
      <w:r w:rsidR="003A5BB6" w:rsidRPr="006B3191">
        <w:rPr>
          <w:rFonts w:ascii="Arial" w:hAnsi="Arial" w:cs="Arial"/>
          <w:lang w:val="ro-RO"/>
        </w:rPr>
        <w:t>a</w:t>
      </w:r>
      <w:r w:rsidRPr="006B3191">
        <w:rPr>
          <w:rFonts w:ascii="Arial" w:hAnsi="Arial" w:cs="Arial"/>
          <w:lang w:val="ro-RO"/>
        </w:rPr>
        <w:t xml:space="preserve">.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w:t>
      </w:r>
      <w:r w:rsidR="003A5BB6" w:rsidRPr="006B3191">
        <w:rPr>
          <w:rFonts w:ascii="Arial" w:hAnsi="Arial" w:cs="Arial"/>
          <w:lang w:val="ro-RO"/>
        </w:rPr>
        <w:t>a</w:t>
      </w:r>
      <w:r w:rsidRPr="006B3191">
        <w:rPr>
          <w:rFonts w:ascii="Arial" w:hAnsi="Arial" w:cs="Arial"/>
          <w:lang w:val="ro-RO"/>
        </w:rPr>
        <w:t xml:space="preserve">rile grave </w:t>
      </w:r>
      <w:r w:rsidR="003A5BB6" w:rsidRPr="006B3191">
        <w:rPr>
          <w:rFonts w:ascii="Arial" w:hAnsi="Arial" w:cs="Arial"/>
          <w:lang w:val="ro-RO"/>
        </w:rPr>
        <w:t>s</w:t>
      </w:r>
      <w:r w:rsidRPr="006B3191">
        <w:rPr>
          <w:rFonts w:ascii="Arial" w:hAnsi="Arial" w:cs="Arial"/>
          <w:lang w:val="ro-RO"/>
        </w:rPr>
        <w:t>i obliga</w:t>
      </w:r>
      <w:r w:rsidR="003A5BB6" w:rsidRPr="006B3191">
        <w:rPr>
          <w:rFonts w:ascii="Arial" w:hAnsi="Arial" w:cs="Arial"/>
          <w:lang w:val="ro-RO"/>
        </w:rPr>
        <w:t>t</w:t>
      </w:r>
      <w:r w:rsidRPr="006B3191">
        <w:rPr>
          <w:rFonts w:ascii="Arial" w:hAnsi="Arial" w:cs="Arial"/>
          <w:lang w:val="ro-RO"/>
        </w:rPr>
        <w:t>iile esen</w:t>
      </w:r>
      <w:r w:rsidR="003A5BB6" w:rsidRPr="006B3191">
        <w:rPr>
          <w:rFonts w:ascii="Arial" w:hAnsi="Arial" w:cs="Arial"/>
          <w:lang w:val="ro-RO"/>
        </w:rPr>
        <w:t>t</w:t>
      </w:r>
      <w:r w:rsidRPr="006B3191">
        <w:rPr>
          <w:rFonts w:ascii="Arial" w:hAnsi="Arial" w:cs="Arial"/>
          <w:lang w:val="ro-RO"/>
        </w:rPr>
        <w:t>iale sunt prev</w:t>
      </w:r>
      <w:r w:rsidR="003A5BB6" w:rsidRPr="006B3191">
        <w:rPr>
          <w:rFonts w:ascii="Arial" w:hAnsi="Arial" w:cs="Arial"/>
          <w:lang w:val="ro-RO"/>
        </w:rPr>
        <w:t>a</w:t>
      </w:r>
      <w:r w:rsidRPr="006B3191">
        <w:rPr>
          <w:rFonts w:ascii="Arial" w:hAnsi="Arial" w:cs="Arial"/>
          <w:lang w:val="ro-RO"/>
        </w:rPr>
        <w:t xml:space="preserve">zute la direct </w:t>
      </w:r>
      <w:r w:rsidR="003A5BB6" w:rsidRPr="006B3191">
        <w:rPr>
          <w:rFonts w:ascii="Arial" w:hAnsi="Arial" w:cs="Arial"/>
          <w:lang w:val="ro-RO"/>
        </w:rPr>
        <w:t>i</w:t>
      </w:r>
      <w:r w:rsidRPr="006B3191">
        <w:rPr>
          <w:rFonts w:ascii="Arial" w:hAnsi="Arial" w:cs="Arial"/>
          <w:lang w:val="ro-RO"/>
        </w:rPr>
        <w:t xml:space="preserve">n Contract </w:t>
      </w:r>
      <w:r w:rsidR="003A5BB6" w:rsidRPr="006B3191">
        <w:rPr>
          <w:rFonts w:ascii="Arial" w:hAnsi="Arial" w:cs="Arial"/>
          <w:lang w:val="ro-RO"/>
        </w:rPr>
        <w:t>i</w:t>
      </w:r>
      <w:r w:rsidRPr="006B3191">
        <w:rPr>
          <w:rFonts w:ascii="Arial" w:hAnsi="Arial" w:cs="Arial"/>
          <w:lang w:val="ro-RO"/>
        </w:rPr>
        <w:t xml:space="preserve">n art. 9.4 de mai jos, Contractul </w:t>
      </w:r>
      <w:r w:rsidR="003A5BB6" w:rsidRPr="006B3191">
        <w:rPr>
          <w:rFonts w:ascii="Arial" w:hAnsi="Arial" w:cs="Arial"/>
          <w:lang w:val="ro-RO"/>
        </w:rPr>
        <w:t>i</w:t>
      </w:r>
      <w:r w:rsidRPr="006B3191">
        <w:rPr>
          <w:rFonts w:ascii="Arial" w:hAnsi="Arial" w:cs="Arial"/>
          <w:lang w:val="ro-RO"/>
        </w:rPr>
        <w:t>ncet</w:t>
      </w:r>
      <w:r w:rsidR="003A5BB6" w:rsidRPr="006B3191">
        <w:rPr>
          <w:rFonts w:ascii="Arial" w:hAnsi="Arial" w:cs="Arial"/>
          <w:lang w:val="ro-RO"/>
        </w:rPr>
        <w:t>a</w:t>
      </w:r>
      <w:r w:rsidRPr="006B3191">
        <w:rPr>
          <w:rFonts w:ascii="Arial" w:hAnsi="Arial" w:cs="Arial"/>
          <w:lang w:val="ro-RO"/>
        </w:rPr>
        <w:t>nd la data stipulat</w:t>
      </w:r>
      <w:r w:rsidR="003A5BB6" w:rsidRPr="006B3191">
        <w:rPr>
          <w:rFonts w:ascii="Arial" w:hAnsi="Arial" w:cs="Arial"/>
          <w:lang w:val="ro-RO"/>
        </w:rPr>
        <w:t>a</w:t>
      </w:r>
      <w:r w:rsidRPr="006B3191">
        <w:rPr>
          <w:rFonts w:ascii="Arial" w:hAnsi="Arial" w:cs="Arial"/>
          <w:lang w:val="ro-RO"/>
        </w:rPr>
        <w:t xml:space="preserve"> pe notificarea de </w:t>
      </w:r>
      <w:r w:rsidR="003A5BB6" w:rsidRPr="006B3191">
        <w:rPr>
          <w:rFonts w:ascii="Arial" w:hAnsi="Arial" w:cs="Arial"/>
          <w:lang w:val="ro-RO"/>
        </w:rPr>
        <w:t>i</w:t>
      </w:r>
      <w:r w:rsidRPr="006B3191">
        <w:rPr>
          <w:rFonts w:ascii="Arial" w:hAnsi="Arial" w:cs="Arial"/>
          <w:lang w:val="ro-RO"/>
        </w:rPr>
        <w:t>ncetare.</w:t>
      </w:r>
    </w:p>
    <w:p w14:paraId="10569B01" w14:textId="77777777" w:rsidR="00D07165" w:rsidRPr="006B3191" w:rsidRDefault="00D07165" w:rsidP="00D07165">
      <w:pPr>
        <w:pStyle w:val="ListParagraph"/>
        <w:rPr>
          <w:rFonts w:ascii="Arial" w:hAnsi="Arial" w:cs="Arial"/>
          <w:lang w:val="ro-RO"/>
        </w:rPr>
      </w:pPr>
    </w:p>
    <w:p w14:paraId="18435186" w14:textId="10AC2F71" w:rsidR="00D07165" w:rsidRPr="006B3191" w:rsidRDefault="00D07165" w:rsidP="00DF3BD7">
      <w:pPr>
        <w:pStyle w:val="BodyText"/>
        <w:numPr>
          <w:ilvl w:val="1"/>
          <w:numId w:val="27"/>
        </w:numPr>
        <w:spacing w:after="0"/>
        <w:ind w:hanging="720"/>
        <w:jc w:val="both"/>
        <w:rPr>
          <w:rFonts w:ascii="Arial" w:hAnsi="Arial" w:cs="Arial"/>
          <w:lang w:val="ro-RO"/>
        </w:rPr>
      </w:pPr>
      <w:r w:rsidRPr="006B3191">
        <w:rPr>
          <w:rFonts w:ascii="Arial" w:hAnsi="Arial" w:cs="Arial"/>
          <w:lang w:val="ro-RO"/>
        </w:rPr>
        <w:t>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ile sunt de acord s</w:t>
      </w:r>
      <w:r w:rsidR="003A5BB6" w:rsidRPr="006B3191">
        <w:rPr>
          <w:rFonts w:ascii="Arial" w:hAnsi="Arial" w:cs="Arial"/>
          <w:lang w:val="ro-RO"/>
        </w:rPr>
        <w:t>a</w:t>
      </w:r>
      <w:r w:rsidRPr="006B3191">
        <w:rPr>
          <w:rFonts w:ascii="Arial" w:hAnsi="Arial" w:cs="Arial"/>
          <w:lang w:val="ro-RO"/>
        </w:rPr>
        <w:t xml:space="preserve"> considere ca fiind esen</w:t>
      </w:r>
      <w:r w:rsidR="003A5BB6" w:rsidRPr="006B3191">
        <w:rPr>
          <w:rFonts w:ascii="Arial" w:hAnsi="Arial" w:cs="Arial"/>
          <w:lang w:val="ro-RO"/>
        </w:rPr>
        <w:t>t</w:t>
      </w:r>
      <w:r w:rsidRPr="006B3191">
        <w:rPr>
          <w:rFonts w:ascii="Arial" w:hAnsi="Arial" w:cs="Arial"/>
          <w:lang w:val="ro-RO"/>
        </w:rPr>
        <w:t>iale obliga</w:t>
      </w:r>
      <w:r w:rsidR="003A5BB6" w:rsidRPr="006B3191">
        <w:rPr>
          <w:rFonts w:ascii="Arial" w:hAnsi="Arial" w:cs="Arial"/>
          <w:lang w:val="ro-RO"/>
        </w:rPr>
        <w:t>t</w:t>
      </w:r>
      <w:r w:rsidRPr="006B3191">
        <w:rPr>
          <w:rFonts w:ascii="Arial" w:hAnsi="Arial" w:cs="Arial"/>
          <w:lang w:val="ro-RO"/>
        </w:rPr>
        <w:t>iile prev</w:t>
      </w:r>
      <w:r w:rsidR="003A5BB6" w:rsidRPr="006B3191">
        <w:rPr>
          <w:rFonts w:ascii="Arial" w:hAnsi="Arial" w:cs="Arial"/>
          <w:lang w:val="ro-RO"/>
        </w:rPr>
        <w:t>a</w:t>
      </w:r>
      <w:r w:rsidRPr="006B3191">
        <w:rPr>
          <w:rFonts w:ascii="Arial" w:hAnsi="Arial" w:cs="Arial"/>
          <w:lang w:val="ro-RO"/>
        </w:rPr>
        <w:t>zute la : art. 3.1.</w:t>
      </w:r>
      <w:r w:rsidR="00A121B9" w:rsidRPr="006B3191">
        <w:rPr>
          <w:rFonts w:ascii="Arial" w:hAnsi="Arial" w:cs="Arial"/>
          <w:lang w:val="ro-RO"/>
        </w:rPr>
        <w:t>4. – 3.1.5.; 3.1.7.; 3.1.13.-3.1.4.; 3.1.16.-3.1.20.; 3.1.23.; 6.5.-6.8.; 10.1.; 10.2.5.</w:t>
      </w:r>
      <w:r w:rsidRPr="006B3191">
        <w:rPr>
          <w:rFonts w:ascii="Arial" w:hAnsi="Arial" w:cs="Arial"/>
          <w:lang w:val="ro-RO"/>
        </w:rPr>
        <w:t xml:space="preserve"> – orice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lcare a acestora fiind considerat</w:t>
      </w:r>
      <w:r w:rsidR="003A5BB6" w:rsidRPr="006B3191">
        <w:rPr>
          <w:rFonts w:ascii="Arial" w:hAnsi="Arial" w:cs="Arial"/>
          <w:lang w:val="ro-RO"/>
        </w:rPr>
        <w:t>a</w:t>
      </w:r>
      <w:r w:rsidRPr="006B3191">
        <w:rPr>
          <w:rFonts w:ascii="Arial" w:hAnsi="Arial" w:cs="Arial"/>
          <w:lang w:val="ro-RO"/>
        </w:rPr>
        <w:t xml:space="preserve"> o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lcare grav</w:t>
      </w:r>
      <w:r w:rsidR="003A5BB6" w:rsidRPr="006B3191">
        <w:rPr>
          <w:rFonts w:ascii="Arial" w:hAnsi="Arial" w:cs="Arial"/>
          <w:lang w:val="ro-RO"/>
        </w:rPr>
        <w:t>a</w:t>
      </w:r>
      <w:r w:rsidRPr="006B3191">
        <w:rPr>
          <w:rFonts w:ascii="Arial" w:hAnsi="Arial" w:cs="Arial"/>
          <w:lang w:val="ro-RO"/>
        </w:rPr>
        <w:t xml:space="preserve"> a Contractului. </w:t>
      </w:r>
      <w:r w:rsidR="003A5BB6" w:rsidRPr="006B3191">
        <w:rPr>
          <w:rFonts w:ascii="Arial" w:hAnsi="Arial" w:cs="Arial"/>
          <w:lang w:val="ro-RO"/>
        </w:rPr>
        <w:t>I</w:t>
      </w:r>
      <w:r w:rsidRPr="006B3191">
        <w:rPr>
          <w:rFonts w:ascii="Arial" w:hAnsi="Arial" w:cs="Arial"/>
          <w:lang w:val="ro-RO"/>
        </w:rPr>
        <w:t xml:space="preserve">n plus,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lcarea oric</w:t>
      </w:r>
      <w:r w:rsidR="003A5BB6" w:rsidRPr="006B3191">
        <w:rPr>
          <w:rFonts w:ascii="Arial" w:hAnsi="Arial" w:cs="Arial"/>
          <w:lang w:val="ro-RO"/>
        </w:rPr>
        <w:t>a</w:t>
      </w:r>
      <w:r w:rsidRPr="006B3191">
        <w:rPr>
          <w:rFonts w:ascii="Arial" w:hAnsi="Arial" w:cs="Arial"/>
          <w:lang w:val="ro-RO"/>
        </w:rPr>
        <w:t>rei alte obliga</w:t>
      </w:r>
      <w:r w:rsidR="003A5BB6" w:rsidRPr="006B3191">
        <w:rPr>
          <w:rFonts w:ascii="Arial" w:hAnsi="Arial" w:cs="Arial"/>
          <w:lang w:val="ro-RO"/>
        </w:rPr>
        <w:t>t</w:t>
      </w:r>
      <w:r w:rsidRPr="006B3191">
        <w:rPr>
          <w:rFonts w:ascii="Arial" w:hAnsi="Arial" w:cs="Arial"/>
          <w:lang w:val="ro-RO"/>
        </w:rPr>
        <w:t>ii Contractuale poate fi considerat</w:t>
      </w:r>
      <w:r w:rsidR="003A5BB6" w:rsidRPr="006B3191">
        <w:rPr>
          <w:rFonts w:ascii="Arial" w:hAnsi="Arial" w:cs="Arial"/>
          <w:lang w:val="ro-RO"/>
        </w:rPr>
        <w:t>a</w:t>
      </w:r>
      <w:r w:rsidRPr="006B3191">
        <w:rPr>
          <w:rFonts w:ascii="Arial" w:hAnsi="Arial" w:cs="Arial"/>
          <w:lang w:val="ro-RO"/>
        </w:rPr>
        <w:t xml:space="preserve"> o </w:t>
      </w:r>
      <w:r w:rsidR="003A5BB6" w:rsidRPr="006B3191">
        <w:rPr>
          <w:rFonts w:ascii="Arial" w:hAnsi="Arial" w:cs="Arial"/>
          <w:lang w:val="ro-RO"/>
        </w:rPr>
        <w:t>i</w:t>
      </w:r>
      <w:r w:rsidRPr="006B3191">
        <w:rPr>
          <w:rFonts w:ascii="Arial" w:hAnsi="Arial" w:cs="Arial"/>
          <w:lang w:val="ro-RO"/>
        </w:rPr>
        <w:t>nc</w:t>
      </w:r>
      <w:r w:rsidR="003A5BB6" w:rsidRPr="006B3191">
        <w:rPr>
          <w:rFonts w:ascii="Arial" w:hAnsi="Arial" w:cs="Arial"/>
          <w:lang w:val="ro-RO"/>
        </w:rPr>
        <w:t>a</w:t>
      </w:r>
      <w:r w:rsidRPr="006B3191">
        <w:rPr>
          <w:rFonts w:ascii="Arial" w:hAnsi="Arial" w:cs="Arial"/>
          <w:lang w:val="ro-RO"/>
        </w:rPr>
        <w:t>lcare grav</w:t>
      </w:r>
      <w:r w:rsidR="003A5BB6" w:rsidRPr="006B3191">
        <w:rPr>
          <w:rFonts w:ascii="Arial" w:hAnsi="Arial" w:cs="Arial"/>
          <w:lang w:val="ro-RO"/>
        </w:rPr>
        <w:t>a</w:t>
      </w:r>
      <w:r w:rsidRPr="006B3191">
        <w:rPr>
          <w:rFonts w:ascii="Arial" w:hAnsi="Arial" w:cs="Arial"/>
          <w:lang w:val="ro-RO"/>
        </w:rPr>
        <w:t>, dac</w:t>
      </w:r>
      <w:r w:rsidR="003A5BB6" w:rsidRPr="006B3191">
        <w:rPr>
          <w:rFonts w:ascii="Arial" w:hAnsi="Arial" w:cs="Arial"/>
          <w:lang w:val="ro-RO"/>
        </w:rPr>
        <w:t>a</w:t>
      </w:r>
      <w:r w:rsidRPr="006B3191">
        <w:rPr>
          <w:rFonts w:ascii="Arial" w:hAnsi="Arial" w:cs="Arial"/>
          <w:lang w:val="ro-RO"/>
        </w:rPr>
        <w:t xml:space="preserve"> aceasta este repetat</w:t>
      </w:r>
      <w:r w:rsidR="003A5BB6" w:rsidRPr="006B3191">
        <w:rPr>
          <w:rFonts w:ascii="Arial" w:hAnsi="Arial" w:cs="Arial"/>
          <w:lang w:val="ro-RO"/>
        </w:rPr>
        <w:t>a</w:t>
      </w:r>
      <w:r w:rsidR="00A121B9" w:rsidRPr="006B3191">
        <w:rPr>
          <w:rFonts w:ascii="Arial" w:hAnsi="Arial" w:cs="Arial"/>
          <w:lang w:val="ro-RO"/>
        </w:rPr>
        <w:t xml:space="preserve"> (cel putin de 2 ori) pe perioada Proiectului</w:t>
      </w:r>
      <w:r w:rsidRPr="006B3191">
        <w:rPr>
          <w:rFonts w:ascii="Arial" w:hAnsi="Arial" w:cs="Arial"/>
          <w:lang w:val="ro-RO"/>
        </w:rPr>
        <w:t xml:space="preserve"> </w:t>
      </w:r>
      <w:r w:rsidR="003A5BB6" w:rsidRPr="006B3191">
        <w:rPr>
          <w:rFonts w:ascii="Arial" w:hAnsi="Arial" w:cs="Arial"/>
          <w:lang w:val="ro-RO"/>
        </w:rPr>
        <w:t>i</w:t>
      </w:r>
      <w:r w:rsidRPr="006B3191">
        <w:rPr>
          <w:rFonts w:ascii="Arial" w:hAnsi="Arial" w:cs="Arial"/>
          <w:lang w:val="ro-RO"/>
        </w:rPr>
        <w:t>n pofida unei solicit</w:t>
      </w:r>
      <w:r w:rsidR="003A5BB6" w:rsidRPr="006B3191">
        <w:rPr>
          <w:rFonts w:ascii="Arial" w:hAnsi="Arial" w:cs="Arial"/>
          <w:lang w:val="ro-RO"/>
        </w:rPr>
        <w:t>a</w:t>
      </w:r>
      <w:r w:rsidRPr="006B3191">
        <w:rPr>
          <w:rFonts w:ascii="Arial" w:hAnsi="Arial" w:cs="Arial"/>
          <w:lang w:val="ro-RO"/>
        </w:rPr>
        <w:t xml:space="preserve">ri de la </w:t>
      </w:r>
      <w:r w:rsidR="00A121B9" w:rsidRPr="006B3191">
        <w:rPr>
          <w:rFonts w:ascii="Arial" w:hAnsi="Arial" w:cs="Arial"/>
          <w:lang w:val="ro-RO"/>
        </w:rPr>
        <w:t>Beneficiar</w:t>
      </w:r>
      <w:r w:rsidRPr="006B3191">
        <w:rPr>
          <w:rFonts w:ascii="Arial" w:hAnsi="Arial" w:cs="Arial"/>
          <w:lang w:val="ro-RO"/>
        </w:rPr>
        <w:t xml:space="preserve">, de </w:t>
      </w:r>
      <w:r w:rsidR="003A5BB6" w:rsidRPr="006B3191">
        <w:rPr>
          <w:rFonts w:ascii="Arial" w:hAnsi="Arial" w:cs="Arial"/>
          <w:lang w:val="ro-RO"/>
        </w:rPr>
        <w:t>i</w:t>
      </w:r>
      <w:r w:rsidRPr="006B3191">
        <w:rPr>
          <w:rFonts w:ascii="Arial" w:hAnsi="Arial" w:cs="Arial"/>
          <w:lang w:val="ro-RO"/>
        </w:rPr>
        <w:t>ndeplinire obliga</w:t>
      </w:r>
      <w:r w:rsidR="003A5BB6" w:rsidRPr="006B3191">
        <w:rPr>
          <w:rFonts w:ascii="Arial" w:hAnsi="Arial" w:cs="Arial"/>
          <w:lang w:val="ro-RO"/>
        </w:rPr>
        <w:t>t</w:t>
      </w:r>
      <w:r w:rsidRPr="006B3191">
        <w:rPr>
          <w:rFonts w:ascii="Arial" w:hAnsi="Arial" w:cs="Arial"/>
          <w:lang w:val="ro-RO"/>
        </w:rPr>
        <w:t>iilor Contractuale</w:t>
      </w:r>
      <w:r w:rsidR="00A121B9" w:rsidRPr="006B3191">
        <w:rPr>
          <w:rFonts w:ascii="Arial" w:hAnsi="Arial" w:cs="Arial"/>
          <w:lang w:val="ro-RO"/>
        </w:rPr>
        <w:t>.</w:t>
      </w:r>
    </w:p>
    <w:p w14:paraId="20B8D980" w14:textId="77777777" w:rsidR="00DF3BD7" w:rsidRPr="006B3191" w:rsidRDefault="00DF3BD7" w:rsidP="00DF3BD7">
      <w:pPr>
        <w:pStyle w:val="BodyText"/>
        <w:spacing w:after="0"/>
        <w:jc w:val="both"/>
        <w:rPr>
          <w:rFonts w:ascii="Arial" w:hAnsi="Arial" w:cs="Arial"/>
          <w:lang w:val="ro-RO"/>
        </w:rPr>
      </w:pPr>
    </w:p>
    <w:p w14:paraId="6BB2AE42" w14:textId="2631EBF6" w:rsidR="00FC0427" w:rsidRPr="00BE4FD8" w:rsidRDefault="00FC0427" w:rsidP="00FC0427">
      <w:pPr>
        <w:keepNext/>
        <w:keepLines/>
        <w:spacing w:after="0"/>
        <w:jc w:val="both"/>
        <w:rPr>
          <w:rFonts w:ascii="Arial" w:hAnsi="Arial" w:cs="Arial"/>
          <w:b/>
          <w:lang w:val="ro-RO"/>
        </w:rPr>
      </w:pPr>
      <w:r w:rsidRPr="006B3191">
        <w:rPr>
          <w:rFonts w:ascii="Arial" w:hAnsi="Arial" w:cs="Arial"/>
          <w:b/>
          <w:lang w:val="ro-RO"/>
        </w:rPr>
        <w:t>CAPITOLUL 10: CONFIDENTIALITATEA</w:t>
      </w:r>
      <w:r w:rsidR="005921F3" w:rsidRPr="006B3191">
        <w:rPr>
          <w:rFonts w:ascii="Arial" w:hAnsi="Arial" w:cs="Arial"/>
          <w:b/>
          <w:lang w:val="ro-RO"/>
        </w:rPr>
        <w:t xml:space="preserve"> SI PROTECTIA DATELOR CU CARACTER PERSONAL</w:t>
      </w:r>
    </w:p>
    <w:p w14:paraId="40D4110A" w14:textId="77777777" w:rsidR="00FC0427" w:rsidRPr="00BE4FD8" w:rsidRDefault="00FC0427" w:rsidP="00FC0427">
      <w:pPr>
        <w:keepNext/>
        <w:keepLines/>
        <w:spacing w:after="0"/>
        <w:jc w:val="both"/>
        <w:rPr>
          <w:rFonts w:ascii="Arial" w:hAnsi="Arial" w:cs="Arial"/>
          <w:b/>
          <w:lang w:val="ro-RO"/>
        </w:rPr>
      </w:pPr>
    </w:p>
    <w:p w14:paraId="09CDE321" w14:textId="1BEEA09F" w:rsidR="005921F3" w:rsidRPr="006B3191" w:rsidRDefault="006346E1" w:rsidP="004212D6">
      <w:pPr>
        <w:pStyle w:val="ListParagraph"/>
        <w:numPr>
          <w:ilvl w:val="1"/>
          <w:numId w:val="31"/>
        </w:numPr>
        <w:suppressAutoHyphens/>
        <w:spacing w:after="0" w:line="240" w:lineRule="auto"/>
        <w:ind w:hanging="780"/>
        <w:jc w:val="both"/>
        <w:rPr>
          <w:rFonts w:ascii="Arial" w:hAnsi="Arial" w:cs="Arial"/>
          <w:lang w:val="ro-RO"/>
        </w:rPr>
      </w:pPr>
      <w:r w:rsidRPr="00BE4FD8">
        <w:rPr>
          <w:rFonts w:ascii="Arial" w:hAnsi="Arial" w:cs="Arial"/>
          <w:b/>
          <w:lang w:val="ro-RO"/>
        </w:rPr>
        <w:t>Confidentialitatea</w:t>
      </w:r>
    </w:p>
    <w:p w14:paraId="2C94AA63" w14:textId="57CEAAA2" w:rsidR="00EE034D" w:rsidRPr="006B3191" w:rsidRDefault="00EE034D" w:rsidP="00EE034D">
      <w:pPr>
        <w:pStyle w:val="ListParagraph"/>
        <w:suppressAutoHyphens/>
        <w:spacing w:after="0" w:line="240" w:lineRule="auto"/>
        <w:ind w:left="780"/>
        <w:jc w:val="both"/>
        <w:rPr>
          <w:rFonts w:ascii="Arial" w:hAnsi="Arial" w:cs="Arial"/>
          <w:b/>
          <w:lang w:val="ro-RO"/>
        </w:rPr>
      </w:pPr>
    </w:p>
    <w:p w14:paraId="2E74EEE8" w14:textId="7A3CC24E" w:rsidR="000426B6" w:rsidRPr="006B3191" w:rsidRDefault="000426B6" w:rsidP="00C15FCA">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t>Informa</w:t>
      </w:r>
      <w:r w:rsidR="003A5BB6" w:rsidRPr="006B3191">
        <w:rPr>
          <w:rFonts w:ascii="Arial" w:hAnsi="Arial" w:cs="Arial"/>
          <w:bCs/>
          <w:lang w:val="ro-RO"/>
        </w:rPr>
        <w:t>t</w:t>
      </w:r>
      <w:r w:rsidRPr="006B3191">
        <w:rPr>
          <w:rFonts w:ascii="Arial" w:hAnsi="Arial" w:cs="Arial"/>
          <w:bCs/>
          <w:lang w:val="ro-RO"/>
        </w:rPr>
        <w:t>iile Confiden</w:t>
      </w:r>
      <w:r w:rsidR="003A5BB6" w:rsidRPr="006B3191">
        <w:rPr>
          <w:rFonts w:ascii="Arial" w:hAnsi="Arial" w:cs="Arial"/>
          <w:bCs/>
          <w:lang w:val="ro-RO"/>
        </w:rPr>
        <w:t>t</w:t>
      </w:r>
      <w:r w:rsidRPr="006B3191">
        <w:rPr>
          <w:rFonts w:ascii="Arial" w:hAnsi="Arial" w:cs="Arial"/>
          <w:bCs/>
          <w:lang w:val="ro-RO"/>
        </w:rPr>
        <w:t xml:space="preserve">iale nu vor fi folosite, </w:t>
      </w:r>
      <w:r w:rsidR="003A5BB6" w:rsidRPr="006B3191">
        <w:rPr>
          <w:rFonts w:ascii="Arial" w:hAnsi="Arial" w:cs="Arial"/>
          <w:bCs/>
          <w:lang w:val="ro-RO"/>
        </w:rPr>
        <w:t>i</w:t>
      </w:r>
      <w:r w:rsidRPr="006B3191">
        <w:rPr>
          <w:rFonts w:ascii="Arial" w:hAnsi="Arial" w:cs="Arial"/>
          <w:bCs/>
          <w:lang w:val="ro-RO"/>
        </w:rPr>
        <w:t xml:space="preserve">n </w:t>
      </w:r>
      <w:r w:rsidR="003A5BB6" w:rsidRPr="006B3191">
        <w:rPr>
          <w:rFonts w:ascii="Arial" w:hAnsi="Arial" w:cs="Arial"/>
          <w:bCs/>
          <w:lang w:val="ro-RO"/>
        </w:rPr>
        <w:t>i</w:t>
      </w:r>
      <w:r w:rsidRPr="006B3191">
        <w:rPr>
          <w:rFonts w:ascii="Arial" w:hAnsi="Arial" w:cs="Arial"/>
          <w:bCs/>
          <w:lang w:val="ro-RO"/>
        </w:rPr>
        <w:t xml:space="preserve">ntregime sau </w:t>
      </w:r>
      <w:r w:rsidR="003A5BB6" w:rsidRPr="006B3191">
        <w:rPr>
          <w:rFonts w:ascii="Arial" w:hAnsi="Arial" w:cs="Arial"/>
          <w:bCs/>
          <w:lang w:val="ro-RO"/>
        </w:rPr>
        <w:t>i</w:t>
      </w:r>
      <w:r w:rsidRPr="006B3191">
        <w:rPr>
          <w:rFonts w:ascii="Arial" w:hAnsi="Arial" w:cs="Arial"/>
          <w:bCs/>
          <w:lang w:val="ro-RO"/>
        </w:rPr>
        <w:t xml:space="preserve">n parte, direct sau indirect </w:t>
      </w:r>
      <w:r w:rsidR="003A5BB6" w:rsidRPr="00BE4FD8">
        <w:rPr>
          <w:rFonts w:ascii="Arial" w:hAnsi="Arial" w:cs="Arial"/>
          <w:bCs/>
          <w:lang w:val="ro-RO"/>
        </w:rPr>
        <w:t>i</w:t>
      </w:r>
      <w:r w:rsidRPr="00BE4FD8">
        <w:rPr>
          <w:rFonts w:ascii="Arial" w:hAnsi="Arial" w:cs="Arial"/>
          <w:bCs/>
          <w:lang w:val="ro-RO"/>
        </w:rPr>
        <w:t>n alt scop dec</w:t>
      </w:r>
      <w:r w:rsidR="003A5BB6" w:rsidRPr="00BE4FD8">
        <w:rPr>
          <w:rFonts w:ascii="Arial" w:hAnsi="Arial" w:cs="Arial"/>
          <w:bCs/>
          <w:lang w:val="ro-RO"/>
        </w:rPr>
        <w:t>a</w:t>
      </w:r>
      <w:r w:rsidRPr="00BE4FD8">
        <w:rPr>
          <w:rFonts w:ascii="Arial" w:hAnsi="Arial" w:cs="Arial"/>
          <w:bCs/>
          <w:lang w:val="ro-RO"/>
        </w:rPr>
        <w:t>t cel stabilit prin prezentul Contract (realizarea Software-ului si cesiunea tuturor drepturilor asupra acestuia), Prestatorul oblig</w:t>
      </w:r>
      <w:r w:rsidR="003A5BB6" w:rsidRPr="00BE4FD8">
        <w:rPr>
          <w:rFonts w:ascii="Arial" w:hAnsi="Arial" w:cs="Arial"/>
          <w:bCs/>
          <w:lang w:val="ro-RO"/>
        </w:rPr>
        <w:t>a</w:t>
      </w:r>
      <w:r w:rsidRPr="00BE4FD8">
        <w:rPr>
          <w:rFonts w:ascii="Arial" w:hAnsi="Arial" w:cs="Arial"/>
          <w:bCs/>
          <w:lang w:val="ro-RO"/>
        </w:rPr>
        <w:t>ndu-se, printre altele, s</w:t>
      </w:r>
      <w:r w:rsidR="003A5BB6" w:rsidRPr="00BE4FD8">
        <w:rPr>
          <w:rFonts w:ascii="Arial" w:hAnsi="Arial" w:cs="Arial"/>
          <w:bCs/>
          <w:lang w:val="ro-RO"/>
        </w:rPr>
        <w:t>a</w:t>
      </w:r>
      <w:r w:rsidRPr="00BE4FD8">
        <w:rPr>
          <w:rFonts w:ascii="Arial" w:hAnsi="Arial" w:cs="Arial"/>
          <w:bCs/>
          <w:lang w:val="ro-RO"/>
        </w:rPr>
        <w:t xml:space="preserve"> nu foloseasc</w:t>
      </w:r>
      <w:r w:rsidR="003A5BB6" w:rsidRPr="00BE4FD8">
        <w:rPr>
          <w:rFonts w:ascii="Arial" w:hAnsi="Arial" w:cs="Arial"/>
          <w:bCs/>
          <w:lang w:val="ro-RO"/>
        </w:rPr>
        <w:t>a</w:t>
      </w:r>
      <w:r w:rsidRPr="00BE4FD8">
        <w:rPr>
          <w:rFonts w:ascii="Arial" w:hAnsi="Arial" w:cs="Arial"/>
          <w:bCs/>
          <w:lang w:val="ro-RO"/>
        </w:rPr>
        <w:t xml:space="preserve"> in niciun fel Informa</w:t>
      </w:r>
      <w:r w:rsidR="003A5BB6" w:rsidRPr="00BE4FD8">
        <w:rPr>
          <w:rFonts w:ascii="Arial" w:hAnsi="Arial" w:cs="Arial"/>
          <w:bCs/>
          <w:lang w:val="ro-RO"/>
        </w:rPr>
        <w:t>t</w:t>
      </w:r>
      <w:r w:rsidRPr="00BE4FD8">
        <w:rPr>
          <w:rFonts w:ascii="Arial" w:hAnsi="Arial" w:cs="Arial"/>
          <w:bCs/>
          <w:lang w:val="ro-RO"/>
        </w:rPr>
        <w:t>iile Confiden</w:t>
      </w:r>
      <w:r w:rsidR="003A5BB6" w:rsidRPr="00BE4FD8">
        <w:rPr>
          <w:rFonts w:ascii="Arial" w:hAnsi="Arial" w:cs="Arial"/>
          <w:bCs/>
          <w:lang w:val="ro-RO"/>
        </w:rPr>
        <w:t>t</w:t>
      </w:r>
      <w:r w:rsidRPr="00BE4FD8">
        <w:rPr>
          <w:rFonts w:ascii="Arial" w:hAnsi="Arial" w:cs="Arial"/>
          <w:bCs/>
          <w:lang w:val="ro-RO"/>
        </w:rPr>
        <w:t>iale pentru a ob</w:t>
      </w:r>
      <w:r w:rsidR="003A5BB6" w:rsidRPr="00BE4FD8">
        <w:rPr>
          <w:rFonts w:ascii="Arial" w:hAnsi="Arial" w:cs="Arial"/>
          <w:bCs/>
          <w:lang w:val="ro-RO"/>
        </w:rPr>
        <w:t>t</w:t>
      </w:r>
      <w:r w:rsidRPr="00BE4FD8">
        <w:rPr>
          <w:rFonts w:ascii="Arial" w:hAnsi="Arial" w:cs="Arial"/>
          <w:bCs/>
          <w:lang w:val="ro-RO"/>
        </w:rPr>
        <w:t>ine, direct sau indirect, vreun avantaj/c</w:t>
      </w:r>
      <w:r w:rsidR="003A5BB6" w:rsidRPr="00BE4FD8">
        <w:rPr>
          <w:rFonts w:ascii="Arial" w:hAnsi="Arial" w:cs="Arial"/>
          <w:bCs/>
          <w:lang w:val="ro-RO"/>
        </w:rPr>
        <w:t>as</w:t>
      </w:r>
      <w:r w:rsidRPr="00317AEB">
        <w:rPr>
          <w:rFonts w:ascii="Arial" w:hAnsi="Arial" w:cs="Arial"/>
          <w:bCs/>
          <w:lang w:val="ro-RO"/>
        </w:rPr>
        <w:t>tig/compensa</w:t>
      </w:r>
      <w:r w:rsidR="003A5BB6" w:rsidRPr="00317AEB">
        <w:rPr>
          <w:rFonts w:ascii="Arial" w:hAnsi="Arial" w:cs="Arial"/>
          <w:bCs/>
          <w:lang w:val="ro-RO"/>
        </w:rPr>
        <w:t>t</w:t>
      </w:r>
      <w:r w:rsidRPr="00317AEB">
        <w:rPr>
          <w:rFonts w:ascii="Arial" w:hAnsi="Arial" w:cs="Arial"/>
          <w:bCs/>
          <w:lang w:val="ro-RO"/>
        </w:rPr>
        <w:t>ie personal(</w:t>
      </w:r>
      <w:r w:rsidR="003A5BB6" w:rsidRPr="00317AEB">
        <w:rPr>
          <w:rFonts w:ascii="Arial" w:hAnsi="Arial" w:cs="Arial"/>
          <w:bCs/>
          <w:lang w:val="ro-RO"/>
        </w:rPr>
        <w:t>a</w:t>
      </w:r>
      <w:r w:rsidRPr="00317AEB">
        <w:rPr>
          <w:rFonts w:ascii="Arial" w:hAnsi="Arial" w:cs="Arial"/>
          <w:bCs/>
          <w:lang w:val="ro-RO"/>
        </w:rPr>
        <w:t>), comercial(</w:t>
      </w:r>
      <w:r w:rsidR="003A5BB6" w:rsidRPr="00317AEB">
        <w:rPr>
          <w:rFonts w:ascii="Arial" w:hAnsi="Arial" w:cs="Arial"/>
          <w:bCs/>
          <w:lang w:val="ro-RO"/>
        </w:rPr>
        <w:t>a</w:t>
      </w:r>
      <w:r w:rsidRPr="00317AEB">
        <w:rPr>
          <w:rFonts w:ascii="Arial" w:hAnsi="Arial" w:cs="Arial"/>
          <w:bCs/>
          <w:lang w:val="ro-RO"/>
        </w:rPr>
        <w:t>), de tranzac</w:t>
      </w:r>
      <w:r w:rsidR="003A5BB6" w:rsidRPr="00317AEB">
        <w:rPr>
          <w:rFonts w:ascii="Arial" w:hAnsi="Arial" w:cs="Arial"/>
          <w:bCs/>
          <w:lang w:val="ro-RO"/>
        </w:rPr>
        <w:t>t</w:t>
      </w:r>
      <w:r w:rsidRPr="00317AEB">
        <w:rPr>
          <w:rFonts w:ascii="Arial" w:hAnsi="Arial" w:cs="Arial"/>
          <w:bCs/>
          <w:lang w:val="ro-RO"/>
        </w:rPr>
        <w:t>ionare ori de alt</w:t>
      </w:r>
      <w:r w:rsidR="003A5BB6" w:rsidRPr="00317AEB">
        <w:rPr>
          <w:rFonts w:ascii="Arial" w:hAnsi="Arial" w:cs="Arial"/>
          <w:bCs/>
          <w:lang w:val="ro-RO"/>
        </w:rPr>
        <w:t>a</w:t>
      </w:r>
      <w:r w:rsidRPr="00317AEB">
        <w:rPr>
          <w:rFonts w:ascii="Arial" w:hAnsi="Arial" w:cs="Arial"/>
          <w:bCs/>
          <w:lang w:val="ro-RO"/>
        </w:rPr>
        <w:t xml:space="preserve"> natur</w:t>
      </w:r>
      <w:r w:rsidR="003A5BB6" w:rsidRPr="00317AEB">
        <w:rPr>
          <w:rFonts w:ascii="Arial" w:hAnsi="Arial" w:cs="Arial"/>
          <w:bCs/>
          <w:lang w:val="ro-RO"/>
        </w:rPr>
        <w:t>a</w:t>
      </w:r>
      <w:r w:rsidRPr="00317AEB">
        <w:rPr>
          <w:rFonts w:ascii="Arial" w:hAnsi="Arial" w:cs="Arial"/>
          <w:bCs/>
          <w:lang w:val="ro-RO"/>
        </w:rPr>
        <w:t xml:space="preserve"> sau s</w:t>
      </w:r>
      <w:r w:rsidR="003A5BB6" w:rsidRPr="005D592E">
        <w:rPr>
          <w:rFonts w:ascii="Arial" w:hAnsi="Arial" w:cs="Arial"/>
          <w:bCs/>
          <w:lang w:val="ro-RO"/>
        </w:rPr>
        <w:t>a</w:t>
      </w:r>
      <w:r w:rsidRPr="005D592E">
        <w:rPr>
          <w:rFonts w:ascii="Arial" w:hAnsi="Arial" w:cs="Arial"/>
          <w:bCs/>
          <w:lang w:val="ro-RO"/>
        </w:rPr>
        <w:t xml:space="preserve"> determine ob</w:t>
      </w:r>
      <w:r w:rsidR="003A5BB6" w:rsidRPr="005D592E">
        <w:rPr>
          <w:rFonts w:ascii="Arial" w:hAnsi="Arial" w:cs="Arial"/>
          <w:bCs/>
          <w:lang w:val="ro-RO"/>
        </w:rPr>
        <w:t>t</w:t>
      </w:r>
      <w:r w:rsidRPr="005D592E">
        <w:rPr>
          <w:rFonts w:ascii="Arial" w:hAnsi="Arial" w:cs="Arial"/>
          <w:bCs/>
          <w:lang w:val="ro-RO"/>
        </w:rPr>
        <w:t>inerea acestora de c</w:t>
      </w:r>
      <w:r w:rsidR="003A5BB6" w:rsidRPr="005D592E">
        <w:rPr>
          <w:rFonts w:ascii="Arial" w:hAnsi="Arial" w:cs="Arial"/>
          <w:bCs/>
          <w:lang w:val="ro-RO"/>
        </w:rPr>
        <w:t>a</w:t>
      </w:r>
      <w:r w:rsidRPr="005D592E">
        <w:rPr>
          <w:rFonts w:ascii="Arial" w:hAnsi="Arial" w:cs="Arial"/>
          <w:bCs/>
          <w:lang w:val="ro-RO"/>
        </w:rPr>
        <w:t>tre orice alte ter</w:t>
      </w:r>
      <w:r w:rsidR="003A5BB6" w:rsidRPr="005D592E">
        <w:rPr>
          <w:rFonts w:ascii="Arial" w:hAnsi="Arial" w:cs="Arial"/>
          <w:bCs/>
          <w:lang w:val="ro-RO"/>
        </w:rPr>
        <w:t>t</w:t>
      </w:r>
      <w:r w:rsidRPr="005D592E">
        <w:rPr>
          <w:rFonts w:ascii="Arial" w:hAnsi="Arial" w:cs="Arial"/>
          <w:bCs/>
          <w:lang w:val="ro-RO"/>
        </w:rPr>
        <w:t>e persoane.</w:t>
      </w:r>
    </w:p>
    <w:p w14:paraId="27492865" w14:textId="77777777" w:rsidR="000426B6" w:rsidRPr="006B3191" w:rsidRDefault="000426B6" w:rsidP="00C15FCA">
      <w:pPr>
        <w:pStyle w:val="ListParagraph"/>
        <w:tabs>
          <w:tab w:val="left" w:pos="990"/>
        </w:tabs>
        <w:suppressAutoHyphens/>
        <w:spacing w:after="0" w:line="240" w:lineRule="auto"/>
        <w:jc w:val="both"/>
        <w:rPr>
          <w:rFonts w:ascii="Arial" w:hAnsi="Arial" w:cs="Arial"/>
          <w:bCs/>
          <w:lang w:val="ro-RO"/>
        </w:rPr>
      </w:pPr>
    </w:p>
    <w:p w14:paraId="2D6B60DC" w14:textId="6AA69A7A" w:rsidR="00C15FCA" w:rsidRPr="006B3191" w:rsidRDefault="000426B6" w:rsidP="00C15FCA">
      <w:pPr>
        <w:pStyle w:val="ListParagraph"/>
        <w:numPr>
          <w:ilvl w:val="0"/>
          <w:numId w:val="40"/>
        </w:numPr>
        <w:tabs>
          <w:tab w:val="left" w:pos="990"/>
        </w:tabs>
        <w:suppressAutoHyphens/>
        <w:spacing w:after="0" w:line="240" w:lineRule="auto"/>
        <w:ind w:left="720" w:firstLine="0"/>
        <w:jc w:val="both"/>
        <w:rPr>
          <w:rFonts w:ascii="Arial" w:hAnsi="Arial" w:cs="Arial"/>
          <w:lang w:val="ro-RO"/>
        </w:rPr>
      </w:pPr>
      <w:r w:rsidRPr="006B3191">
        <w:rPr>
          <w:rFonts w:ascii="Arial" w:hAnsi="Arial" w:cs="Arial"/>
          <w:lang w:val="ro-RO"/>
        </w:rPr>
        <w:t>Interdic</w:t>
      </w:r>
      <w:r w:rsidR="003A5BB6" w:rsidRPr="006B3191">
        <w:rPr>
          <w:rFonts w:ascii="Arial" w:hAnsi="Arial" w:cs="Arial"/>
          <w:lang w:val="ro-RO"/>
        </w:rPr>
        <w:t>t</w:t>
      </w:r>
      <w:r w:rsidRPr="006B3191">
        <w:rPr>
          <w:rFonts w:ascii="Arial" w:hAnsi="Arial" w:cs="Arial"/>
          <w:lang w:val="ro-RO"/>
        </w:rPr>
        <w:t>ia distribuirii/transmiterii Informa</w:t>
      </w:r>
      <w:r w:rsidR="003A5BB6" w:rsidRPr="006B3191">
        <w:rPr>
          <w:rFonts w:ascii="Arial" w:hAnsi="Arial" w:cs="Arial"/>
          <w:lang w:val="ro-RO"/>
        </w:rPr>
        <w:t>t</w:t>
      </w:r>
      <w:r w:rsidRPr="006B3191">
        <w:rPr>
          <w:rFonts w:ascii="Arial" w:hAnsi="Arial" w:cs="Arial"/>
          <w:lang w:val="ro-RO"/>
        </w:rPr>
        <w:t>iilor Confiden</w:t>
      </w:r>
      <w:r w:rsidR="003A5BB6" w:rsidRPr="006B3191">
        <w:rPr>
          <w:rFonts w:ascii="Arial" w:hAnsi="Arial" w:cs="Arial"/>
          <w:lang w:val="ro-RO"/>
        </w:rPr>
        <w:t>t</w:t>
      </w:r>
      <w:r w:rsidRPr="006B3191">
        <w:rPr>
          <w:rFonts w:ascii="Arial" w:hAnsi="Arial" w:cs="Arial"/>
          <w:lang w:val="ro-RO"/>
        </w:rPr>
        <w:t>iale de catre Prestator:</w:t>
      </w:r>
      <w:r w:rsidR="00C15FCA" w:rsidRPr="006B3191">
        <w:rPr>
          <w:lang w:val="ro-RO"/>
        </w:rPr>
        <w:t xml:space="preserve"> </w:t>
      </w:r>
    </w:p>
    <w:p w14:paraId="0B6FB224" w14:textId="77777777" w:rsidR="00C15FCA" w:rsidRPr="006B3191" w:rsidRDefault="00C15FCA" w:rsidP="00C15FCA">
      <w:pPr>
        <w:pStyle w:val="ListParagraph"/>
        <w:rPr>
          <w:rFonts w:ascii="Arial" w:hAnsi="Arial" w:cs="Arial"/>
          <w:lang w:val="ro-RO"/>
        </w:rPr>
      </w:pPr>
    </w:p>
    <w:p w14:paraId="5CA79C8C" w14:textId="0F306387" w:rsidR="00C15FCA" w:rsidRPr="006B3191" w:rsidRDefault="00C15FCA" w:rsidP="00C15FCA">
      <w:pPr>
        <w:pStyle w:val="ListParagraph"/>
        <w:tabs>
          <w:tab w:val="left" w:pos="990"/>
        </w:tabs>
        <w:suppressAutoHyphens/>
        <w:spacing w:after="0" w:line="240" w:lineRule="auto"/>
        <w:ind w:left="1440"/>
        <w:jc w:val="both"/>
        <w:rPr>
          <w:rFonts w:ascii="Arial" w:hAnsi="Arial" w:cs="Arial"/>
          <w:lang w:val="ro-RO"/>
        </w:rPr>
      </w:pPr>
      <w:r w:rsidRPr="006B3191">
        <w:rPr>
          <w:rFonts w:ascii="Arial" w:hAnsi="Arial" w:cs="Arial"/>
          <w:lang w:val="ro-RO"/>
        </w:rPr>
        <w:t>a) Prestatorul nu are dreptul s</w:t>
      </w:r>
      <w:r w:rsidR="003A5BB6" w:rsidRPr="006B3191">
        <w:rPr>
          <w:rFonts w:ascii="Arial" w:hAnsi="Arial" w:cs="Arial"/>
          <w:lang w:val="ro-RO"/>
        </w:rPr>
        <w:t>a</w:t>
      </w:r>
      <w:r w:rsidRPr="006B3191">
        <w:rPr>
          <w:rFonts w:ascii="Arial" w:hAnsi="Arial" w:cs="Arial"/>
          <w:lang w:val="ro-RO"/>
        </w:rPr>
        <w:t xml:space="preserve"> copieze, multiplice, distribuie (direct sau indirect) Informa</w:t>
      </w:r>
      <w:r w:rsidR="003A5BB6" w:rsidRPr="006B3191">
        <w:rPr>
          <w:rFonts w:ascii="Arial" w:hAnsi="Arial" w:cs="Arial"/>
          <w:lang w:val="ro-RO"/>
        </w:rPr>
        <w:t>t</w:t>
      </w:r>
      <w:r w:rsidRPr="006B3191">
        <w:rPr>
          <w:rFonts w:ascii="Arial" w:hAnsi="Arial" w:cs="Arial"/>
          <w:lang w:val="ro-RO"/>
        </w:rPr>
        <w:t>iile Confiden</w:t>
      </w:r>
      <w:r w:rsidR="003A5BB6" w:rsidRPr="006B3191">
        <w:rPr>
          <w:rFonts w:ascii="Arial" w:hAnsi="Arial" w:cs="Arial"/>
          <w:lang w:val="ro-RO"/>
        </w:rPr>
        <w:t>t</w:t>
      </w:r>
      <w:r w:rsidRPr="006B3191">
        <w:rPr>
          <w:rFonts w:ascii="Arial" w:hAnsi="Arial" w:cs="Arial"/>
          <w:lang w:val="ro-RO"/>
        </w:rPr>
        <w:t xml:space="preserve">iale primite de la Beneficiar </w:t>
      </w:r>
      <w:r w:rsidR="003A5BB6" w:rsidRPr="006B3191">
        <w:rPr>
          <w:rFonts w:ascii="Arial" w:hAnsi="Arial" w:cs="Arial"/>
          <w:lang w:val="ro-RO"/>
        </w:rPr>
        <w:t>s</w:t>
      </w:r>
      <w:r w:rsidRPr="006B3191">
        <w:rPr>
          <w:rFonts w:ascii="Arial" w:hAnsi="Arial" w:cs="Arial"/>
          <w:lang w:val="ro-RO"/>
        </w:rPr>
        <w:t>i/sau de care a luat cuno</w:t>
      </w:r>
      <w:r w:rsidR="003A5BB6" w:rsidRPr="006B3191">
        <w:rPr>
          <w:rFonts w:ascii="Arial" w:hAnsi="Arial" w:cs="Arial"/>
          <w:lang w:val="ro-RO"/>
        </w:rPr>
        <w:t>s</w:t>
      </w:r>
      <w:r w:rsidRPr="006B3191">
        <w:rPr>
          <w:rFonts w:ascii="Arial" w:hAnsi="Arial" w:cs="Arial"/>
          <w:lang w:val="ro-RO"/>
        </w:rPr>
        <w:t>tin</w:t>
      </w:r>
      <w:r w:rsidR="003A5BB6" w:rsidRPr="006B3191">
        <w:rPr>
          <w:rFonts w:ascii="Arial" w:hAnsi="Arial" w:cs="Arial"/>
          <w:lang w:val="ro-RO"/>
        </w:rPr>
        <w:t>ta</w:t>
      </w:r>
      <w:r w:rsidRPr="006B3191">
        <w:rPr>
          <w:rFonts w:ascii="Arial" w:hAnsi="Arial" w:cs="Arial"/>
          <w:lang w:val="ro-RO"/>
        </w:rPr>
        <w:t xml:space="preserve"> </w:t>
      </w:r>
      <w:r w:rsidR="003A5BB6" w:rsidRPr="006B3191">
        <w:rPr>
          <w:rFonts w:ascii="Arial" w:hAnsi="Arial" w:cs="Arial"/>
          <w:lang w:val="ro-RO"/>
        </w:rPr>
        <w:t>i</w:t>
      </w:r>
      <w:r w:rsidRPr="006B3191">
        <w:rPr>
          <w:rFonts w:ascii="Arial" w:hAnsi="Arial" w:cs="Arial"/>
          <w:lang w:val="ro-RO"/>
        </w:rPr>
        <w:t xml:space="preserve">n virtutea raporturilor contractuale sau necontractuale cu acesta, </w:t>
      </w:r>
      <w:r w:rsidR="003A5BB6" w:rsidRPr="006B3191">
        <w:rPr>
          <w:rFonts w:ascii="Arial" w:hAnsi="Arial" w:cs="Arial"/>
          <w:lang w:val="ro-RO"/>
        </w:rPr>
        <w:t>i</w:t>
      </w:r>
      <w:r w:rsidRPr="006B3191">
        <w:rPr>
          <w:rFonts w:ascii="Arial" w:hAnsi="Arial" w:cs="Arial"/>
          <w:lang w:val="ro-RO"/>
        </w:rPr>
        <w:t xml:space="preserve">n scopul transmiterii </w:t>
      </w:r>
      <w:r w:rsidR="003A5BB6" w:rsidRPr="006B3191">
        <w:rPr>
          <w:rFonts w:ascii="Arial" w:hAnsi="Arial" w:cs="Arial"/>
          <w:lang w:val="ro-RO"/>
        </w:rPr>
        <w:t>s</w:t>
      </w:r>
      <w:r w:rsidRPr="006B3191">
        <w:rPr>
          <w:rFonts w:ascii="Arial" w:hAnsi="Arial" w:cs="Arial"/>
          <w:lang w:val="ro-RO"/>
        </w:rPr>
        <w:t>i/sau dezv</w:t>
      </w:r>
      <w:r w:rsidR="003A5BB6" w:rsidRPr="006B3191">
        <w:rPr>
          <w:rFonts w:ascii="Arial" w:hAnsi="Arial" w:cs="Arial"/>
          <w:lang w:val="ro-RO"/>
        </w:rPr>
        <w:t>a</w:t>
      </w:r>
      <w:r w:rsidRPr="006B3191">
        <w:rPr>
          <w:rFonts w:ascii="Arial" w:hAnsi="Arial" w:cs="Arial"/>
          <w:lang w:val="ro-RO"/>
        </w:rPr>
        <w:t xml:space="preserve">luirii lor (prin orice modalitate </w:t>
      </w:r>
      <w:r w:rsidR="003A5BB6" w:rsidRPr="006B3191">
        <w:rPr>
          <w:rFonts w:ascii="Arial" w:hAnsi="Arial" w:cs="Arial"/>
          <w:lang w:val="ro-RO"/>
        </w:rPr>
        <w:t>s</w:t>
      </w:r>
      <w:r w:rsidRPr="006B3191">
        <w:rPr>
          <w:rFonts w:ascii="Arial" w:hAnsi="Arial" w:cs="Arial"/>
          <w:lang w:val="ro-RO"/>
        </w:rPr>
        <w:t xml:space="preserve">i indiferent de motivul transmiterii </w:t>
      </w:r>
      <w:r w:rsidR="003A5BB6" w:rsidRPr="006B3191">
        <w:rPr>
          <w:rFonts w:ascii="Arial" w:hAnsi="Arial" w:cs="Arial"/>
          <w:lang w:val="ro-RO"/>
        </w:rPr>
        <w:t>s</w:t>
      </w:r>
      <w:r w:rsidRPr="006B3191">
        <w:rPr>
          <w:rFonts w:ascii="Arial" w:hAnsi="Arial" w:cs="Arial"/>
          <w:lang w:val="ro-RO"/>
        </w:rPr>
        <w:t>i/sau dezv</w:t>
      </w:r>
      <w:r w:rsidR="003A5BB6" w:rsidRPr="006B3191">
        <w:rPr>
          <w:rFonts w:ascii="Arial" w:hAnsi="Arial" w:cs="Arial"/>
          <w:lang w:val="ro-RO"/>
        </w:rPr>
        <w:t>a</w:t>
      </w:r>
      <w:r w:rsidRPr="006B3191">
        <w:rPr>
          <w:rFonts w:ascii="Arial" w:hAnsi="Arial" w:cs="Arial"/>
          <w:lang w:val="ro-RO"/>
        </w:rPr>
        <w:t>luirii sau tipul de suport folosit) unor ter</w:t>
      </w:r>
      <w:r w:rsidR="003A5BB6" w:rsidRPr="006B3191">
        <w:rPr>
          <w:rFonts w:ascii="Arial" w:hAnsi="Arial" w:cs="Arial"/>
          <w:lang w:val="ro-RO"/>
        </w:rPr>
        <w:t>t</w:t>
      </w:r>
      <w:r w:rsidRPr="006B3191">
        <w:rPr>
          <w:rFonts w:ascii="Arial" w:hAnsi="Arial" w:cs="Arial"/>
          <w:lang w:val="ro-RO"/>
        </w:rPr>
        <w:t>e persoane neautorizate, respectiv companii, corpora</w:t>
      </w:r>
      <w:r w:rsidR="003A5BB6" w:rsidRPr="006B3191">
        <w:rPr>
          <w:rFonts w:ascii="Arial" w:hAnsi="Arial" w:cs="Arial"/>
          <w:lang w:val="ro-RO"/>
        </w:rPr>
        <w:t>t</w:t>
      </w:r>
      <w:r w:rsidRPr="006B3191">
        <w:rPr>
          <w:rFonts w:ascii="Arial" w:hAnsi="Arial" w:cs="Arial"/>
          <w:lang w:val="ro-RO"/>
        </w:rPr>
        <w:t>ii sau oricare alte entit</w:t>
      </w:r>
      <w:r w:rsidR="003A5BB6" w:rsidRPr="006B3191">
        <w:rPr>
          <w:rFonts w:ascii="Arial" w:hAnsi="Arial" w:cs="Arial"/>
          <w:lang w:val="ro-RO"/>
        </w:rPr>
        <w:t>at</w:t>
      </w:r>
      <w:r w:rsidRPr="006B3191">
        <w:rPr>
          <w:rFonts w:ascii="Arial" w:hAnsi="Arial" w:cs="Arial"/>
          <w:lang w:val="ro-RO"/>
        </w:rPr>
        <w:t xml:space="preserve">i juridice sau persoane (inclusiv grupuri de persoane) fizice; </w:t>
      </w:r>
      <w:r w:rsidR="003A5BB6" w:rsidRPr="006B3191">
        <w:rPr>
          <w:rFonts w:ascii="Arial" w:hAnsi="Arial" w:cs="Arial"/>
          <w:lang w:val="ro-RO"/>
        </w:rPr>
        <w:t>s</w:t>
      </w:r>
      <w:r w:rsidRPr="006B3191">
        <w:rPr>
          <w:rFonts w:ascii="Arial" w:hAnsi="Arial" w:cs="Arial"/>
          <w:lang w:val="ro-RO"/>
        </w:rPr>
        <w:t>i</w:t>
      </w:r>
    </w:p>
    <w:p w14:paraId="3C9F765F" w14:textId="21369C65" w:rsidR="000426B6" w:rsidRPr="006B3191" w:rsidRDefault="00C15FCA" w:rsidP="00C15FCA">
      <w:pPr>
        <w:pStyle w:val="ListParagraph"/>
        <w:tabs>
          <w:tab w:val="left" w:pos="990"/>
        </w:tabs>
        <w:suppressAutoHyphens/>
        <w:spacing w:after="0" w:line="240" w:lineRule="auto"/>
        <w:ind w:left="1440"/>
        <w:jc w:val="both"/>
        <w:rPr>
          <w:rFonts w:ascii="Arial" w:hAnsi="Arial" w:cs="Arial"/>
          <w:bCs/>
          <w:lang w:val="ro-RO"/>
        </w:rPr>
      </w:pPr>
      <w:r w:rsidRPr="006B3191">
        <w:rPr>
          <w:rFonts w:ascii="Arial" w:hAnsi="Arial" w:cs="Arial"/>
          <w:lang w:val="ro-RO"/>
        </w:rPr>
        <w:t>b) Ori de c</w:t>
      </w:r>
      <w:r w:rsidR="003A5BB6" w:rsidRPr="006B3191">
        <w:rPr>
          <w:rFonts w:ascii="Arial" w:hAnsi="Arial" w:cs="Arial"/>
          <w:lang w:val="ro-RO"/>
        </w:rPr>
        <w:t>a</w:t>
      </w:r>
      <w:r w:rsidRPr="006B3191">
        <w:rPr>
          <w:rFonts w:ascii="Arial" w:hAnsi="Arial" w:cs="Arial"/>
          <w:lang w:val="ro-RO"/>
        </w:rPr>
        <w:t>te ori Prestatorul dezv</w:t>
      </w:r>
      <w:r w:rsidR="003A5BB6" w:rsidRPr="006B3191">
        <w:rPr>
          <w:rFonts w:ascii="Arial" w:hAnsi="Arial" w:cs="Arial"/>
          <w:lang w:val="ro-RO"/>
        </w:rPr>
        <w:t>a</w:t>
      </w:r>
      <w:r w:rsidRPr="006B3191">
        <w:rPr>
          <w:rFonts w:ascii="Arial" w:hAnsi="Arial" w:cs="Arial"/>
          <w:lang w:val="ro-RO"/>
        </w:rPr>
        <w:t>luie Informa</w:t>
      </w:r>
      <w:r w:rsidR="003A5BB6" w:rsidRPr="006B3191">
        <w:rPr>
          <w:rFonts w:ascii="Arial" w:hAnsi="Arial" w:cs="Arial"/>
          <w:lang w:val="ro-RO"/>
        </w:rPr>
        <w:t>t</w:t>
      </w:r>
      <w:r w:rsidRPr="006B3191">
        <w:rPr>
          <w:rFonts w:ascii="Arial" w:hAnsi="Arial" w:cs="Arial"/>
          <w:lang w:val="ro-RO"/>
        </w:rPr>
        <w:t>ii Confiden</w:t>
      </w:r>
      <w:r w:rsidR="003A5BB6" w:rsidRPr="006B3191">
        <w:rPr>
          <w:rFonts w:ascii="Arial" w:hAnsi="Arial" w:cs="Arial"/>
          <w:lang w:val="ro-RO"/>
        </w:rPr>
        <w:t>t</w:t>
      </w:r>
      <w:r w:rsidRPr="006B3191">
        <w:rPr>
          <w:rFonts w:ascii="Arial" w:hAnsi="Arial" w:cs="Arial"/>
          <w:lang w:val="ro-RO"/>
        </w:rPr>
        <w:t>iale c</w:t>
      </w:r>
      <w:r w:rsidR="003A5BB6" w:rsidRPr="006B3191">
        <w:rPr>
          <w:rFonts w:ascii="Arial" w:hAnsi="Arial" w:cs="Arial"/>
          <w:lang w:val="ro-RO"/>
        </w:rPr>
        <w:t>a</w:t>
      </w:r>
      <w:r w:rsidRPr="006B3191">
        <w:rPr>
          <w:rFonts w:ascii="Arial" w:hAnsi="Arial" w:cs="Arial"/>
          <w:lang w:val="ro-RO"/>
        </w:rPr>
        <w:t>tre ter</w:t>
      </w:r>
      <w:r w:rsidR="003A5BB6" w:rsidRPr="006B3191">
        <w:rPr>
          <w:rFonts w:ascii="Arial" w:hAnsi="Arial" w:cs="Arial"/>
          <w:lang w:val="ro-RO"/>
        </w:rPr>
        <w:t>t</w:t>
      </w:r>
      <w:r w:rsidRPr="006B3191">
        <w:rPr>
          <w:rFonts w:ascii="Arial" w:hAnsi="Arial" w:cs="Arial"/>
          <w:lang w:val="ro-RO"/>
        </w:rPr>
        <w:t>i (atunci c</w:t>
      </w:r>
      <w:r w:rsidR="003A5BB6" w:rsidRPr="006B3191">
        <w:rPr>
          <w:rFonts w:ascii="Arial" w:hAnsi="Arial" w:cs="Arial"/>
          <w:lang w:val="ro-RO"/>
        </w:rPr>
        <w:t>a</w:t>
      </w:r>
      <w:r w:rsidRPr="006B3191">
        <w:rPr>
          <w:rFonts w:ascii="Arial" w:hAnsi="Arial" w:cs="Arial"/>
          <w:lang w:val="ro-RO"/>
        </w:rPr>
        <w:t>nd acest lucru este permis conform prezentului Contract), aceasta va p</w:t>
      </w:r>
      <w:r w:rsidR="003A5BB6" w:rsidRPr="006B3191">
        <w:rPr>
          <w:rFonts w:ascii="Arial" w:hAnsi="Arial" w:cs="Arial"/>
          <w:lang w:val="ro-RO"/>
        </w:rPr>
        <w:t>a</w:t>
      </w:r>
      <w:r w:rsidRPr="006B3191">
        <w:rPr>
          <w:rFonts w:ascii="Arial" w:hAnsi="Arial" w:cs="Arial"/>
          <w:lang w:val="ro-RO"/>
        </w:rPr>
        <w:t xml:space="preserve">stra </w:t>
      </w:r>
      <w:r w:rsidR="003A5BB6" w:rsidRPr="006B3191">
        <w:rPr>
          <w:rFonts w:ascii="Arial" w:hAnsi="Arial" w:cs="Arial"/>
          <w:lang w:val="ro-RO"/>
        </w:rPr>
        <w:t>i</w:t>
      </w:r>
      <w:r w:rsidRPr="006B3191">
        <w:rPr>
          <w:rFonts w:ascii="Arial" w:hAnsi="Arial" w:cs="Arial"/>
          <w:lang w:val="ro-RO"/>
        </w:rPr>
        <w:t>ntreaga responsabilitate fa</w:t>
      </w:r>
      <w:r w:rsidR="003A5BB6" w:rsidRPr="006B3191">
        <w:rPr>
          <w:rFonts w:ascii="Arial" w:hAnsi="Arial" w:cs="Arial"/>
          <w:lang w:val="ro-RO"/>
        </w:rPr>
        <w:t>ta</w:t>
      </w:r>
      <w:r w:rsidRPr="006B3191">
        <w:rPr>
          <w:rFonts w:ascii="Arial" w:hAnsi="Arial" w:cs="Arial"/>
          <w:lang w:val="ro-RO"/>
        </w:rPr>
        <w:t xml:space="preserve"> de cealalt</w:t>
      </w:r>
      <w:r w:rsidR="003A5BB6" w:rsidRPr="006B3191">
        <w:rPr>
          <w:rFonts w:ascii="Arial" w:hAnsi="Arial" w:cs="Arial"/>
          <w:lang w:val="ro-RO"/>
        </w:rPr>
        <w:t>a</w:t>
      </w:r>
      <w:r w:rsidRPr="006B3191">
        <w:rPr>
          <w:rFonts w:ascii="Arial" w:hAnsi="Arial" w:cs="Arial"/>
          <w:lang w:val="ro-RO"/>
        </w:rPr>
        <w:t xml:space="preserve"> Beneficiar pentru modul </w:t>
      </w:r>
      <w:r w:rsidR="003A5BB6" w:rsidRPr="006B3191">
        <w:rPr>
          <w:rFonts w:ascii="Arial" w:hAnsi="Arial" w:cs="Arial"/>
          <w:lang w:val="ro-RO"/>
        </w:rPr>
        <w:t>i</w:t>
      </w:r>
      <w:r w:rsidRPr="006B3191">
        <w:rPr>
          <w:rFonts w:ascii="Arial" w:hAnsi="Arial" w:cs="Arial"/>
          <w:lang w:val="ro-RO"/>
        </w:rPr>
        <w:t>n care ter</w:t>
      </w:r>
      <w:r w:rsidR="003A5BB6" w:rsidRPr="006B3191">
        <w:rPr>
          <w:rFonts w:ascii="Arial" w:hAnsi="Arial" w:cs="Arial"/>
          <w:lang w:val="ro-RO"/>
        </w:rPr>
        <w:t>t</w:t>
      </w:r>
      <w:r w:rsidRPr="006B3191">
        <w:rPr>
          <w:rFonts w:ascii="Arial" w:hAnsi="Arial" w:cs="Arial"/>
          <w:lang w:val="ro-RO"/>
        </w:rPr>
        <w:t xml:space="preserve">a parte  </w:t>
      </w:r>
      <w:r w:rsidR="003A5BB6" w:rsidRPr="006B3191">
        <w:rPr>
          <w:rFonts w:ascii="Arial" w:hAnsi="Arial" w:cs="Arial"/>
          <w:lang w:val="ro-RO"/>
        </w:rPr>
        <w:t>s</w:t>
      </w:r>
      <w:r w:rsidRPr="006B3191">
        <w:rPr>
          <w:rFonts w:ascii="Arial" w:hAnsi="Arial" w:cs="Arial"/>
          <w:lang w:val="ro-RO"/>
        </w:rPr>
        <w:t>i/sau reprezentantii Prestatorului, utilizeaz</w:t>
      </w:r>
      <w:r w:rsidR="003A5BB6" w:rsidRPr="006B3191">
        <w:rPr>
          <w:rFonts w:ascii="Arial" w:hAnsi="Arial" w:cs="Arial"/>
          <w:lang w:val="ro-RO"/>
        </w:rPr>
        <w:t>a</w:t>
      </w:r>
      <w:r w:rsidRPr="006B3191">
        <w:rPr>
          <w:rFonts w:ascii="Arial" w:hAnsi="Arial" w:cs="Arial"/>
          <w:lang w:val="ro-RO"/>
        </w:rPr>
        <w:t xml:space="preserve"> Informa</w:t>
      </w:r>
      <w:r w:rsidR="003A5BB6" w:rsidRPr="006B3191">
        <w:rPr>
          <w:rFonts w:ascii="Arial" w:hAnsi="Arial" w:cs="Arial"/>
          <w:lang w:val="ro-RO"/>
        </w:rPr>
        <w:t>t</w:t>
      </w:r>
      <w:r w:rsidRPr="006B3191">
        <w:rPr>
          <w:rFonts w:ascii="Arial" w:hAnsi="Arial" w:cs="Arial"/>
          <w:lang w:val="ro-RO"/>
        </w:rPr>
        <w:t>ia Confiden</w:t>
      </w:r>
      <w:r w:rsidR="003A5BB6" w:rsidRPr="006B3191">
        <w:rPr>
          <w:rFonts w:ascii="Arial" w:hAnsi="Arial" w:cs="Arial"/>
          <w:lang w:val="ro-RO"/>
        </w:rPr>
        <w:t>t</w:t>
      </w:r>
      <w:r w:rsidRPr="006B3191">
        <w:rPr>
          <w:rFonts w:ascii="Arial" w:hAnsi="Arial" w:cs="Arial"/>
          <w:lang w:val="ro-RO"/>
        </w:rPr>
        <w:t>ial</w:t>
      </w:r>
      <w:r w:rsidR="003A5BB6" w:rsidRPr="006B3191">
        <w:rPr>
          <w:rFonts w:ascii="Arial" w:hAnsi="Arial" w:cs="Arial"/>
          <w:lang w:val="ro-RO"/>
        </w:rPr>
        <w:t>a</w:t>
      </w:r>
      <w:r w:rsidRPr="006B3191">
        <w:rPr>
          <w:rFonts w:ascii="Arial" w:hAnsi="Arial" w:cs="Arial"/>
          <w:lang w:val="ro-RO"/>
        </w:rPr>
        <w:t xml:space="preserve"> </w:t>
      </w:r>
      <w:r w:rsidR="003A5BB6" w:rsidRPr="006B3191">
        <w:rPr>
          <w:rFonts w:ascii="Arial" w:hAnsi="Arial" w:cs="Arial"/>
          <w:lang w:val="ro-RO"/>
        </w:rPr>
        <w:t>s</w:t>
      </w:r>
      <w:r w:rsidRPr="006B3191">
        <w:rPr>
          <w:rFonts w:ascii="Arial" w:hAnsi="Arial" w:cs="Arial"/>
          <w:lang w:val="ro-RO"/>
        </w:rPr>
        <w:t>i asigura protec</w:t>
      </w:r>
      <w:r w:rsidR="003A5BB6" w:rsidRPr="006B3191">
        <w:rPr>
          <w:rFonts w:ascii="Arial" w:hAnsi="Arial" w:cs="Arial"/>
          <w:lang w:val="ro-RO"/>
        </w:rPr>
        <w:t>t</w:t>
      </w:r>
      <w:r w:rsidRPr="006B3191">
        <w:rPr>
          <w:rFonts w:ascii="Arial" w:hAnsi="Arial" w:cs="Arial"/>
          <w:lang w:val="ro-RO"/>
        </w:rPr>
        <w:t>ia si securitatea la manipularea Informa</w:t>
      </w:r>
      <w:r w:rsidR="003A5BB6" w:rsidRPr="006B3191">
        <w:rPr>
          <w:rFonts w:ascii="Arial" w:hAnsi="Arial" w:cs="Arial"/>
          <w:lang w:val="ro-RO"/>
        </w:rPr>
        <w:t>t</w:t>
      </w:r>
      <w:r w:rsidRPr="006B3191">
        <w:rPr>
          <w:rFonts w:ascii="Arial" w:hAnsi="Arial" w:cs="Arial"/>
          <w:lang w:val="ro-RO"/>
        </w:rPr>
        <w:t>iei Confiden</w:t>
      </w:r>
      <w:r w:rsidR="003A5BB6" w:rsidRPr="006B3191">
        <w:rPr>
          <w:rFonts w:ascii="Arial" w:hAnsi="Arial" w:cs="Arial"/>
          <w:lang w:val="ro-RO"/>
        </w:rPr>
        <w:t>t</w:t>
      </w:r>
      <w:r w:rsidRPr="006B3191">
        <w:rPr>
          <w:rFonts w:ascii="Arial" w:hAnsi="Arial" w:cs="Arial"/>
          <w:lang w:val="ro-RO"/>
        </w:rPr>
        <w:t>iale (at</w:t>
      </w:r>
      <w:r w:rsidR="003A5BB6" w:rsidRPr="006B3191">
        <w:rPr>
          <w:rFonts w:ascii="Arial" w:hAnsi="Arial" w:cs="Arial"/>
          <w:lang w:val="ro-RO"/>
        </w:rPr>
        <w:t>a</w:t>
      </w:r>
      <w:r w:rsidRPr="006B3191">
        <w:rPr>
          <w:rFonts w:ascii="Arial" w:hAnsi="Arial" w:cs="Arial"/>
          <w:lang w:val="ro-RO"/>
        </w:rPr>
        <w:t xml:space="preserve">t din punct de vedere al mijloacelor folosite </w:t>
      </w:r>
      <w:r w:rsidR="003A5BB6" w:rsidRPr="006B3191">
        <w:rPr>
          <w:rFonts w:ascii="Arial" w:hAnsi="Arial" w:cs="Arial"/>
          <w:lang w:val="ro-RO"/>
        </w:rPr>
        <w:t>i</w:t>
      </w:r>
      <w:r w:rsidRPr="006B3191">
        <w:rPr>
          <w:rFonts w:ascii="Arial" w:hAnsi="Arial" w:cs="Arial"/>
          <w:lang w:val="ro-RO"/>
        </w:rPr>
        <w:t>n acest scop, c</w:t>
      </w:r>
      <w:r w:rsidR="003A5BB6" w:rsidRPr="006B3191">
        <w:rPr>
          <w:rFonts w:ascii="Arial" w:hAnsi="Arial" w:cs="Arial"/>
          <w:lang w:val="ro-RO"/>
        </w:rPr>
        <w:t>a</w:t>
      </w:r>
      <w:r w:rsidRPr="006B3191">
        <w:rPr>
          <w:rFonts w:ascii="Arial" w:hAnsi="Arial" w:cs="Arial"/>
          <w:lang w:val="ro-RO"/>
        </w:rPr>
        <w:t xml:space="preserve">t </w:t>
      </w:r>
      <w:r w:rsidR="003A5BB6" w:rsidRPr="006B3191">
        <w:rPr>
          <w:rFonts w:ascii="Arial" w:hAnsi="Arial" w:cs="Arial"/>
          <w:lang w:val="ro-RO"/>
        </w:rPr>
        <w:t>s</w:t>
      </w:r>
      <w:r w:rsidRPr="006B3191">
        <w:rPr>
          <w:rFonts w:ascii="Arial" w:hAnsi="Arial" w:cs="Arial"/>
          <w:lang w:val="ro-RO"/>
        </w:rPr>
        <w:t xml:space="preserve">i pentru faptele </w:t>
      </w:r>
      <w:r w:rsidRPr="006B3191">
        <w:rPr>
          <w:rFonts w:ascii="Arial" w:hAnsi="Arial" w:cs="Arial"/>
          <w:lang w:val="ro-RO"/>
        </w:rPr>
        <w:lastRenderedPageBreak/>
        <w:t>persoanelor c</w:t>
      </w:r>
      <w:r w:rsidR="003A5BB6" w:rsidRPr="006B3191">
        <w:rPr>
          <w:rFonts w:ascii="Arial" w:hAnsi="Arial" w:cs="Arial"/>
          <w:lang w:val="ro-RO"/>
        </w:rPr>
        <w:t>a</w:t>
      </w:r>
      <w:r w:rsidRPr="006B3191">
        <w:rPr>
          <w:rFonts w:ascii="Arial" w:hAnsi="Arial" w:cs="Arial"/>
          <w:lang w:val="ro-RO"/>
        </w:rPr>
        <w:t>rora le sunt dezv</w:t>
      </w:r>
      <w:r w:rsidR="003A5BB6" w:rsidRPr="006B3191">
        <w:rPr>
          <w:rFonts w:ascii="Arial" w:hAnsi="Arial" w:cs="Arial"/>
          <w:lang w:val="ro-RO"/>
        </w:rPr>
        <w:t>a</w:t>
      </w:r>
      <w:r w:rsidRPr="006B3191">
        <w:rPr>
          <w:rFonts w:ascii="Arial" w:hAnsi="Arial" w:cs="Arial"/>
          <w:lang w:val="ro-RO"/>
        </w:rPr>
        <w:t>luite Informa</w:t>
      </w:r>
      <w:r w:rsidR="003A5BB6" w:rsidRPr="006B3191">
        <w:rPr>
          <w:rFonts w:ascii="Arial" w:hAnsi="Arial" w:cs="Arial"/>
          <w:lang w:val="ro-RO"/>
        </w:rPr>
        <w:t>t</w:t>
      </w:r>
      <w:r w:rsidRPr="006B3191">
        <w:rPr>
          <w:rFonts w:ascii="Arial" w:hAnsi="Arial" w:cs="Arial"/>
          <w:lang w:val="ro-RO"/>
        </w:rPr>
        <w:t>iile Confiden</w:t>
      </w:r>
      <w:r w:rsidR="003A5BB6" w:rsidRPr="006B3191">
        <w:rPr>
          <w:rFonts w:ascii="Arial" w:hAnsi="Arial" w:cs="Arial"/>
          <w:lang w:val="ro-RO"/>
        </w:rPr>
        <w:t>t</w:t>
      </w:r>
      <w:r w:rsidRPr="006B3191">
        <w:rPr>
          <w:rFonts w:ascii="Arial" w:hAnsi="Arial" w:cs="Arial"/>
          <w:lang w:val="ro-RO"/>
        </w:rPr>
        <w:t>iale, astfel cum s-a men</w:t>
      </w:r>
      <w:r w:rsidR="003A5BB6" w:rsidRPr="006B3191">
        <w:rPr>
          <w:rFonts w:ascii="Arial" w:hAnsi="Arial" w:cs="Arial"/>
          <w:lang w:val="ro-RO"/>
        </w:rPr>
        <w:t>t</w:t>
      </w:r>
      <w:r w:rsidRPr="006B3191">
        <w:rPr>
          <w:rFonts w:ascii="Arial" w:hAnsi="Arial" w:cs="Arial"/>
          <w:lang w:val="ro-RO"/>
        </w:rPr>
        <w:t>ionat anterior).</w:t>
      </w:r>
    </w:p>
    <w:p w14:paraId="369A62A8" w14:textId="77777777" w:rsidR="00C15FCA" w:rsidRPr="006B3191" w:rsidRDefault="00C15FCA" w:rsidP="00C15FCA">
      <w:pPr>
        <w:pStyle w:val="ListParagraph"/>
        <w:rPr>
          <w:rFonts w:ascii="Arial" w:hAnsi="Arial" w:cs="Arial"/>
          <w:bCs/>
          <w:lang w:val="ro-RO"/>
        </w:rPr>
      </w:pPr>
    </w:p>
    <w:p w14:paraId="3561EE9F" w14:textId="39FD0D7C" w:rsidR="00C15FCA" w:rsidRPr="006B3191" w:rsidRDefault="00C15FCA" w:rsidP="00C15FCA">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t>Protectia si securitatea Informa</w:t>
      </w:r>
      <w:r w:rsidR="003A5BB6" w:rsidRPr="006B3191">
        <w:rPr>
          <w:rFonts w:ascii="Arial" w:hAnsi="Arial" w:cs="Arial"/>
          <w:bCs/>
          <w:lang w:val="ro-RO"/>
        </w:rPr>
        <w:t>t</w:t>
      </w:r>
      <w:r w:rsidRPr="006B3191">
        <w:rPr>
          <w:rFonts w:ascii="Arial" w:hAnsi="Arial" w:cs="Arial"/>
          <w:bCs/>
          <w:lang w:val="ro-RO"/>
        </w:rPr>
        <w:t>iilor Confiden</w:t>
      </w:r>
      <w:r w:rsidR="003A5BB6" w:rsidRPr="006B3191">
        <w:rPr>
          <w:rFonts w:ascii="Arial" w:hAnsi="Arial" w:cs="Arial"/>
          <w:bCs/>
          <w:lang w:val="ro-RO"/>
        </w:rPr>
        <w:t>t</w:t>
      </w:r>
      <w:r w:rsidRPr="006B3191">
        <w:rPr>
          <w:rFonts w:ascii="Arial" w:hAnsi="Arial" w:cs="Arial"/>
          <w:bCs/>
          <w:lang w:val="ro-RO"/>
        </w:rPr>
        <w:t xml:space="preserve">iale </w:t>
      </w:r>
      <w:r w:rsidR="003A5BB6" w:rsidRPr="006B3191">
        <w:rPr>
          <w:rFonts w:ascii="Arial" w:hAnsi="Arial" w:cs="Arial"/>
          <w:bCs/>
          <w:lang w:val="ro-RO"/>
        </w:rPr>
        <w:t>s</w:t>
      </w:r>
      <w:r w:rsidRPr="006B3191">
        <w:rPr>
          <w:rFonts w:ascii="Arial" w:hAnsi="Arial" w:cs="Arial"/>
          <w:bCs/>
          <w:lang w:val="ro-RO"/>
        </w:rPr>
        <w:t>i m</w:t>
      </w:r>
      <w:r w:rsidR="003A5BB6" w:rsidRPr="006B3191">
        <w:rPr>
          <w:rFonts w:ascii="Arial" w:hAnsi="Arial" w:cs="Arial"/>
          <w:bCs/>
          <w:lang w:val="ro-RO"/>
        </w:rPr>
        <w:t>a</w:t>
      </w:r>
      <w:r w:rsidRPr="006B3191">
        <w:rPr>
          <w:rFonts w:ascii="Arial" w:hAnsi="Arial" w:cs="Arial"/>
          <w:bCs/>
          <w:lang w:val="ro-RO"/>
        </w:rPr>
        <w:t>suri de remediere a prejudiciilor:</w:t>
      </w:r>
    </w:p>
    <w:p w14:paraId="16D98712" w14:textId="5820385C" w:rsidR="00B442F8" w:rsidRPr="006B3191" w:rsidRDefault="00C15FCA" w:rsidP="00B442F8">
      <w:pPr>
        <w:tabs>
          <w:tab w:val="left" w:pos="720"/>
        </w:tabs>
        <w:suppressAutoHyphens/>
        <w:spacing w:after="0" w:line="240" w:lineRule="auto"/>
        <w:ind w:left="1440"/>
        <w:jc w:val="both"/>
        <w:rPr>
          <w:rFonts w:ascii="Arial" w:hAnsi="Arial" w:cs="Arial"/>
          <w:bCs/>
          <w:lang w:val="ro-RO"/>
        </w:rPr>
      </w:pPr>
      <w:r w:rsidRPr="006B3191">
        <w:rPr>
          <w:rFonts w:ascii="Arial" w:hAnsi="Arial" w:cs="Arial"/>
          <w:bCs/>
          <w:lang w:val="ro-RO"/>
        </w:rPr>
        <w:t xml:space="preserve">a) </w:t>
      </w:r>
      <w:r w:rsidR="00DC7F28" w:rsidRPr="006B3191">
        <w:rPr>
          <w:rFonts w:ascii="Arial" w:hAnsi="Arial" w:cs="Arial"/>
          <w:bCs/>
          <w:lang w:val="ro-RO"/>
        </w:rPr>
        <w:t>Prestatorul</w:t>
      </w:r>
      <w:r w:rsidRPr="006B3191">
        <w:rPr>
          <w:rFonts w:ascii="Arial" w:hAnsi="Arial" w:cs="Arial"/>
          <w:bCs/>
          <w:lang w:val="ro-RO"/>
        </w:rPr>
        <w:t xml:space="preserve"> se oblig</w:t>
      </w:r>
      <w:r w:rsidR="003A5BB6" w:rsidRPr="006B3191">
        <w:rPr>
          <w:rFonts w:ascii="Arial" w:hAnsi="Arial" w:cs="Arial"/>
          <w:bCs/>
          <w:lang w:val="ro-RO"/>
        </w:rPr>
        <w:t>a</w:t>
      </w:r>
      <w:r w:rsidRPr="006B3191">
        <w:rPr>
          <w:rFonts w:ascii="Arial" w:hAnsi="Arial" w:cs="Arial"/>
          <w:bCs/>
          <w:lang w:val="ro-RO"/>
        </w:rPr>
        <w:t xml:space="preserve"> </w:t>
      </w:r>
      <w:r w:rsidR="00DC7F28" w:rsidRPr="006B3191">
        <w:rPr>
          <w:rFonts w:ascii="Arial" w:hAnsi="Arial" w:cs="Arial"/>
          <w:bCs/>
          <w:lang w:val="ro-RO"/>
        </w:rPr>
        <w:t>s</w:t>
      </w:r>
      <w:r w:rsidR="003A5BB6" w:rsidRPr="006B3191">
        <w:rPr>
          <w:rFonts w:ascii="Arial" w:hAnsi="Arial" w:cs="Arial"/>
          <w:bCs/>
          <w:lang w:val="ro-RO"/>
        </w:rPr>
        <w:t>a</w:t>
      </w:r>
      <w:r w:rsidRPr="006B3191">
        <w:rPr>
          <w:rFonts w:ascii="Arial" w:hAnsi="Arial" w:cs="Arial"/>
          <w:bCs/>
          <w:lang w:val="ro-RO"/>
        </w:rPr>
        <w:t xml:space="preserve"> asigure protec</w:t>
      </w:r>
      <w:r w:rsidR="003A5BB6" w:rsidRPr="006B3191">
        <w:rPr>
          <w:rFonts w:ascii="Arial" w:hAnsi="Arial" w:cs="Arial"/>
          <w:bCs/>
          <w:lang w:val="ro-RO"/>
        </w:rPr>
        <w:t>t</w:t>
      </w:r>
      <w:r w:rsidRPr="006B3191">
        <w:rPr>
          <w:rFonts w:ascii="Arial" w:hAnsi="Arial" w:cs="Arial"/>
          <w:bCs/>
          <w:lang w:val="ro-RO"/>
        </w:rPr>
        <w:t>ia si securitatea tuturor informa</w:t>
      </w:r>
      <w:r w:rsidR="003A5BB6" w:rsidRPr="006B3191">
        <w:rPr>
          <w:rFonts w:ascii="Arial" w:hAnsi="Arial" w:cs="Arial"/>
          <w:bCs/>
          <w:lang w:val="ro-RO"/>
        </w:rPr>
        <w:t>t</w:t>
      </w:r>
      <w:r w:rsidRPr="006B3191">
        <w:rPr>
          <w:rFonts w:ascii="Arial" w:hAnsi="Arial" w:cs="Arial"/>
          <w:bCs/>
          <w:lang w:val="ro-RO"/>
        </w:rPr>
        <w:t>iilor primite, furnizate sau ob</w:t>
      </w:r>
      <w:r w:rsidR="003A5BB6" w:rsidRPr="006B3191">
        <w:rPr>
          <w:rFonts w:ascii="Arial" w:hAnsi="Arial" w:cs="Arial"/>
          <w:bCs/>
          <w:lang w:val="ro-RO"/>
        </w:rPr>
        <w:t>t</w:t>
      </w:r>
      <w:r w:rsidRPr="006B3191">
        <w:rPr>
          <w:rFonts w:ascii="Arial" w:hAnsi="Arial" w:cs="Arial"/>
          <w:bCs/>
          <w:lang w:val="ro-RO"/>
        </w:rPr>
        <w:t xml:space="preserve">inute de la </w:t>
      </w:r>
      <w:r w:rsidR="00DC7F28" w:rsidRPr="006B3191">
        <w:rPr>
          <w:rFonts w:ascii="Arial" w:hAnsi="Arial" w:cs="Arial"/>
          <w:bCs/>
          <w:lang w:val="ro-RO"/>
        </w:rPr>
        <w:t>Beneficiar</w:t>
      </w:r>
      <w:r w:rsidRPr="006B3191">
        <w:rPr>
          <w:rFonts w:ascii="Arial" w:hAnsi="Arial" w:cs="Arial"/>
          <w:bCs/>
          <w:lang w:val="ro-RO"/>
        </w:rPr>
        <w:t>, calificate ca Informa</w:t>
      </w:r>
      <w:r w:rsidR="003A5BB6" w:rsidRPr="006B3191">
        <w:rPr>
          <w:rFonts w:ascii="Arial" w:hAnsi="Arial" w:cs="Arial"/>
          <w:bCs/>
          <w:lang w:val="ro-RO"/>
        </w:rPr>
        <w:t>t</w:t>
      </w:r>
      <w:r w:rsidRPr="006B3191">
        <w:rPr>
          <w:rFonts w:ascii="Arial" w:hAnsi="Arial" w:cs="Arial"/>
          <w:bCs/>
          <w:lang w:val="ro-RO"/>
        </w:rPr>
        <w:t>ii Confiden</w:t>
      </w:r>
      <w:r w:rsidR="003A5BB6" w:rsidRPr="006B3191">
        <w:rPr>
          <w:rFonts w:ascii="Arial" w:hAnsi="Arial" w:cs="Arial"/>
          <w:bCs/>
          <w:lang w:val="ro-RO"/>
        </w:rPr>
        <w:t>t</w:t>
      </w:r>
      <w:r w:rsidRPr="006B3191">
        <w:rPr>
          <w:rFonts w:ascii="Arial" w:hAnsi="Arial" w:cs="Arial"/>
          <w:bCs/>
          <w:lang w:val="ro-RO"/>
        </w:rPr>
        <w:t>iale, s</w:t>
      </w:r>
      <w:r w:rsidR="003A5BB6" w:rsidRPr="006B3191">
        <w:rPr>
          <w:rFonts w:ascii="Arial" w:hAnsi="Arial" w:cs="Arial"/>
          <w:bCs/>
          <w:lang w:val="ro-RO"/>
        </w:rPr>
        <w:t>a</w:t>
      </w:r>
      <w:r w:rsidRPr="006B3191">
        <w:rPr>
          <w:rFonts w:ascii="Arial" w:hAnsi="Arial" w:cs="Arial"/>
          <w:bCs/>
          <w:lang w:val="ro-RO"/>
        </w:rPr>
        <w:t xml:space="preserve"> manipuleze documentele, tipizatele </w:t>
      </w:r>
      <w:r w:rsidR="003A5BB6" w:rsidRPr="006B3191">
        <w:rPr>
          <w:rFonts w:ascii="Arial" w:hAnsi="Arial" w:cs="Arial"/>
          <w:bCs/>
          <w:lang w:val="ro-RO"/>
        </w:rPr>
        <w:t>s</w:t>
      </w:r>
      <w:r w:rsidRPr="006B3191">
        <w:rPr>
          <w:rFonts w:ascii="Arial" w:hAnsi="Arial" w:cs="Arial"/>
          <w:bCs/>
          <w:lang w:val="ro-RO"/>
        </w:rPr>
        <w:t>i orice suporturi magnetice ce con</w:t>
      </w:r>
      <w:r w:rsidR="003A5BB6" w:rsidRPr="006B3191">
        <w:rPr>
          <w:rFonts w:ascii="Arial" w:hAnsi="Arial" w:cs="Arial"/>
          <w:bCs/>
          <w:lang w:val="ro-RO"/>
        </w:rPr>
        <w:t>t</w:t>
      </w:r>
      <w:r w:rsidRPr="006B3191">
        <w:rPr>
          <w:rFonts w:ascii="Arial" w:hAnsi="Arial" w:cs="Arial"/>
          <w:bCs/>
          <w:lang w:val="ro-RO"/>
        </w:rPr>
        <w:t>in astfel de Informa</w:t>
      </w:r>
      <w:r w:rsidR="003A5BB6" w:rsidRPr="006B3191">
        <w:rPr>
          <w:rFonts w:ascii="Arial" w:hAnsi="Arial" w:cs="Arial"/>
          <w:bCs/>
          <w:lang w:val="ro-RO"/>
        </w:rPr>
        <w:t>t</w:t>
      </w:r>
      <w:r w:rsidRPr="006B3191">
        <w:rPr>
          <w:rFonts w:ascii="Arial" w:hAnsi="Arial" w:cs="Arial"/>
          <w:bCs/>
          <w:lang w:val="ro-RO"/>
        </w:rPr>
        <w:t>ii Confiden</w:t>
      </w:r>
      <w:r w:rsidR="003A5BB6" w:rsidRPr="006B3191">
        <w:rPr>
          <w:rFonts w:ascii="Arial" w:hAnsi="Arial" w:cs="Arial"/>
          <w:bCs/>
          <w:lang w:val="ro-RO"/>
        </w:rPr>
        <w:t>t</w:t>
      </w:r>
      <w:r w:rsidRPr="006B3191">
        <w:rPr>
          <w:rFonts w:ascii="Arial" w:hAnsi="Arial" w:cs="Arial"/>
          <w:bCs/>
          <w:lang w:val="ro-RO"/>
        </w:rPr>
        <w:t xml:space="preserve">iale, astfel </w:t>
      </w:r>
      <w:r w:rsidR="003A5BB6" w:rsidRPr="006B3191">
        <w:rPr>
          <w:rFonts w:ascii="Arial" w:hAnsi="Arial" w:cs="Arial"/>
          <w:bCs/>
          <w:lang w:val="ro-RO"/>
        </w:rPr>
        <w:t>i</w:t>
      </w:r>
      <w:r w:rsidRPr="006B3191">
        <w:rPr>
          <w:rFonts w:ascii="Arial" w:hAnsi="Arial" w:cs="Arial"/>
          <w:bCs/>
          <w:lang w:val="ro-RO"/>
        </w:rPr>
        <w:t>nc</w:t>
      </w:r>
      <w:r w:rsidR="003A5BB6" w:rsidRPr="006B3191">
        <w:rPr>
          <w:rFonts w:ascii="Arial" w:hAnsi="Arial" w:cs="Arial"/>
          <w:bCs/>
          <w:lang w:val="ro-RO"/>
        </w:rPr>
        <w:t>a</w:t>
      </w:r>
      <w:r w:rsidRPr="006B3191">
        <w:rPr>
          <w:rFonts w:ascii="Arial" w:hAnsi="Arial" w:cs="Arial"/>
          <w:bCs/>
          <w:lang w:val="ro-RO"/>
        </w:rPr>
        <w:t>t s</w:t>
      </w:r>
      <w:r w:rsidR="003A5BB6" w:rsidRPr="006B3191">
        <w:rPr>
          <w:rFonts w:ascii="Arial" w:hAnsi="Arial" w:cs="Arial"/>
          <w:bCs/>
          <w:lang w:val="ro-RO"/>
        </w:rPr>
        <w:t>a</w:t>
      </w:r>
      <w:r w:rsidRPr="006B3191">
        <w:rPr>
          <w:rFonts w:ascii="Arial" w:hAnsi="Arial" w:cs="Arial"/>
          <w:bCs/>
          <w:lang w:val="ro-RO"/>
        </w:rPr>
        <w:t xml:space="preserve"> se previn</w:t>
      </w:r>
      <w:r w:rsidR="003A5BB6" w:rsidRPr="006B3191">
        <w:rPr>
          <w:rFonts w:ascii="Arial" w:hAnsi="Arial" w:cs="Arial"/>
          <w:bCs/>
          <w:lang w:val="ro-RO"/>
        </w:rPr>
        <w:t>a</w:t>
      </w:r>
      <w:r w:rsidRPr="006B3191">
        <w:rPr>
          <w:rFonts w:ascii="Arial" w:hAnsi="Arial" w:cs="Arial"/>
          <w:bCs/>
          <w:lang w:val="ro-RO"/>
        </w:rPr>
        <w:t xml:space="preserve"> utilizarea abuziv</w:t>
      </w:r>
      <w:r w:rsidR="003A5BB6" w:rsidRPr="006B3191">
        <w:rPr>
          <w:rFonts w:ascii="Arial" w:hAnsi="Arial" w:cs="Arial"/>
          <w:bCs/>
          <w:lang w:val="ro-RO"/>
        </w:rPr>
        <w:t>a</w:t>
      </w:r>
      <w:r w:rsidRPr="006B3191">
        <w:rPr>
          <w:rFonts w:ascii="Arial" w:hAnsi="Arial" w:cs="Arial"/>
          <w:bCs/>
          <w:lang w:val="ro-RO"/>
        </w:rPr>
        <w:t xml:space="preserve"> sau accesul neautorizat la acestea. Pentru evitarea oric</w:t>
      </w:r>
      <w:r w:rsidR="003A5BB6" w:rsidRPr="006B3191">
        <w:rPr>
          <w:rFonts w:ascii="Arial" w:hAnsi="Arial" w:cs="Arial"/>
          <w:bCs/>
          <w:lang w:val="ro-RO"/>
        </w:rPr>
        <w:t>a</w:t>
      </w:r>
      <w:r w:rsidRPr="006B3191">
        <w:rPr>
          <w:rFonts w:ascii="Arial" w:hAnsi="Arial" w:cs="Arial"/>
          <w:bCs/>
          <w:lang w:val="ro-RO"/>
        </w:rPr>
        <w:t>rui dubiu, Prestatorul se oblig</w:t>
      </w:r>
      <w:r w:rsidR="003A5BB6" w:rsidRPr="006B3191">
        <w:rPr>
          <w:rFonts w:ascii="Arial" w:hAnsi="Arial" w:cs="Arial"/>
          <w:bCs/>
          <w:lang w:val="ro-RO"/>
        </w:rPr>
        <w:t>a</w:t>
      </w:r>
      <w:r w:rsidRPr="006B3191">
        <w:rPr>
          <w:rFonts w:ascii="Arial" w:hAnsi="Arial" w:cs="Arial"/>
          <w:bCs/>
          <w:lang w:val="ro-RO"/>
        </w:rPr>
        <w:t xml:space="preserve"> s</w:t>
      </w:r>
      <w:r w:rsidR="003A5BB6" w:rsidRPr="006B3191">
        <w:rPr>
          <w:rFonts w:ascii="Arial" w:hAnsi="Arial" w:cs="Arial"/>
          <w:bCs/>
          <w:lang w:val="ro-RO"/>
        </w:rPr>
        <w:t>a</w:t>
      </w:r>
      <w:r w:rsidRPr="006B3191">
        <w:rPr>
          <w:rFonts w:ascii="Arial" w:hAnsi="Arial" w:cs="Arial"/>
          <w:bCs/>
          <w:lang w:val="ro-RO"/>
        </w:rPr>
        <w:t xml:space="preserve"> asigure </w:t>
      </w:r>
      <w:r w:rsidR="003A5BB6" w:rsidRPr="006B3191">
        <w:rPr>
          <w:rFonts w:ascii="Arial" w:hAnsi="Arial" w:cs="Arial"/>
          <w:bCs/>
          <w:lang w:val="ro-RO"/>
        </w:rPr>
        <w:t>s</w:t>
      </w:r>
      <w:r w:rsidRPr="006B3191">
        <w:rPr>
          <w:rFonts w:ascii="Arial" w:hAnsi="Arial" w:cs="Arial"/>
          <w:bCs/>
          <w:lang w:val="ro-RO"/>
        </w:rPr>
        <w:t>i s</w:t>
      </w:r>
      <w:r w:rsidR="003A5BB6" w:rsidRPr="006B3191">
        <w:rPr>
          <w:rFonts w:ascii="Arial" w:hAnsi="Arial" w:cs="Arial"/>
          <w:bCs/>
          <w:lang w:val="ro-RO"/>
        </w:rPr>
        <w:t>a</w:t>
      </w:r>
      <w:r w:rsidRPr="006B3191">
        <w:rPr>
          <w:rFonts w:ascii="Arial" w:hAnsi="Arial" w:cs="Arial"/>
          <w:bCs/>
          <w:lang w:val="ro-RO"/>
        </w:rPr>
        <w:t xml:space="preserve"> ia toate m</w:t>
      </w:r>
      <w:r w:rsidR="003A5BB6" w:rsidRPr="006B3191">
        <w:rPr>
          <w:rFonts w:ascii="Arial" w:hAnsi="Arial" w:cs="Arial"/>
          <w:bCs/>
          <w:lang w:val="ro-RO"/>
        </w:rPr>
        <w:t>a</w:t>
      </w:r>
      <w:r w:rsidRPr="006B3191">
        <w:rPr>
          <w:rFonts w:ascii="Arial" w:hAnsi="Arial" w:cs="Arial"/>
          <w:bCs/>
          <w:lang w:val="ro-RO"/>
        </w:rPr>
        <w:t xml:space="preserve">surile necesare pentru ca </w:t>
      </w:r>
      <w:r w:rsidR="009A10C3" w:rsidRPr="006B3191">
        <w:rPr>
          <w:rFonts w:ascii="Arial" w:hAnsi="Arial" w:cs="Arial"/>
          <w:bCs/>
          <w:lang w:val="ro-RO"/>
        </w:rPr>
        <w:t>a</w:t>
      </w:r>
      <w:r w:rsidRPr="006B3191">
        <w:rPr>
          <w:rFonts w:ascii="Arial" w:hAnsi="Arial" w:cs="Arial"/>
          <w:bCs/>
          <w:lang w:val="ro-RO"/>
        </w:rPr>
        <w:t>filia</w:t>
      </w:r>
      <w:r w:rsidR="003A5BB6" w:rsidRPr="006B3191">
        <w:rPr>
          <w:rFonts w:ascii="Arial" w:hAnsi="Arial" w:cs="Arial"/>
          <w:bCs/>
          <w:lang w:val="ro-RO"/>
        </w:rPr>
        <w:t>t</w:t>
      </w:r>
      <w:r w:rsidRPr="006B3191">
        <w:rPr>
          <w:rFonts w:ascii="Arial" w:hAnsi="Arial" w:cs="Arial"/>
          <w:bCs/>
          <w:lang w:val="ro-RO"/>
        </w:rPr>
        <w:t>ii Prestatorului, care recep</w:t>
      </w:r>
      <w:r w:rsidR="003A5BB6" w:rsidRPr="006B3191">
        <w:rPr>
          <w:rFonts w:ascii="Arial" w:hAnsi="Arial" w:cs="Arial"/>
          <w:bCs/>
          <w:lang w:val="ro-RO"/>
        </w:rPr>
        <w:t>t</w:t>
      </w:r>
      <w:r w:rsidRPr="006B3191">
        <w:rPr>
          <w:rFonts w:ascii="Arial" w:hAnsi="Arial" w:cs="Arial"/>
          <w:bCs/>
          <w:lang w:val="ro-RO"/>
        </w:rPr>
        <w:t>ioneaz</w:t>
      </w:r>
      <w:r w:rsidR="003A5BB6" w:rsidRPr="006B3191">
        <w:rPr>
          <w:rFonts w:ascii="Arial" w:hAnsi="Arial" w:cs="Arial"/>
          <w:bCs/>
          <w:lang w:val="ro-RO"/>
        </w:rPr>
        <w:t>a</w:t>
      </w:r>
      <w:r w:rsidRPr="006B3191">
        <w:rPr>
          <w:rFonts w:ascii="Arial" w:hAnsi="Arial" w:cs="Arial"/>
          <w:bCs/>
          <w:lang w:val="ro-RO"/>
        </w:rPr>
        <w:t xml:space="preserve"> Informa</w:t>
      </w:r>
      <w:r w:rsidR="003A5BB6" w:rsidRPr="006B3191">
        <w:rPr>
          <w:rFonts w:ascii="Arial" w:hAnsi="Arial" w:cs="Arial"/>
          <w:bCs/>
          <w:lang w:val="ro-RO"/>
        </w:rPr>
        <w:t>t</w:t>
      </w:r>
      <w:r w:rsidRPr="006B3191">
        <w:rPr>
          <w:rFonts w:ascii="Arial" w:hAnsi="Arial" w:cs="Arial"/>
          <w:bCs/>
          <w:lang w:val="ro-RO"/>
        </w:rPr>
        <w:t>ii Confiden</w:t>
      </w:r>
      <w:r w:rsidR="003A5BB6" w:rsidRPr="006B3191">
        <w:rPr>
          <w:rFonts w:ascii="Arial" w:hAnsi="Arial" w:cs="Arial"/>
          <w:bCs/>
          <w:lang w:val="ro-RO"/>
        </w:rPr>
        <w:t>t</w:t>
      </w:r>
      <w:r w:rsidRPr="006B3191">
        <w:rPr>
          <w:rFonts w:ascii="Arial" w:hAnsi="Arial" w:cs="Arial"/>
          <w:bCs/>
          <w:lang w:val="ro-RO"/>
        </w:rPr>
        <w:t>iale s</w:t>
      </w:r>
      <w:r w:rsidR="003A5BB6" w:rsidRPr="006B3191">
        <w:rPr>
          <w:rFonts w:ascii="Arial" w:hAnsi="Arial" w:cs="Arial"/>
          <w:bCs/>
          <w:lang w:val="ro-RO"/>
        </w:rPr>
        <w:t>a</w:t>
      </w:r>
      <w:r w:rsidRPr="006B3191">
        <w:rPr>
          <w:rFonts w:ascii="Arial" w:hAnsi="Arial" w:cs="Arial"/>
          <w:bCs/>
          <w:lang w:val="ro-RO"/>
        </w:rPr>
        <w:t xml:space="preserve"> asigure protec</w:t>
      </w:r>
      <w:r w:rsidR="003A5BB6" w:rsidRPr="006B3191">
        <w:rPr>
          <w:rFonts w:ascii="Arial" w:hAnsi="Arial" w:cs="Arial"/>
          <w:bCs/>
          <w:lang w:val="ro-RO"/>
        </w:rPr>
        <w:t>t</w:t>
      </w:r>
      <w:r w:rsidRPr="006B3191">
        <w:rPr>
          <w:rFonts w:ascii="Arial" w:hAnsi="Arial" w:cs="Arial"/>
          <w:bCs/>
          <w:lang w:val="ro-RO"/>
        </w:rPr>
        <w:t xml:space="preserve">ia </w:t>
      </w:r>
      <w:r w:rsidR="003A5BB6" w:rsidRPr="006B3191">
        <w:rPr>
          <w:rFonts w:ascii="Arial" w:hAnsi="Arial" w:cs="Arial"/>
          <w:bCs/>
          <w:lang w:val="ro-RO"/>
        </w:rPr>
        <w:t>s</w:t>
      </w:r>
      <w:r w:rsidRPr="006B3191">
        <w:rPr>
          <w:rFonts w:ascii="Arial" w:hAnsi="Arial" w:cs="Arial"/>
          <w:bCs/>
          <w:lang w:val="ro-RO"/>
        </w:rPr>
        <w:t>i securitatea Informa</w:t>
      </w:r>
      <w:r w:rsidR="003A5BB6" w:rsidRPr="006B3191">
        <w:rPr>
          <w:rFonts w:ascii="Arial" w:hAnsi="Arial" w:cs="Arial"/>
          <w:bCs/>
          <w:lang w:val="ro-RO"/>
        </w:rPr>
        <w:t>t</w:t>
      </w:r>
      <w:r w:rsidRPr="006B3191">
        <w:rPr>
          <w:rFonts w:ascii="Arial" w:hAnsi="Arial" w:cs="Arial"/>
          <w:bCs/>
          <w:lang w:val="ro-RO"/>
        </w:rPr>
        <w:t>iilor Confiden</w:t>
      </w:r>
      <w:r w:rsidR="003A5BB6" w:rsidRPr="006B3191">
        <w:rPr>
          <w:rFonts w:ascii="Arial" w:hAnsi="Arial" w:cs="Arial"/>
          <w:bCs/>
          <w:lang w:val="ro-RO"/>
        </w:rPr>
        <w:t>t</w:t>
      </w:r>
      <w:r w:rsidRPr="006B3191">
        <w:rPr>
          <w:rFonts w:ascii="Arial" w:hAnsi="Arial" w:cs="Arial"/>
          <w:bCs/>
          <w:lang w:val="ro-RO"/>
        </w:rPr>
        <w:t>iale transmise pentru a preveni utilizarea lor abuziv</w:t>
      </w:r>
      <w:r w:rsidR="003A5BB6" w:rsidRPr="006B3191">
        <w:rPr>
          <w:rFonts w:ascii="Arial" w:hAnsi="Arial" w:cs="Arial"/>
          <w:bCs/>
          <w:lang w:val="ro-RO"/>
        </w:rPr>
        <w:t>a</w:t>
      </w:r>
      <w:r w:rsidRPr="006B3191">
        <w:rPr>
          <w:rFonts w:ascii="Arial" w:hAnsi="Arial" w:cs="Arial"/>
          <w:bCs/>
          <w:lang w:val="ro-RO"/>
        </w:rPr>
        <w:t xml:space="preserve"> </w:t>
      </w:r>
      <w:r w:rsidR="003A5BB6" w:rsidRPr="006B3191">
        <w:rPr>
          <w:rFonts w:ascii="Arial" w:hAnsi="Arial" w:cs="Arial"/>
          <w:bCs/>
          <w:lang w:val="ro-RO"/>
        </w:rPr>
        <w:t>s</w:t>
      </w:r>
      <w:r w:rsidRPr="006B3191">
        <w:rPr>
          <w:rFonts w:ascii="Arial" w:hAnsi="Arial" w:cs="Arial"/>
          <w:bCs/>
          <w:lang w:val="ro-RO"/>
        </w:rPr>
        <w:t>i/sau accesul neautorizat la aceste Informa</w:t>
      </w:r>
      <w:r w:rsidR="003A5BB6" w:rsidRPr="006B3191">
        <w:rPr>
          <w:rFonts w:ascii="Arial" w:hAnsi="Arial" w:cs="Arial"/>
          <w:bCs/>
          <w:lang w:val="ro-RO"/>
        </w:rPr>
        <w:t>t</w:t>
      </w:r>
      <w:r w:rsidRPr="006B3191">
        <w:rPr>
          <w:rFonts w:ascii="Arial" w:hAnsi="Arial" w:cs="Arial"/>
          <w:bCs/>
          <w:lang w:val="ro-RO"/>
        </w:rPr>
        <w:t>ii Confiden</w:t>
      </w:r>
      <w:r w:rsidR="003A5BB6" w:rsidRPr="006B3191">
        <w:rPr>
          <w:rFonts w:ascii="Arial" w:hAnsi="Arial" w:cs="Arial"/>
          <w:bCs/>
          <w:lang w:val="ro-RO"/>
        </w:rPr>
        <w:t>t</w:t>
      </w:r>
      <w:r w:rsidRPr="006B3191">
        <w:rPr>
          <w:rFonts w:ascii="Arial" w:hAnsi="Arial" w:cs="Arial"/>
          <w:bCs/>
          <w:lang w:val="ro-RO"/>
        </w:rPr>
        <w:t>iale;</w:t>
      </w:r>
    </w:p>
    <w:p w14:paraId="2DB98AEB" w14:textId="4ED83370" w:rsidR="00C15FCA" w:rsidRPr="006B3191" w:rsidRDefault="00C15FCA" w:rsidP="00B442F8">
      <w:pPr>
        <w:tabs>
          <w:tab w:val="left" w:pos="720"/>
        </w:tabs>
        <w:suppressAutoHyphens/>
        <w:spacing w:after="0" w:line="240" w:lineRule="auto"/>
        <w:ind w:left="1440"/>
        <w:jc w:val="both"/>
        <w:rPr>
          <w:rFonts w:ascii="Arial" w:hAnsi="Arial" w:cs="Arial"/>
          <w:bCs/>
          <w:lang w:val="ro-RO"/>
        </w:rPr>
      </w:pPr>
      <w:r w:rsidRPr="006B3191">
        <w:rPr>
          <w:rFonts w:ascii="Arial" w:hAnsi="Arial" w:cs="Arial"/>
          <w:bCs/>
          <w:lang w:val="ro-RO"/>
        </w:rPr>
        <w:t xml:space="preserve">b) </w:t>
      </w:r>
      <w:r w:rsidR="00B442F8" w:rsidRPr="006B3191">
        <w:rPr>
          <w:rFonts w:ascii="Arial" w:hAnsi="Arial" w:cs="Arial"/>
          <w:bCs/>
          <w:lang w:val="ro-RO"/>
        </w:rPr>
        <w:t>Prestatorul</w:t>
      </w:r>
      <w:r w:rsidRPr="006B3191">
        <w:rPr>
          <w:rFonts w:ascii="Arial" w:hAnsi="Arial" w:cs="Arial"/>
          <w:bCs/>
          <w:lang w:val="ro-RO"/>
        </w:rPr>
        <w:t xml:space="preserve"> va controla, prin orice mijloace adecvate, circula</w:t>
      </w:r>
      <w:r w:rsidR="003A5BB6" w:rsidRPr="006B3191">
        <w:rPr>
          <w:rFonts w:ascii="Arial" w:hAnsi="Arial" w:cs="Arial"/>
          <w:bCs/>
          <w:lang w:val="ro-RO"/>
        </w:rPr>
        <w:t>t</w:t>
      </w:r>
      <w:r w:rsidRPr="006B3191">
        <w:rPr>
          <w:rFonts w:ascii="Arial" w:hAnsi="Arial" w:cs="Arial"/>
          <w:bCs/>
          <w:lang w:val="ro-RO"/>
        </w:rPr>
        <w:t xml:space="preserve">ia </w:t>
      </w:r>
      <w:r w:rsidR="003A5BB6" w:rsidRPr="006B3191">
        <w:rPr>
          <w:rFonts w:ascii="Arial" w:hAnsi="Arial" w:cs="Arial"/>
          <w:bCs/>
          <w:lang w:val="ro-RO"/>
        </w:rPr>
        <w:t>s</w:t>
      </w:r>
      <w:r w:rsidRPr="006B3191">
        <w:rPr>
          <w:rFonts w:ascii="Arial" w:hAnsi="Arial" w:cs="Arial"/>
          <w:bCs/>
          <w:lang w:val="ro-RO"/>
        </w:rPr>
        <w:t>i/sau utilizarea oric</w:t>
      </w:r>
      <w:r w:rsidR="003A5BB6" w:rsidRPr="006B3191">
        <w:rPr>
          <w:rFonts w:ascii="Arial" w:hAnsi="Arial" w:cs="Arial"/>
          <w:bCs/>
          <w:lang w:val="ro-RO"/>
        </w:rPr>
        <w:t>a</w:t>
      </w:r>
      <w:r w:rsidRPr="006B3191">
        <w:rPr>
          <w:rFonts w:ascii="Arial" w:hAnsi="Arial" w:cs="Arial"/>
          <w:bCs/>
          <w:lang w:val="ro-RO"/>
        </w:rPr>
        <w:t xml:space="preserve">ror </w:t>
      </w:r>
      <w:r w:rsidR="003A5BB6" w:rsidRPr="006B3191">
        <w:rPr>
          <w:rFonts w:ascii="Arial" w:hAnsi="Arial" w:cs="Arial"/>
          <w:bCs/>
          <w:lang w:val="ro-RO"/>
        </w:rPr>
        <w:t>s</w:t>
      </w:r>
      <w:r w:rsidRPr="006B3191">
        <w:rPr>
          <w:rFonts w:ascii="Arial" w:hAnsi="Arial" w:cs="Arial"/>
          <w:bCs/>
          <w:lang w:val="ro-RO"/>
        </w:rPr>
        <w:t>i a tuturor Informa</w:t>
      </w:r>
      <w:r w:rsidR="003A5BB6" w:rsidRPr="006B3191">
        <w:rPr>
          <w:rFonts w:ascii="Arial" w:hAnsi="Arial" w:cs="Arial"/>
          <w:bCs/>
          <w:lang w:val="ro-RO"/>
        </w:rPr>
        <w:t>t</w:t>
      </w:r>
      <w:r w:rsidRPr="006B3191">
        <w:rPr>
          <w:rFonts w:ascii="Arial" w:hAnsi="Arial" w:cs="Arial"/>
          <w:bCs/>
          <w:lang w:val="ro-RO"/>
        </w:rPr>
        <w:t>iilor Confiden</w:t>
      </w:r>
      <w:r w:rsidR="003A5BB6" w:rsidRPr="006B3191">
        <w:rPr>
          <w:rFonts w:ascii="Arial" w:hAnsi="Arial" w:cs="Arial"/>
          <w:bCs/>
          <w:lang w:val="ro-RO"/>
        </w:rPr>
        <w:t>t</w:t>
      </w:r>
      <w:r w:rsidRPr="006B3191">
        <w:rPr>
          <w:rFonts w:ascii="Arial" w:hAnsi="Arial" w:cs="Arial"/>
          <w:bCs/>
          <w:lang w:val="ro-RO"/>
        </w:rPr>
        <w:t xml:space="preserve">iale </w:t>
      </w:r>
      <w:r w:rsidR="003A5BB6" w:rsidRPr="006B3191">
        <w:rPr>
          <w:rFonts w:ascii="Arial" w:hAnsi="Arial" w:cs="Arial"/>
          <w:bCs/>
          <w:lang w:val="ro-RO"/>
        </w:rPr>
        <w:t>s</w:t>
      </w:r>
      <w:r w:rsidRPr="006B3191">
        <w:rPr>
          <w:rFonts w:ascii="Arial" w:hAnsi="Arial" w:cs="Arial"/>
          <w:bCs/>
          <w:lang w:val="ro-RO"/>
        </w:rPr>
        <w:t xml:space="preserve">i va notifica imediat </w:t>
      </w:r>
      <w:r w:rsidR="00B442F8" w:rsidRPr="006B3191">
        <w:rPr>
          <w:rFonts w:ascii="Arial" w:hAnsi="Arial" w:cs="Arial"/>
          <w:bCs/>
          <w:lang w:val="ro-RO"/>
        </w:rPr>
        <w:t>Beneficiarul</w:t>
      </w:r>
      <w:r w:rsidRPr="006B3191">
        <w:rPr>
          <w:rFonts w:ascii="Arial" w:hAnsi="Arial" w:cs="Arial"/>
          <w:bCs/>
          <w:lang w:val="ro-RO"/>
        </w:rPr>
        <w:t xml:space="preserve"> </w:t>
      </w:r>
      <w:r w:rsidR="003A5BB6" w:rsidRPr="006B3191">
        <w:rPr>
          <w:rFonts w:ascii="Arial" w:hAnsi="Arial" w:cs="Arial"/>
          <w:bCs/>
          <w:lang w:val="ro-RO"/>
        </w:rPr>
        <w:t>i</w:t>
      </w:r>
      <w:r w:rsidRPr="006B3191">
        <w:rPr>
          <w:rFonts w:ascii="Arial" w:hAnsi="Arial" w:cs="Arial"/>
          <w:bCs/>
          <w:lang w:val="ro-RO"/>
        </w:rPr>
        <w:t xml:space="preserve">n cazul </w:t>
      </w:r>
      <w:r w:rsidR="003A5BB6" w:rsidRPr="006B3191">
        <w:rPr>
          <w:rFonts w:ascii="Arial" w:hAnsi="Arial" w:cs="Arial"/>
          <w:bCs/>
          <w:lang w:val="ro-RO"/>
        </w:rPr>
        <w:t>i</w:t>
      </w:r>
      <w:r w:rsidRPr="006B3191">
        <w:rPr>
          <w:rFonts w:ascii="Arial" w:hAnsi="Arial" w:cs="Arial"/>
          <w:bCs/>
          <w:lang w:val="ro-RO"/>
        </w:rPr>
        <w:t>n care afl</w:t>
      </w:r>
      <w:r w:rsidR="003A5BB6" w:rsidRPr="006B3191">
        <w:rPr>
          <w:rFonts w:ascii="Arial" w:hAnsi="Arial" w:cs="Arial"/>
          <w:bCs/>
          <w:lang w:val="ro-RO"/>
        </w:rPr>
        <w:t>a</w:t>
      </w:r>
      <w:r w:rsidRPr="006B3191">
        <w:rPr>
          <w:rFonts w:ascii="Arial" w:hAnsi="Arial" w:cs="Arial"/>
          <w:bCs/>
          <w:lang w:val="ro-RO"/>
        </w:rPr>
        <w:t xml:space="preserve"> c</w:t>
      </w:r>
      <w:r w:rsidR="003A5BB6" w:rsidRPr="006B3191">
        <w:rPr>
          <w:rFonts w:ascii="Arial" w:hAnsi="Arial" w:cs="Arial"/>
          <w:bCs/>
          <w:lang w:val="ro-RO"/>
        </w:rPr>
        <w:t>a</w:t>
      </w:r>
      <w:r w:rsidRPr="006B3191">
        <w:rPr>
          <w:rFonts w:ascii="Arial" w:hAnsi="Arial" w:cs="Arial"/>
          <w:bCs/>
          <w:lang w:val="ro-RO"/>
        </w:rPr>
        <w:t xml:space="preserve"> Informa</w:t>
      </w:r>
      <w:r w:rsidR="003A5BB6" w:rsidRPr="006B3191">
        <w:rPr>
          <w:rFonts w:ascii="Arial" w:hAnsi="Arial" w:cs="Arial"/>
          <w:bCs/>
          <w:lang w:val="ro-RO"/>
        </w:rPr>
        <w:t>t</w:t>
      </w:r>
      <w:r w:rsidRPr="006B3191">
        <w:rPr>
          <w:rFonts w:ascii="Arial" w:hAnsi="Arial" w:cs="Arial"/>
          <w:bCs/>
          <w:lang w:val="ro-RO"/>
        </w:rPr>
        <w:t>iile Confiden</w:t>
      </w:r>
      <w:r w:rsidR="003A5BB6" w:rsidRPr="006B3191">
        <w:rPr>
          <w:rFonts w:ascii="Arial" w:hAnsi="Arial" w:cs="Arial"/>
          <w:bCs/>
          <w:lang w:val="ro-RO"/>
        </w:rPr>
        <w:t>t</w:t>
      </w:r>
      <w:r w:rsidRPr="006B3191">
        <w:rPr>
          <w:rFonts w:ascii="Arial" w:hAnsi="Arial" w:cs="Arial"/>
          <w:bCs/>
          <w:lang w:val="ro-RO"/>
        </w:rPr>
        <w:t xml:space="preserve">iale au intrat </w:t>
      </w:r>
      <w:r w:rsidR="003A5BB6" w:rsidRPr="006B3191">
        <w:rPr>
          <w:rFonts w:ascii="Arial" w:hAnsi="Arial" w:cs="Arial"/>
          <w:bCs/>
          <w:lang w:val="ro-RO"/>
        </w:rPr>
        <w:t>i</w:t>
      </w:r>
      <w:r w:rsidRPr="006B3191">
        <w:rPr>
          <w:rFonts w:ascii="Arial" w:hAnsi="Arial" w:cs="Arial"/>
          <w:bCs/>
          <w:lang w:val="ro-RO"/>
        </w:rPr>
        <w:t>n posesia unor persoane neautorizate (prin orice alt</w:t>
      </w:r>
      <w:r w:rsidR="003A5BB6" w:rsidRPr="006B3191">
        <w:rPr>
          <w:rFonts w:ascii="Arial" w:hAnsi="Arial" w:cs="Arial"/>
          <w:bCs/>
          <w:lang w:val="ro-RO"/>
        </w:rPr>
        <w:t>a</w:t>
      </w:r>
      <w:r w:rsidRPr="006B3191">
        <w:rPr>
          <w:rFonts w:ascii="Arial" w:hAnsi="Arial" w:cs="Arial"/>
          <w:bCs/>
          <w:lang w:val="ro-RO"/>
        </w:rPr>
        <w:t xml:space="preserve"> modalitate dec</w:t>
      </w:r>
      <w:r w:rsidR="003A5BB6" w:rsidRPr="006B3191">
        <w:rPr>
          <w:rFonts w:ascii="Arial" w:hAnsi="Arial" w:cs="Arial"/>
          <w:bCs/>
          <w:lang w:val="ro-RO"/>
        </w:rPr>
        <w:t>a</w:t>
      </w:r>
      <w:r w:rsidRPr="006B3191">
        <w:rPr>
          <w:rFonts w:ascii="Arial" w:hAnsi="Arial" w:cs="Arial"/>
          <w:bCs/>
          <w:lang w:val="ro-RO"/>
        </w:rPr>
        <w:t xml:space="preserve">t este permis </w:t>
      </w:r>
      <w:r w:rsidR="003A5BB6" w:rsidRPr="006B3191">
        <w:rPr>
          <w:rFonts w:ascii="Arial" w:hAnsi="Arial" w:cs="Arial"/>
          <w:bCs/>
          <w:lang w:val="ro-RO"/>
        </w:rPr>
        <w:t>i</w:t>
      </w:r>
      <w:r w:rsidRPr="006B3191">
        <w:rPr>
          <w:rFonts w:ascii="Arial" w:hAnsi="Arial" w:cs="Arial"/>
          <w:bCs/>
          <w:lang w:val="ro-RO"/>
        </w:rPr>
        <w:t xml:space="preserve">n conformitate cu prezentul </w:t>
      </w:r>
      <w:r w:rsidR="00F51561" w:rsidRPr="006B3191">
        <w:rPr>
          <w:rFonts w:ascii="Arial" w:hAnsi="Arial" w:cs="Arial"/>
          <w:bCs/>
          <w:lang w:val="ro-RO"/>
        </w:rPr>
        <w:t>Contract</w:t>
      </w:r>
      <w:r w:rsidRPr="006B3191">
        <w:rPr>
          <w:rFonts w:ascii="Arial" w:hAnsi="Arial" w:cs="Arial"/>
          <w:bCs/>
          <w:lang w:val="ro-RO"/>
        </w:rPr>
        <w:t xml:space="preserve">); </w:t>
      </w:r>
      <w:r w:rsidR="003A5BB6" w:rsidRPr="006B3191">
        <w:rPr>
          <w:rFonts w:ascii="Arial" w:hAnsi="Arial" w:cs="Arial"/>
          <w:bCs/>
          <w:lang w:val="ro-RO"/>
        </w:rPr>
        <w:t>s</w:t>
      </w:r>
      <w:r w:rsidRPr="006B3191">
        <w:rPr>
          <w:rFonts w:ascii="Arial" w:hAnsi="Arial" w:cs="Arial"/>
          <w:bCs/>
          <w:lang w:val="ro-RO"/>
        </w:rPr>
        <w:t>i</w:t>
      </w:r>
    </w:p>
    <w:p w14:paraId="42131DEE" w14:textId="73A5C0F3" w:rsidR="00C15FCA" w:rsidRPr="006B3191" w:rsidRDefault="00C15FCA" w:rsidP="00F51561">
      <w:pPr>
        <w:tabs>
          <w:tab w:val="left" w:pos="720"/>
        </w:tabs>
        <w:suppressAutoHyphens/>
        <w:spacing w:after="0" w:line="240" w:lineRule="auto"/>
        <w:ind w:left="1440"/>
        <w:jc w:val="both"/>
        <w:rPr>
          <w:rFonts w:ascii="Arial" w:hAnsi="Arial" w:cs="Arial"/>
          <w:bCs/>
          <w:lang w:val="ro-RO"/>
        </w:rPr>
      </w:pPr>
      <w:r w:rsidRPr="006B3191">
        <w:rPr>
          <w:rFonts w:ascii="Arial" w:hAnsi="Arial" w:cs="Arial"/>
          <w:bCs/>
          <w:lang w:val="ro-RO"/>
        </w:rPr>
        <w:t xml:space="preserve">c) </w:t>
      </w:r>
      <w:r w:rsidR="00F51561" w:rsidRPr="006B3191">
        <w:rPr>
          <w:rFonts w:ascii="Arial" w:hAnsi="Arial" w:cs="Arial"/>
          <w:bCs/>
          <w:lang w:val="ro-RO"/>
        </w:rPr>
        <w:t>Prestatorul</w:t>
      </w:r>
      <w:r w:rsidRPr="006B3191">
        <w:rPr>
          <w:rFonts w:ascii="Arial" w:hAnsi="Arial" w:cs="Arial"/>
          <w:bCs/>
          <w:lang w:val="ro-RO"/>
        </w:rPr>
        <w:t xml:space="preserve"> va informa imediat </w:t>
      </w:r>
      <w:r w:rsidR="00F51561" w:rsidRPr="006B3191">
        <w:rPr>
          <w:rFonts w:ascii="Arial" w:hAnsi="Arial" w:cs="Arial"/>
          <w:bCs/>
          <w:lang w:val="ro-RO"/>
        </w:rPr>
        <w:t>Beneficiarul</w:t>
      </w:r>
      <w:r w:rsidRPr="006B3191">
        <w:rPr>
          <w:rFonts w:ascii="Arial" w:hAnsi="Arial" w:cs="Arial"/>
          <w:bCs/>
          <w:lang w:val="ro-RO"/>
        </w:rPr>
        <w:t xml:space="preserve"> cu privire la orice </w:t>
      </w:r>
      <w:r w:rsidR="003A5BB6" w:rsidRPr="006B3191">
        <w:rPr>
          <w:rFonts w:ascii="Arial" w:hAnsi="Arial" w:cs="Arial"/>
          <w:bCs/>
          <w:lang w:val="ro-RO"/>
        </w:rPr>
        <w:t>i</w:t>
      </w:r>
      <w:r w:rsidRPr="006B3191">
        <w:rPr>
          <w:rFonts w:ascii="Arial" w:hAnsi="Arial" w:cs="Arial"/>
          <w:bCs/>
          <w:lang w:val="ro-RO"/>
        </w:rPr>
        <w:t>nc</w:t>
      </w:r>
      <w:r w:rsidR="003A5BB6" w:rsidRPr="006B3191">
        <w:rPr>
          <w:rFonts w:ascii="Arial" w:hAnsi="Arial" w:cs="Arial"/>
          <w:bCs/>
          <w:lang w:val="ro-RO"/>
        </w:rPr>
        <w:t>a</w:t>
      </w:r>
      <w:r w:rsidRPr="006B3191">
        <w:rPr>
          <w:rFonts w:ascii="Arial" w:hAnsi="Arial" w:cs="Arial"/>
          <w:bCs/>
          <w:lang w:val="ro-RO"/>
        </w:rPr>
        <w:t>lcare a obliga</w:t>
      </w:r>
      <w:r w:rsidR="003A5BB6" w:rsidRPr="006B3191">
        <w:rPr>
          <w:rFonts w:ascii="Arial" w:hAnsi="Arial" w:cs="Arial"/>
          <w:bCs/>
          <w:lang w:val="ro-RO"/>
        </w:rPr>
        <w:t>t</w:t>
      </w:r>
      <w:r w:rsidRPr="006B3191">
        <w:rPr>
          <w:rFonts w:ascii="Arial" w:hAnsi="Arial" w:cs="Arial"/>
          <w:bCs/>
          <w:lang w:val="ro-RO"/>
        </w:rPr>
        <w:t xml:space="preserve">iilor impuse prin prezentul </w:t>
      </w:r>
      <w:r w:rsidR="00F51561" w:rsidRPr="006B3191">
        <w:rPr>
          <w:rFonts w:ascii="Arial" w:hAnsi="Arial" w:cs="Arial"/>
          <w:bCs/>
          <w:lang w:val="ro-RO"/>
        </w:rPr>
        <w:t>Contract</w:t>
      </w:r>
      <w:r w:rsidRPr="006B3191">
        <w:rPr>
          <w:rFonts w:ascii="Arial" w:hAnsi="Arial" w:cs="Arial"/>
          <w:bCs/>
          <w:lang w:val="ro-RO"/>
        </w:rPr>
        <w:t xml:space="preserve"> </w:t>
      </w:r>
      <w:r w:rsidR="003A5BB6" w:rsidRPr="006B3191">
        <w:rPr>
          <w:rFonts w:ascii="Arial" w:hAnsi="Arial" w:cs="Arial"/>
          <w:bCs/>
          <w:lang w:val="ro-RO"/>
        </w:rPr>
        <w:t>s</w:t>
      </w:r>
      <w:r w:rsidRPr="006B3191">
        <w:rPr>
          <w:rFonts w:ascii="Arial" w:hAnsi="Arial" w:cs="Arial"/>
          <w:bCs/>
          <w:lang w:val="ro-RO"/>
        </w:rPr>
        <w:t xml:space="preserve">i va oferi </w:t>
      </w:r>
      <w:r w:rsidR="003A5BB6" w:rsidRPr="006B3191">
        <w:rPr>
          <w:rFonts w:ascii="Arial" w:hAnsi="Arial" w:cs="Arial"/>
          <w:bCs/>
          <w:lang w:val="ro-RO"/>
        </w:rPr>
        <w:t>i</w:t>
      </w:r>
      <w:r w:rsidRPr="006B3191">
        <w:rPr>
          <w:rFonts w:ascii="Arial" w:hAnsi="Arial" w:cs="Arial"/>
          <w:bCs/>
          <w:lang w:val="ro-RO"/>
        </w:rPr>
        <w:t>ntreaga asisten</w:t>
      </w:r>
      <w:r w:rsidR="003A5BB6" w:rsidRPr="006B3191">
        <w:rPr>
          <w:rFonts w:ascii="Arial" w:hAnsi="Arial" w:cs="Arial"/>
          <w:bCs/>
          <w:lang w:val="ro-RO"/>
        </w:rPr>
        <w:t>ta</w:t>
      </w:r>
      <w:r w:rsidRPr="006B3191">
        <w:rPr>
          <w:rFonts w:ascii="Arial" w:hAnsi="Arial" w:cs="Arial"/>
          <w:bCs/>
          <w:lang w:val="ro-RO"/>
        </w:rPr>
        <w:t xml:space="preserve"> posibil</w:t>
      </w:r>
      <w:r w:rsidR="003A5BB6" w:rsidRPr="006B3191">
        <w:rPr>
          <w:rFonts w:ascii="Arial" w:hAnsi="Arial" w:cs="Arial"/>
          <w:bCs/>
          <w:lang w:val="ro-RO"/>
        </w:rPr>
        <w:t>a</w:t>
      </w:r>
      <w:r w:rsidRPr="006B3191">
        <w:rPr>
          <w:rFonts w:ascii="Arial" w:hAnsi="Arial" w:cs="Arial"/>
          <w:bCs/>
          <w:lang w:val="ro-RO"/>
        </w:rPr>
        <w:t xml:space="preserve"> </w:t>
      </w:r>
      <w:r w:rsidR="003A5BB6" w:rsidRPr="006B3191">
        <w:rPr>
          <w:rFonts w:ascii="Arial" w:hAnsi="Arial" w:cs="Arial"/>
          <w:bCs/>
          <w:lang w:val="ro-RO"/>
        </w:rPr>
        <w:t>i</w:t>
      </w:r>
      <w:r w:rsidRPr="006B3191">
        <w:rPr>
          <w:rFonts w:ascii="Arial" w:hAnsi="Arial" w:cs="Arial"/>
          <w:bCs/>
          <w:lang w:val="ro-RO"/>
        </w:rPr>
        <w:t xml:space="preserve">n vederea reducerii efectelor unei astfel de </w:t>
      </w:r>
      <w:r w:rsidR="003A5BB6" w:rsidRPr="006B3191">
        <w:rPr>
          <w:rFonts w:ascii="Arial" w:hAnsi="Arial" w:cs="Arial"/>
          <w:bCs/>
          <w:lang w:val="ro-RO"/>
        </w:rPr>
        <w:t>i</w:t>
      </w:r>
      <w:r w:rsidRPr="006B3191">
        <w:rPr>
          <w:rFonts w:ascii="Arial" w:hAnsi="Arial" w:cs="Arial"/>
          <w:bCs/>
          <w:lang w:val="ro-RO"/>
        </w:rPr>
        <w:t>nc</w:t>
      </w:r>
      <w:r w:rsidR="003A5BB6" w:rsidRPr="006B3191">
        <w:rPr>
          <w:rFonts w:ascii="Arial" w:hAnsi="Arial" w:cs="Arial"/>
          <w:bCs/>
          <w:lang w:val="ro-RO"/>
        </w:rPr>
        <w:t>a</w:t>
      </w:r>
      <w:r w:rsidRPr="006B3191">
        <w:rPr>
          <w:rFonts w:ascii="Arial" w:hAnsi="Arial" w:cs="Arial"/>
          <w:bCs/>
          <w:lang w:val="ro-RO"/>
        </w:rPr>
        <w:t>lc</w:t>
      </w:r>
      <w:r w:rsidR="003A5BB6" w:rsidRPr="006B3191">
        <w:rPr>
          <w:rFonts w:ascii="Arial" w:hAnsi="Arial" w:cs="Arial"/>
          <w:bCs/>
          <w:lang w:val="ro-RO"/>
        </w:rPr>
        <w:t>a</w:t>
      </w:r>
      <w:r w:rsidRPr="006B3191">
        <w:rPr>
          <w:rFonts w:ascii="Arial" w:hAnsi="Arial" w:cs="Arial"/>
          <w:bCs/>
          <w:lang w:val="ro-RO"/>
        </w:rPr>
        <w:t>ri.</w:t>
      </w:r>
    </w:p>
    <w:p w14:paraId="50E32753" w14:textId="77777777" w:rsidR="00C15FCA" w:rsidRPr="006B3191" w:rsidRDefault="00C15FCA" w:rsidP="00FF63BF">
      <w:pPr>
        <w:pStyle w:val="ListParagraph"/>
        <w:tabs>
          <w:tab w:val="left" w:pos="720"/>
        </w:tabs>
        <w:suppressAutoHyphens/>
        <w:spacing w:after="0" w:line="240" w:lineRule="auto"/>
        <w:ind w:left="2160"/>
        <w:jc w:val="both"/>
        <w:rPr>
          <w:rFonts w:ascii="Arial" w:hAnsi="Arial" w:cs="Arial"/>
          <w:bCs/>
          <w:lang w:val="ro-RO"/>
        </w:rPr>
      </w:pPr>
    </w:p>
    <w:p w14:paraId="35687225" w14:textId="00446E7A" w:rsidR="00C15FCA" w:rsidRPr="006B3191" w:rsidRDefault="00C15FCA" w:rsidP="00FF63BF">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t>Returnarea/distrugerea Informa</w:t>
      </w:r>
      <w:r w:rsidR="003A5BB6" w:rsidRPr="006B3191">
        <w:rPr>
          <w:rFonts w:ascii="Arial" w:hAnsi="Arial" w:cs="Arial"/>
          <w:bCs/>
          <w:lang w:val="ro-RO"/>
        </w:rPr>
        <w:t>t</w:t>
      </w:r>
      <w:r w:rsidRPr="006B3191">
        <w:rPr>
          <w:rFonts w:ascii="Arial" w:hAnsi="Arial" w:cs="Arial"/>
          <w:bCs/>
          <w:lang w:val="ro-RO"/>
        </w:rPr>
        <w:t>iilor Confiden</w:t>
      </w:r>
      <w:r w:rsidR="003A5BB6" w:rsidRPr="006B3191">
        <w:rPr>
          <w:rFonts w:ascii="Arial" w:hAnsi="Arial" w:cs="Arial"/>
          <w:bCs/>
          <w:lang w:val="ro-RO"/>
        </w:rPr>
        <w:t>t</w:t>
      </w:r>
      <w:r w:rsidRPr="006B3191">
        <w:rPr>
          <w:rFonts w:ascii="Arial" w:hAnsi="Arial" w:cs="Arial"/>
          <w:bCs/>
          <w:lang w:val="ro-RO"/>
        </w:rPr>
        <w:t>iale</w:t>
      </w:r>
      <w:r w:rsidR="004147C1" w:rsidRPr="006B3191">
        <w:rPr>
          <w:rFonts w:ascii="Arial" w:hAnsi="Arial" w:cs="Arial"/>
          <w:bCs/>
          <w:lang w:val="ro-RO"/>
        </w:rPr>
        <w:t>:</w:t>
      </w:r>
    </w:p>
    <w:p w14:paraId="02EFCADD" w14:textId="3D12F3B8" w:rsidR="00C15FCA" w:rsidRPr="006B3191" w:rsidRDefault="00C15FCA" w:rsidP="004147C1">
      <w:pPr>
        <w:tabs>
          <w:tab w:val="left" w:pos="720"/>
        </w:tabs>
        <w:suppressAutoHyphens/>
        <w:spacing w:after="0" w:line="240" w:lineRule="auto"/>
        <w:ind w:left="1440"/>
        <w:jc w:val="both"/>
        <w:rPr>
          <w:rFonts w:ascii="Arial" w:hAnsi="Arial" w:cs="Arial"/>
          <w:bCs/>
          <w:lang w:val="ro-RO"/>
        </w:rPr>
      </w:pPr>
      <w:r w:rsidRPr="006B3191">
        <w:rPr>
          <w:rFonts w:ascii="Arial" w:hAnsi="Arial" w:cs="Arial"/>
          <w:bCs/>
          <w:lang w:val="ro-RO"/>
        </w:rPr>
        <w:t xml:space="preserve">a) </w:t>
      </w:r>
      <w:r w:rsidR="003A5BB6" w:rsidRPr="006B3191">
        <w:rPr>
          <w:rFonts w:ascii="Arial" w:hAnsi="Arial" w:cs="Arial"/>
          <w:bCs/>
          <w:lang w:val="ro-RO"/>
        </w:rPr>
        <w:t>I</w:t>
      </w:r>
      <w:r w:rsidRPr="006B3191">
        <w:rPr>
          <w:rFonts w:ascii="Arial" w:hAnsi="Arial" w:cs="Arial"/>
          <w:bCs/>
          <w:lang w:val="ro-RO"/>
        </w:rPr>
        <w:t>n urma solicit</w:t>
      </w:r>
      <w:r w:rsidR="003A5BB6" w:rsidRPr="006B3191">
        <w:rPr>
          <w:rFonts w:ascii="Arial" w:hAnsi="Arial" w:cs="Arial"/>
          <w:bCs/>
          <w:lang w:val="ro-RO"/>
        </w:rPr>
        <w:t>a</w:t>
      </w:r>
      <w:r w:rsidRPr="006B3191">
        <w:rPr>
          <w:rFonts w:ascii="Arial" w:hAnsi="Arial" w:cs="Arial"/>
          <w:bCs/>
          <w:lang w:val="ro-RO"/>
        </w:rPr>
        <w:t>rii Beneficiarului</w:t>
      </w:r>
      <w:r w:rsidR="004147C1" w:rsidRPr="006B3191">
        <w:rPr>
          <w:rFonts w:ascii="Arial" w:hAnsi="Arial" w:cs="Arial"/>
          <w:bCs/>
          <w:lang w:val="ro-RO"/>
        </w:rPr>
        <w:t xml:space="preserve"> sau al incetarea din orice motiv a Contractului</w:t>
      </w:r>
      <w:r w:rsidRPr="006B3191">
        <w:rPr>
          <w:rFonts w:ascii="Arial" w:hAnsi="Arial" w:cs="Arial"/>
          <w:bCs/>
          <w:lang w:val="ro-RO"/>
        </w:rPr>
        <w:t>, Prestatorul va returna toate Informa</w:t>
      </w:r>
      <w:r w:rsidR="003A5BB6" w:rsidRPr="006B3191">
        <w:rPr>
          <w:rFonts w:ascii="Arial" w:hAnsi="Arial" w:cs="Arial"/>
          <w:bCs/>
          <w:lang w:val="ro-RO"/>
        </w:rPr>
        <w:t>t</w:t>
      </w:r>
      <w:r w:rsidRPr="006B3191">
        <w:rPr>
          <w:rFonts w:ascii="Arial" w:hAnsi="Arial" w:cs="Arial"/>
          <w:bCs/>
          <w:lang w:val="ro-RO"/>
        </w:rPr>
        <w:t>iile Confiden</w:t>
      </w:r>
      <w:r w:rsidR="003A5BB6" w:rsidRPr="006B3191">
        <w:rPr>
          <w:rFonts w:ascii="Arial" w:hAnsi="Arial" w:cs="Arial"/>
          <w:bCs/>
          <w:lang w:val="ro-RO"/>
        </w:rPr>
        <w:t>t</w:t>
      </w:r>
      <w:r w:rsidRPr="006B3191">
        <w:rPr>
          <w:rFonts w:ascii="Arial" w:hAnsi="Arial" w:cs="Arial"/>
          <w:bCs/>
          <w:lang w:val="ro-RO"/>
        </w:rPr>
        <w:t>iale care au fost transmise de c</w:t>
      </w:r>
      <w:r w:rsidR="003A5BB6" w:rsidRPr="006B3191">
        <w:rPr>
          <w:rFonts w:ascii="Arial" w:hAnsi="Arial" w:cs="Arial"/>
          <w:bCs/>
          <w:lang w:val="ro-RO"/>
        </w:rPr>
        <w:t>a</w:t>
      </w:r>
      <w:r w:rsidRPr="006B3191">
        <w:rPr>
          <w:rFonts w:ascii="Arial" w:hAnsi="Arial" w:cs="Arial"/>
          <w:bCs/>
          <w:lang w:val="ro-RO"/>
        </w:rPr>
        <w:t xml:space="preserve">tre Beneficiar pe orice tip de suport, precum </w:t>
      </w:r>
      <w:r w:rsidR="003A5BB6" w:rsidRPr="006B3191">
        <w:rPr>
          <w:rFonts w:ascii="Arial" w:hAnsi="Arial" w:cs="Arial"/>
          <w:bCs/>
          <w:lang w:val="ro-RO"/>
        </w:rPr>
        <w:t>s</w:t>
      </w:r>
      <w:r w:rsidRPr="006B3191">
        <w:rPr>
          <w:rFonts w:ascii="Arial" w:hAnsi="Arial" w:cs="Arial"/>
          <w:bCs/>
          <w:lang w:val="ro-RO"/>
        </w:rPr>
        <w:t xml:space="preserve">i toate copiile acestora </w:t>
      </w:r>
      <w:r w:rsidR="003A5BB6" w:rsidRPr="006B3191">
        <w:rPr>
          <w:rFonts w:ascii="Arial" w:hAnsi="Arial" w:cs="Arial"/>
          <w:bCs/>
          <w:lang w:val="ro-RO"/>
        </w:rPr>
        <w:t>i</w:t>
      </w:r>
      <w:r w:rsidRPr="006B3191">
        <w:rPr>
          <w:rFonts w:ascii="Arial" w:hAnsi="Arial" w:cs="Arial"/>
          <w:bCs/>
          <w:lang w:val="ro-RO"/>
        </w:rPr>
        <w:t>n termen de cinci (5) zile calendaristice de la data primirii cererii</w:t>
      </w:r>
      <w:r w:rsidR="004147C1" w:rsidRPr="006B3191">
        <w:rPr>
          <w:rFonts w:ascii="Arial" w:hAnsi="Arial" w:cs="Arial"/>
          <w:bCs/>
          <w:lang w:val="ro-RO"/>
        </w:rPr>
        <w:t xml:space="preserve"> sau de la incetarea Contractului</w:t>
      </w:r>
      <w:r w:rsidRPr="006B3191">
        <w:rPr>
          <w:rFonts w:ascii="Arial" w:hAnsi="Arial" w:cs="Arial"/>
          <w:bCs/>
          <w:lang w:val="ro-RO"/>
        </w:rPr>
        <w:t>. La cererea Beneficiarului</w:t>
      </w:r>
      <w:r w:rsidR="004357D5" w:rsidRPr="006B3191">
        <w:rPr>
          <w:rFonts w:ascii="Arial" w:hAnsi="Arial" w:cs="Arial"/>
          <w:bCs/>
          <w:lang w:val="ro-RO"/>
        </w:rPr>
        <w:t xml:space="preserve"> sau daca returnarea efectiva nu este posibila</w:t>
      </w:r>
      <w:r w:rsidRPr="006B3191">
        <w:rPr>
          <w:rFonts w:ascii="Arial" w:hAnsi="Arial" w:cs="Arial"/>
          <w:bCs/>
          <w:lang w:val="ro-RO"/>
        </w:rPr>
        <w:t xml:space="preserve">, returnarea poate fi </w:t>
      </w:r>
      <w:r w:rsidR="003A5BB6" w:rsidRPr="006B3191">
        <w:rPr>
          <w:rFonts w:ascii="Arial" w:hAnsi="Arial" w:cs="Arial"/>
          <w:bCs/>
          <w:lang w:val="ro-RO"/>
        </w:rPr>
        <w:t>i</w:t>
      </w:r>
      <w:r w:rsidRPr="006B3191">
        <w:rPr>
          <w:rFonts w:ascii="Arial" w:hAnsi="Arial" w:cs="Arial"/>
          <w:bCs/>
          <w:lang w:val="ro-RO"/>
        </w:rPr>
        <w:t>nlocuit</w:t>
      </w:r>
      <w:r w:rsidR="003A5BB6" w:rsidRPr="006B3191">
        <w:rPr>
          <w:rFonts w:ascii="Arial" w:hAnsi="Arial" w:cs="Arial"/>
          <w:bCs/>
          <w:lang w:val="ro-RO"/>
        </w:rPr>
        <w:t>a</w:t>
      </w:r>
      <w:r w:rsidRPr="006B3191">
        <w:rPr>
          <w:rFonts w:ascii="Arial" w:hAnsi="Arial" w:cs="Arial"/>
          <w:bCs/>
          <w:lang w:val="ro-RO"/>
        </w:rPr>
        <w:t xml:space="preserve"> </w:t>
      </w:r>
      <w:r w:rsidR="003A5BB6" w:rsidRPr="006B3191">
        <w:rPr>
          <w:rFonts w:ascii="Arial" w:hAnsi="Arial" w:cs="Arial"/>
          <w:bCs/>
          <w:lang w:val="ro-RO"/>
        </w:rPr>
        <w:t>i</w:t>
      </w:r>
      <w:r w:rsidRPr="006B3191">
        <w:rPr>
          <w:rFonts w:ascii="Arial" w:hAnsi="Arial" w:cs="Arial"/>
          <w:bCs/>
          <w:lang w:val="ro-RO"/>
        </w:rPr>
        <w:t xml:space="preserve">n tot sau </w:t>
      </w:r>
      <w:r w:rsidR="003A5BB6" w:rsidRPr="006B3191">
        <w:rPr>
          <w:rFonts w:ascii="Arial" w:hAnsi="Arial" w:cs="Arial"/>
          <w:bCs/>
          <w:lang w:val="ro-RO"/>
        </w:rPr>
        <w:t>i</w:t>
      </w:r>
      <w:r w:rsidRPr="006B3191">
        <w:rPr>
          <w:rFonts w:ascii="Arial" w:hAnsi="Arial" w:cs="Arial"/>
          <w:bCs/>
          <w:lang w:val="ro-RO"/>
        </w:rPr>
        <w:t>n parte de distrugerea respectivelor informa</w:t>
      </w:r>
      <w:r w:rsidR="003A5BB6" w:rsidRPr="006B3191">
        <w:rPr>
          <w:rFonts w:ascii="Arial" w:hAnsi="Arial" w:cs="Arial"/>
          <w:bCs/>
          <w:lang w:val="ro-RO"/>
        </w:rPr>
        <w:t>t</w:t>
      </w:r>
      <w:r w:rsidRPr="006B3191">
        <w:rPr>
          <w:rFonts w:ascii="Arial" w:hAnsi="Arial" w:cs="Arial"/>
          <w:bCs/>
          <w:lang w:val="ro-RO"/>
        </w:rPr>
        <w:t>ii urm</w:t>
      </w:r>
      <w:r w:rsidR="003A5BB6" w:rsidRPr="006B3191">
        <w:rPr>
          <w:rFonts w:ascii="Arial" w:hAnsi="Arial" w:cs="Arial"/>
          <w:bCs/>
          <w:lang w:val="ro-RO"/>
        </w:rPr>
        <w:t>a</w:t>
      </w:r>
      <w:r w:rsidRPr="006B3191">
        <w:rPr>
          <w:rFonts w:ascii="Arial" w:hAnsi="Arial" w:cs="Arial"/>
          <w:bCs/>
          <w:lang w:val="ro-RO"/>
        </w:rPr>
        <w:t>nd ca Prestatorul s</w:t>
      </w:r>
      <w:r w:rsidR="003A5BB6" w:rsidRPr="006B3191">
        <w:rPr>
          <w:rFonts w:ascii="Arial" w:hAnsi="Arial" w:cs="Arial"/>
          <w:bCs/>
          <w:lang w:val="ro-RO"/>
        </w:rPr>
        <w:t>a</w:t>
      </w:r>
      <w:r w:rsidRPr="006B3191">
        <w:rPr>
          <w:rFonts w:ascii="Arial" w:hAnsi="Arial" w:cs="Arial"/>
          <w:bCs/>
          <w:lang w:val="ro-RO"/>
        </w:rPr>
        <w:t xml:space="preserve"> confirme </w:t>
      </w:r>
      <w:r w:rsidR="003A5BB6" w:rsidRPr="006B3191">
        <w:rPr>
          <w:rFonts w:ascii="Arial" w:hAnsi="Arial" w:cs="Arial"/>
          <w:bCs/>
          <w:lang w:val="ro-RO"/>
        </w:rPr>
        <w:t>i</w:t>
      </w:r>
      <w:r w:rsidRPr="006B3191">
        <w:rPr>
          <w:rFonts w:ascii="Arial" w:hAnsi="Arial" w:cs="Arial"/>
          <w:bCs/>
          <w:lang w:val="ro-RO"/>
        </w:rPr>
        <w:t>n scris asupra efectu</w:t>
      </w:r>
      <w:r w:rsidR="003A5BB6" w:rsidRPr="006B3191">
        <w:rPr>
          <w:rFonts w:ascii="Arial" w:hAnsi="Arial" w:cs="Arial"/>
          <w:bCs/>
          <w:lang w:val="ro-RO"/>
        </w:rPr>
        <w:t>a</w:t>
      </w:r>
      <w:r w:rsidRPr="006B3191">
        <w:rPr>
          <w:rFonts w:ascii="Arial" w:hAnsi="Arial" w:cs="Arial"/>
          <w:bCs/>
          <w:lang w:val="ro-RO"/>
        </w:rPr>
        <w:t>rii acestei opera</w:t>
      </w:r>
      <w:r w:rsidR="003A5BB6" w:rsidRPr="006B3191">
        <w:rPr>
          <w:rFonts w:ascii="Arial" w:hAnsi="Arial" w:cs="Arial"/>
          <w:bCs/>
          <w:lang w:val="ro-RO"/>
        </w:rPr>
        <w:t>t</w:t>
      </w:r>
      <w:r w:rsidRPr="006B3191">
        <w:rPr>
          <w:rFonts w:ascii="Arial" w:hAnsi="Arial" w:cs="Arial"/>
          <w:bCs/>
          <w:lang w:val="ro-RO"/>
        </w:rPr>
        <w:t xml:space="preserve">iuni; </w:t>
      </w:r>
      <w:r w:rsidR="003A5BB6" w:rsidRPr="006B3191">
        <w:rPr>
          <w:rFonts w:ascii="Arial" w:hAnsi="Arial" w:cs="Arial"/>
          <w:bCs/>
          <w:lang w:val="ro-RO"/>
        </w:rPr>
        <w:t>s</w:t>
      </w:r>
      <w:r w:rsidRPr="006B3191">
        <w:rPr>
          <w:rFonts w:ascii="Arial" w:hAnsi="Arial" w:cs="Arial"/>
          <w:bCs/>
          <w:lang w:val="ro-RO"/>
        </w:rPr>
        <w:t>i</w:t>
      </w:r>
    </w:p>
    <w:p w14:paraId="44463675" w14:textId="23423247" w:rsidR="00C15FCA" w:rsidRPr="006B3191" w:rsidRDefault="00C15FCA" w:rsidP="00D5382D">
      <w:pPr>
        <w:tabs>
          <w:tab w:val="left" w:pos="720"/>
        </w:tabs>
        <w:suppressAutoHyphens/>
        <w:spacing w:after="0" w:line="240" w:lineRule="auto"/>
        <w:ind w:left="1440"/>
        <w:jc w:val="both"/>
        <w:rPr>
          <w:rFonts w:ascii="Arial" w:hAnsi="Arial" w:cs="Arial"/>
          <w:bCs/>
          <w:lang w:val="ro-RO"/>
        </w:rPr>
      </w:pPr>
      <w:r w:rsidRPr="006B3191">
        <w:rPr>
          <w:rFonts w:ascii="Arial" w:hAnsi="Arial" w:cs="Arial"/>
          <w:bCs/>
          <w:lang w:val="ro-RO"/>
        </w:rPr>
        <w:t>b) Actiunile corespunzatoare de returnare sau inlocuire/distrugere a Informa</w:t>
      </w:r>
      <w:r w:rsidR="003A5BB6" w:rsidRPr="006B3191">
        <w:rPr>
          <w:rFonts w:ascii="Arial" w:hAnsi="Arial" w:cs="Arial"/>
          <w:bCs/>
          <w:lang w:val="ro-RO"/>
        </w:rPr>
        <w:t>t</w:t>
      </w:r>
      <w:r w:rsidRPr="006B3191">
        <w:rPr>
          <w:rFonts w:ascii="Arial" w:hAnsi="Arial" w:cs="Arial"/>
          <w:bCs/>
          <w:lang w:val="ro-RO"/>
        </w:rPr>
        <w:t>iilor Confiden</w:t>
      </w:r>
      <w:r w:rsidR="003A5BB6" w:rsidRPr="006B3191">
        <w:rPr>
          <w:rFonts w:ascii="Arial" w:hAnsi="Arial" w:cs="Arial"/>
          <w:bCs/>
          <w:lang w:val="ro-RO"/>
        </w:rPr>
        <w:t>t</w:t>
      </w:r>
      <w:r w:rsidRPr="006B3191">
        <w:rPr>
          <w:rFonts w:ascii="Arial" w:hAnsi="Arial" w:cs="Arial"/>
          <w:bCs/>
          <w:lang w:val="ro-RO"/>
        </w:rPr>
        <w:t>iale vor fi efectuate de Prestator f</w:t>
      </w:r>
      <w:r w:rsidR="003A5BB6" w:rsidRPr="006B3191">
        <w:rPr>
          <w:rFonts w:ascii="Arial" w:hAnsi="Arial" w:cs="Arial"/>
          <w:bCs/>
          <w:lang w:val="ro-RO"/>
        </w:rPr>
        <w:t>a</w:t>
      </w:r>
      <w:r w:rsidRPr="006B3191">
        <w:rPr>
          <w:rFonts w:ascii="Arial" w:hAnsi="Arial" w:cs="Arial"/>
          <w:bCs/>
          <w:lang w:val="ro-RO"/>
        </w:rPr>
        <w:t>r</w:t>
      </w:r>
      <w:r w:rsidR="003A5BB6" w:rsidRPr="006B3191">
        <w:rPr>
          <w:rFonts w:ascii="Arial" w:hAnsi="Arial" w:cs="Arial"/>
          <w:bCs/>
          <w:lang w:val="ro-RO"/>
        </w:rPr>
        <w:t>a</w:t>
      </w:r>
      <w:r w:rsidRPr="006B3191">
        <w:rPr>
          <w:rFonts w:ascii="Arial" w:hAnsi="Arial" w:cs="Arial"/>
          <w:bCs/>
          <w:lang w:val="ro-RO"/>
        </w:rPr>
        <w:t xml:space="preserve"> niciun fel de costuri.</w:t>
      </w:r>
    </w:p>
    <w:p w14:paraId="50677067" w14:textId="77777777" w:rsidR="00D5382D" w:rsidRPr="006B3191" w:rsidRDefault="00D5382D" w:rsidP="00D5382D">
      <w:pPr>
        <w:tabs>
          <w:tab w:val="left" w:pos="720"/>
        </w:tabs>
        <w:suppressAutoHyphens/>
        <w:spacing w:after="0" w:line="240" w:lineRule="auto"/>
        <w:ind w:left="1440"/>
        <w:jc w:val="both"/>
        <w:rPr>
          <w:rFonts w:ascii="Arial" w:hAnsi="Arial" w:cs="Arial"/>
          <w:bCs/>
          <w:lang w:val="ro-RO"/>
        </w:rPr>
      </w:pPr>
    </w:p>
    <w:p w14:paraId="23064320" w14:textId="72457759" w:rsidR="008B6E2D" w:rsidRPr="006B3191" w:rsidRDefault="003C683F" w:rsidP="003C683F">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t>Divulgarea</w:t>
      </w:r>
      <w:r w:rsidR="008B6E2D" w:rsidRPr="006B3191">
        <w:rPr>
          <w:rFonts w:ascii="Arial" w:hAnsi="Arial" w:cs="Arial"/>
          <w:bCs/>
          <w:lang w:val="ro-RO"/>
        </w:rPr>
        <w:t xml:space="preserve"> de Informatii Confidentiale</w:t>
      </w:r>
      <w:r w:rsidRPr="006B3191">
        <w:rPr>
          <w:rFonts w:ascii="Arial" w:hAnsi="Arial" w:cs="Arial"/>
          <w:bCs/>
          <w:lang w:val="ro-RO"/>
        </w:rPr>
        <w:t xml:space="preserve"> este permisa</w:t>
      </w:r>
      <w:r w:rsidR="001B1E85" w:rsidRPr="006B3191">
        <w:rPr>
          <w:rFonts w:ascii="Arial" w:hAnsi="Arial" w:cs="Arial"/>
          <w:bCs/>
          <w:lang w:val="ro-RO"/>
        </w:rPr>
        <w:t xml:space="preserve"> atunci cand</w:t>
      </w:r>
      <w:r w:rsidRPr="006B3191">
        <w:rPr>
          <w:rFonts w:ascii="Arial" w:hAnsi="Arial" w:cs="Arial"/>
          <w:bCs/>
          <w:lang w:val="ro-RO"/>
        </w:rPr>
        <w:t xml:space="preserve">: </w:t>
      </w:r>
    </w:p>
    <w:p w14:paraId="271DCB0B" w14:textId="77777777" w:rsidR="001B1E85" w:rsidRPr="006B3191" w:rsidRDefault="001B1E85" w:rsidP="001B1E85">
      <w:pPr>
        <w:pStyle w:val="ListParagraph"/>
        <w:tabs>
          <w:tab w:val="left" w:pos="1440"/>
        </w:tabs>
        <w:suppressAutoHyphens/>
        <w:spacing w:after="0" w:line="240" w:lineRule="auto"/>
        <w:ind w:left="1440"/>
        <w:jc w:val="both"/>
        <w:rPr>
          <w:rFonts w:ascii="Arial" w:hAnsi="Arial" w:cs="Arial"/>
          <w:bCs/>
          <w:lang w:val="ro-RO"/>
        </w:rPr>
      </w:pPr>
      <w:r w:rsidRPr="006B3191">
        <w:rPr>
          <w:rFonts w:ascii="Arial" w:hAnsi="Arial" w:cs="Arial"/>
          <w:bCs/>
          <w:lang w:val="ro-RO"/>
        </w:rPr>
        <w:t xml:space="preserve">a) Beneficiarul si-a exprimat in prealabil si in scris acordul cu privire aceasta, avand cunostinta atat despre ce Informatii Confidentiale vor fi divulgate precum si cui vor fi divulgate; </w:t>
      </w:r>
    </w:p>
    <w:p w14:paraId="3D032E80" w14:textId="450CCE77" w:rsidR="001B1E85" w:rsidRPr="006B3191" w:rsidRDefault="001B1E85" w:rsidP="001B1E85">
      <w:pPr>
        <w:pStyle w:val="ListParagraph"/>
        <w:tabs>
          <w:tab w:val="left" w:pos="1440"/>
        </w:tabs>
        <w:suppressAutoHyphens/>
        <w:spacing w:after="0" w:line="240" w:lineRule="auto"/>
        <w:ind w:left="1440"/>
        <w:jc w:val="both"/>
        <w:rPr>
          <w:rFonts w:ascii="Arial" w:hAnsi="Arial" w:cs="Arial"/>
          <w:bCs/>
          <w:lang w:val="ro-RO"/>
        </w:rPr>
      </w:pPr>
      <w:r w:rsidRPr="006B3191">
        <w:rPr>
          <w:rFonts w:ascii="Arial" w:hAnsi="Arial" w:cs="Arial"/>
          <w:bCs/>
          <w:lang w:val="ro-RO"/>
        </w:rPr>
        <w:t>b) divulgarea s-a produs ca urmare a respectarii unor obligatii legale imperative sau solicit</w:t>
      </w:r>
      <w:r w:rsidR="003A5BB6" w:rsidRPr="006B3191">
        <w:rPr>
          <w:rFonts w:ascii="Arial" w:hAnsi="Arial" w:cs="Arial"/>
          <w:bCs/>
          <w:lang w:val="ro-RO"/>
        </w:rPr>
        <w:t>a</w:t>
      </w:r>
      <w:r w:rsidRPr="006B3191">
        <w:rPr>
          <w:rFonts w:ascii="Arial" w:hAnsi="Arial" w:cs="Arial"/>
          <w:bCs/>
          <w:lang w:val="ro-RO"/>
        </w:rPr>
        <w:t>ri de dezv</w:t>
      </w:r>
      <w:r w:rsidR="003A5BB6" w:rsidRPr="006B3191">
        <w:rPr>
          <w:rFonts w:ascii="Arial" w:hAnsi="Arial" w:cs="Arial"/>
          <w:bCs/>
          <w:lang w:val="ro-RO"/>
        </w:rPr>
        <w:t>a</w:t>
      </w:r>
      <w:r w:rsidRPr="006B3191">
        <w:rPr>
          <w:rFonts w:ascii="Arial" w:hAnsi="Arial" w:cs="Arial"/>
          <w:bCs/>
          <w:lang w:val="ro-RO"/>
        </w:rPr>
        <w:t>luirea din partea unor autorit</w:t>
      </w:r>
      <w:r w:rsidR="003A5BB6" w:rsidRPr="006B3191">
        <w:rPr>
          <w:rFonts w:ascii="Arial" w:hAnsi="Arial" w:cs="Arial"/>
          <w:bCs/>
          <w:lang w:val="ro-RO"/>
        </w:rPr>
        <w:t>at</w:t>
      </w:r>
      <w:r w:rsidRPr="006B3191">
        <w:rPr>
          <w:rFonts w:ascii="Arial" w:hAnsi="Arial" w:cs="Arial"/>
          <w:bCs/>
          <w:lang w:val="ro-RO"/>
        </w:rPr>
        <w:t>i competente sau instante de judecata potrivit atribu</w:t>
      </w:r>
      <w:r w:rsidR="003A5BB6" w:rsidRPr="006B3191">
        <w:rPr>
          <w:rFonts w:ascii="Arial" w:hAnsi="Arial" w:cs="Arial"/>
          <w:bCs/>
          <w:lang w:val="ro-RO"/>
        </w:rPr>
        <w:t>t</w:t>
      </w:r>
      <w:r w:rsidRPr="006B3191">
        <w:rPr>
          <w:rFonts w:ascii="Arial" w:hAnsi="Arial" w:cs="Arial"/>
          <w:bCs/>
          <w:lang w:val="ro-RO"/>
        </w:rPr>
        <w:t>iilor lor legale;</w:t>
      </w:r>
    </w:p>
    <w:p w14:paraId="3E1BC59C" w14:textId="5342565A" w:rsidR="001B1E85" w:rsidRPr="006B3191" w:rsidRDefault="001B1E85" w:rsidP="001B1E85">
      <w:pPr>
        <w:pStyle w:val="ListParagraph"/>
        <w:tabs>
          <w:tab w:val="left" w:pos="1440"/>
        </w:tabs>
        <w:suppressAutoHyphens/>
        <w:spacing w:after="0" w:line="240" w:lineRule="auto"/>
        <w:ind w:left="1440"/>
        <w:jc w:val="both"/>
        <w:rPr>
          <w:rFonts w:ascii="Arial" w:hAnsi="Arial" w:cs="Arial"/>
          <w:bCs/>
          <w:lang w:val="ro-RO"/>
        </w:rPr>
      </w:pPr>
      <w:r w:rsidRPr="006B3191">
        <w:rPr>
          <w:rFonts w:ascii="Arial" w:hAnsi="Arial" w:cs="Arial"/>
          <w:bCs/>
          <w:lang w:val="ro-RO"/>
        </w:rPr>
        <w:t>c) Informa</w:t>
      </w:r>
      <w:r w:rsidR="003A5BB6" w:rsidRPr="006B3191">
        <w:rPr>
          <w:rFonts w:ascii="Arial" w:hAnsi="Arial" w:cs="Arial"/>
          <w:bCs/>
          <w:lang w:val="ro-RO"/>
        </w:rPr>
        <w:t>t</w:t>
      </w:r>
      <w:r w:rsidRPr="006B3191">
        <w:rPr>
          <w:rFonts w:ascii="Arial" w:hAnsi="Arial" w:cs="Arial"/>
          <w:bCs/>
          <w:lang w:val="ro-RO"/>
        </w:rPr>
        <w:t>ia Confiden</w:t>
      </w:r>
      <w:r w:rsidR="003A5BB6" w:rsidRPr="006B3191">
        <w:rPr>
          <w:rFonts w:ascii="Arial" w:hAnsi="Arial" w:cs="Arial"/>
          <w:bCs/>
          <w:lang w:val="ro-RO"/>
        </w:rPr>
        <w:t>t</w:t>
      </w:r>
      <w:r w:rsidRPr="006B3191">
        <w:rPr>
          <w:rFonts w:ascii="Arial" w:hAnsi="Arial" w:cs="Arial"/>
          <w:bCs/>
          <w:lang w:val="ro-RO"/>
        </w:rPr>
        <w:t>ial</w:t>
      </w:r>
      <w:r w:rsidR="003A5BB6" w:rsidRPr="006B3191">
        <w:rPr>
          <w:rFonts w:ascii="Arial" w:hAnsi="Arial" w:cs="Arial"/>
          <w:bCs/>
          <w:lang w:val="ro-RO"/>
        </w:rPr>
        <w:t>a</w:t>
      </w:r>
      <w:r w:rsidRPr="006B3191">
        <w:rPr>
          <w:rFonts w:ascii="Arial" w:hAnsi="Arial" w:cs="Arial"/>
          <w:bCs/>
          <w:lang w:val="ro-RO"/>
        </w:rPr>
        <w:t xml:space="preserve"> primit</w:t>
      </w:r>
      <w:r w:rsidR="003A5BB6" w:rsidRPr="006B3191">
        <w:rPr>
          <w:rFonts w:ascii="Arial" w:hAnsi="Arial" w:cs="Arial"/>
          <w:bCs/>
          <w:lang w:val="ro-RO"/>
        </w:rPr>
        <w:t>a</w:t>
      </w:r>
      <w:r w:rsidRPr="006B3191">
        <w:rPr>
          <w:rFonts w:ascii="Arial" w:hAnsi="Arial" w:cs="Arial"/>
          <w:bCs/>
          <w:lang w:val="ro-RO"/>
        </w:rPr>
        <w:t xml:space="preserve"> de Prestator a devenit public</w:t>
      </w:r>
      <w:r w:rsidR="003A5BB6" w:rsidRPr="006B3191">
        <w:rPr>
          <w:rFonts w:ascii="Arial" w:hAnsi="Arial" w:cs="Arial"/>
          <w:bCs/>
          <w:lang w:val="ro-RO"/>
        </w:rPr>
        <w:t>a</w:t>
      </w:r>
      <w:r w:rsidRPr="006B3191">
        <w:rPr>
          <w:rFonts w:ascii="Arial" w:hAnsi="Arial" w:cs="Arial"/>
          <w:bCs/>
          <w:lang w:val="ro-RO"/>
        </w:rPr>
        <w:t xml:space="preserve"> </w:t>
      </w:r>
      <w:r w:rsidR="003A5BB6" w:rsidRPr="006B3191">
        <w:rPr>
          <w:rFonts w:ascii="Arial" w:hAnsi="Arial" w:cs="Arial"/>
          <w:bCs/>
          <w:lang w:val="ro-RO"/>
        </w:rPr>
        <w:t>i</w:t>
      </w:r>
      <w:r w:rsidRPr="006B3191">
        <w:rPr>
          <w:rFonts w:ascii="Arial" w:hAnsi="Arial" w:cs="Arial"/>
          <w:bCs/>
          <w:lang w:val="ro-RO"/>
        </w:rPr>
        <w:t>ntre timp, fara ca Prestatorul sa fi incalcat obligatia sa de confidentialitate;</w:t>
      </w:r>
    </w:p>
    <w:p w14:paraId="2E61F252" w14:textId="2D4B7C3D" w:rsidR="001B1E85" w:rsidRPr="006B3191" w:rsidRDefault="001B1E85" w:rsidP="001B1E85">
      <w:pPr>
        <w:pStyle w:val="ListParagraph"/>
        <w:tabs>
          <w:tab w:val="left" w:pos="1440"/>
        </w:tabs>
        <w:suppressAutoHyphens/>
        <w:spacing w:after="0" w:line="240" w:lineRule="auto"/>
        <w:ind w:left="1440"/>
        <w:jc w:val="both"/>
        <w:rPr>
          <w:rFonts w:ascii="Arial" w:hAnsi="Arial" w:cs="Arial"/>
          <w:bCs/>
          <w:lang w:val="ro-RO"/>
        </w:rPr>
      </w:pPr>
      <w:r w:rsidRPr="006B3191">
        <w:rPr>
          <w:rFonts w:ascii="Arial" w:hAnsi="Arial" w:cs="Arial"/>
          <w:bCs/>
          <w:lang w:val="ro-RO"/>
        </w:rPr>
        <w:t>d) Informa</w:t>
      </w:r>
      <w:r w:rsidR="003A5BB6" w:rsidRPr="006B3191">
        <w:rPr>
          <w:rFonts w:ascii="Arial" w:hAnsi="Arial" w:cs="Arial"/>
          <w:bCs/>
          <w:lang w:val="ro-RO"/>
        </w:rPr>
        <w:t>t</w:t>
      </w:r>
      <w:r w:rsidRPr="006B3191">
        <w:rPr>
          <w:rFonts w:ascii="Arial" w:hAnsi="Arial" w:cs="Arial"/>
          <w:bCs/>
          <w:lang w:val="ro-RO"/>
        </w:rPr>
        <w:t>ia Confiden</w:t>
      </w:r>
      <w:r w:rsidR="003A5BB6" w:rsidRPr="006B3191">
        <w:rPr>
          <w:rFonts w:ascii="Arial" w:hAnsi="Arial" w:cs="Arial"/>
          <w:bCs/>
          <w:lang w:val="ro-RO"/>
        </w:rPr>
        <w:t>t</w:t>
      </w:r>
      <w:r w:rsidRPr="006B3191">
        <w:rPr>
          <w:rFonts w:ascii="Arial" w:hAnsi="Arial" w:cs="Arial"/>
          <w:bCs/>
          <w:lang w:val="ro-RO"/>
        </w:rPr>
        <w:t>ial</w:t>
      </w:r>
      <w:r w:rsidR="003A5BB6" w:rsidRPr="006B3191">
        <w:rPr>
          <w:rFonts w:ascii="Arial" w:hAnsi="Arial" w:cs="Arial"/>
          <w:bCs/>
          <w:lang w:val="ro-RO"/>
        </w:rPr>
        <w:t>a</w:t>
      </w:r>
      <w:r w:rsidRPr="006B3191">
        <w:rPr>
          <w:rFonts w:ascii="Arial" w:hAnsi="Arial" w:cs="Arial"/>
          <w:bCs/>
          <w:lang w:val="ro-RO"/>
        </w:rPr>
        <w:t xml:space="preserve"> primit</w:t>
      </w:r>
      <w:r w:rsidR="003A5BB6" w:rsidRPr="006B3191">
        <w:rPr>
          <w:rFonts w:ascii="Arial" w:hAnsi="Arial" w:cs="Arial"/>
          <w:bCs/>
          <w:lang w:val="ro-RO"/>
        </w:rPr>
        <w:t>a</w:t>
      </w:r>
      <w:r w:rsidRPr="006B3191">
        <w:rPr>
          <w:rFonts w:ascii="Arial" w:hAnsi="Arial" w:cs="Arial"/>
          <w:bCs/>
          <w:lang w:val="ro-RO"/>
        </w:rPr>
        <w:t xml:space="preserve"> de la Beneficiar a fost ob</w:t>
      </w:r>
      <w:r w:rsidR="003A5BB6" w:rsidRPr="006B3191">
        <w:rPr>
          <w:rFonts w:ascii="Arial" w:hAnsi="Arial" w:cs="Arial"/>
          <w:bCs/>
          <w:lang w:val="ro-RO"/>
        </w:rPr>
        <w:t>t</w:t>
      </w:r>
      <w:r w:rsidRPr="006B3191">
        <w:rPr>
          <w:rFonts w:ascii="Arial" w:hAnsi="Arial" w:cs="Arial"/>
          <w:bCs/>
          <w:lang w:val="ro-RO"/>
        </w:rPr>
        <w:t>inut</w:t>
      </w:r>
      <w:r w:rsidR="003A5BB6" w:rsidRPr="006B3191">
        <w:rPr>
          <w:rFonts w:ascii="Arial" w:hAnsi="Arial" w:cs="Arial"/>
          <w:bCs/>
          <w:lang w:val="ro-RO"/>
        </w:rPr>
        <w:t>a</w:t>
      </w:r>
      <w:r w:rsidRPr="006B3191">
        <w:rPr>
          <w:rFonts w:ascii="Arial" w:hAnsi="Arial" w:cs="Arial"/>
          <w:bCs/>
          <w:lang w:val="ro-RO"/>
        </w:rPr>
        <w:t xml:space="preserve"> anterior dintr-o alt</w:t>
      </w:r>
      <w:r w:rsidR="003A5BB6" w:rsidRPr="006B3191">
        <w:rPr>
          <w:rFonts w:ascii="Arial" w:hAnsi="Arial" w:cs="Arial"/>
          <w:bCs/>
          <w:lang w:val="ro-RO"/>
        </w:rPr>
        <w:t>a</w:t>
      </w:r>
      <w:r w:rsidRPr="006B3191">
        <w:rPr>
          <w:rFonts w:ascii="Arial" w:hAnsi="Arial" w:cs="Arial"/>
          <w:bCs/>
          <w:lang w:val="ro-RO"/>
        </w:rPr>
        <w:t xml:space="preserve"> surs</w:t>
      </w:r>
      <w:r w:rsidR="003A5BB6" w:rsidRPr="006B3191">
        <w:rPr>
          <w:rFonts w:ascii="Arial" w:hAnsi="Arial" w:cs="Arial"/>
          <w:bCs/>
          <w:lang w:val="ro-RO"/>
        </w:rPr>
        <w:t>a</w:t>
      </w:r>
      <w:r w:rsidRPr="006B3191">
        <w:rPr>
          <w:rFonts w:ascii="Arial" w:hAnsi="Arial" w:cs="Arial"/>
          <w:bCs/>
          <w:lang w:val="ro-RO"/>
        </w:rPr>
        <w:t xml:space="preserve">, </w:t>
      </w:r>
      <w:r w:rsidR="003A5BB6" w:rsidRPr="006B3191">
        <w:rPr>
          <w:rFonts w:ascii="Arial" w:hAnsi="Arial" w:cs="Arial"/>
          <w:bCs/>
          <w:lang w:val="ro-RO"/>
        </w:rPr>
        <w:t>i</w:t>
      </w:r>
      <w:r w:rsidRPr="006B3191">
        <w:rPr>
          <w:rFonts w:ascii="Arial" w:hAnsi="Arial" w:cs="Arial"/>
          <w:bCs/>
          <w:lang w:val="ro-RO"/>
        </w:rPr>
        <w:t xml:space="preserve">n mod legal </w:t>
      </w:r>
      <w:r w:rsidR="003A5BB6" w:rsidRPr="006B3191">
        <w:rPr>
          <w:rFonts w:ascii="Arial" w:hAnsi="Arial" w:cs="Arial"/>
          <w:bCs/>
          <w:lang w:val="ro-RO"/>
        </w:rPr>
        <w:t>s</w:t>
      </w:r>
      <w:r w:rsidRPr="006B3191">
        <w:rPr>
          <w:rFonts w:ascii="Arial" w:hAnsi="Arial" w:cs="Arial"/>
          <w:bCs/>
          <w:lang w:val="ro-RO"/>
        </w:rPr>
        <w:t>i f</w:t>
      </w:r>
      <w:r w:rsidR="003A5BB6" w:rsidRPr="006B3191">
        <w:rPr>
          <w:rFonts w:ascii="Arial" w:hAnsi="Arial" w:cs="Arial"/>
          <w:bCs/>
          <w:lang w:val="ro-RO"/>
        </w:rPr>
        <w:t>a</w:t>
      </w:r>
      <w:r w:rsidRPr="006B3191">
        <w:rPr>
          <w:rFonts w:ascii="Arial" w:hAnsi="Arial" w:cs="Arial"/>
          <w:bCs/>
          <w:lang w:val="ro-RO"/>
        </w:rPr>
        <w:t>r</w:t>
      </w:r>
      <w:r w:rsidR="003A5BB6" w:rsidRPr="006B3191">
        <w:rPr>
          <w:rFonts w:ascii="Arial" w:hAnsi="Arial" w:cs="Arial"/>
          <w:bCs/>
          <w:lang w:val="ro-RO"/>
        </w:rPr>
        <w:t>a</w:t>
      </w:r>
      <w:r w:rsidRPr="006B3191">
        <w:rPr>
          <w:rFonts w:ascii="Arial" w:hAnsi="Arial" w:cs="Arial"/>
          <w:bCs/>
          <w:lang w:val="ro-RO"/>
        </w:rPr>
        <w:t xml:space="preserve"> a </w:t>
      </w:r>
      <w:r w:rsidR="003A5BB6" w:rsidRPr="006B3191">
        <w:rPr>
          <w:rFonts w:ascii="Arial" w:hAnsi="Arial" w:cs="Arial"/>
          <w:bCs/>
          <w:lang w:val="ro-RO"/>
        </w:rPr>
        <w:t>i</w:t>
      </w:r>
      <w:r w:rsidRPr="006B3191">
        <w:rPr>
          <w:rFonts w:ascii="Arial" w:hAnsi="Arial" w:cs="Arial"/>
          <w:bCs/>
          <w:lang w:val="ro-RO"/>
        </w:rPr>
        <w:t>nc</w:t>
      </w:r>
      <w:r w:rsidR="003A5BB6" w:rsidRPr="006B3191">
        <w:rPr>
          <w:rFonts w:ascii="Arial" w:hAnsi="Arial" w:cs="Arial"/>
          <w:bCs/>
          <w:lang w:val="ro-RO"/>
        </w:rPr>
        <w:t>a</w:t>
      </w:r>
      <w:r w:rsidRPr="006B3191">
        <w:rPr>
          <w:rFonts w:ascii="Arial" w:hAnsi="Arial" w:cs="Arial"/>
          <w:bCs/>
          <w:lang w:val="ro-RO"/>
        </w:rPr>
        <w:t xml:space="preserve">lca prezentul Acord sau un altul similar cu acesta </w:t>
      </w:r>
      <w:r w:rsidR="003A5BB6" w:rsidRPr="006B3191">
        <w:rPr>
          <w:rFonts w:ascii="Arial" w:hAnsi="Arial" w:cs="Arial"/>
          <w:bCs/>
          <w:lang w:val="ro-RO"/>
        </w:rPr>
        <w:t>i</w:t>
      </w:r>
      <w:r w:rsidRPr="006B3191">
        <w:rPr>
          <w:rFonts w:ascii="Arial" w:hAnsi="Arial" w:cs="Arial"/>
          <w:bCs/>
          <w:lang w:val="ro-RO"/>
        </w:rPr>
        <w:t xml:space="preserve">ncheiat cu sursa </w:t>
      </w:r>
      <w:r w:rsidR="003A5BB6" w:rsidRPr="006B3191">
        <w:rPr>
          <w:rFonts w:ascii="Arial" w:hAnsi="Arial" w:cs="Arial"/>
          <w:bCs/>
          <w:lang w:val="ro-RO"/>
        </w:rPr>
        <w:t>i</w:t>
      </w:r>
      <w:r w:rsidRPr="006B3191">
        <w:rPr>
          <w:rFonts w:ascii="Arial" w:hAnsi="Arial" w:cs="Arial"/>
          <w:bCs/>
          <w:lang w:val="ro-RO"/>
        </w:rPr>
        <w:t>n cauz</w:t>
      </w:r>
      <w:r w:rsidR="003A5BB6" w:rsidRPr="006B3191">
        <w:rPr>
          <w:rFonts w:ascii="Arial" w:hAnsi="Arial" w:cs="Arial"/>
          <w:bCs/>
          <w:lang w:val="ro-RO"/>
        </w:rPr>
        <w:t>a</w:t>
      </w:r>
      <w:r w:rsidRPr="006B3191">
        <w:rPr>
          <w:rFonts w:ascii="Arial" w:hAnsi="Arial" w:cs="Arial"/>
          <w:bCs/>
          <w:lang w:val="ro-RO"/>
        </w:rPr>
        <w:t>.</w:t>
      </w:r>
    </w:p>
    <w:p w14:paraId="6EA0D0D6" w14:textId="77777777" w:rsidR="001B1E85" w:rsidRPr="006B3191" w:rsidRDefault="001B1E85" w:rsidP="001B1E85">
      <w:pPr>
        <w:pStyle w:val="ListParagraph"/>
        <w:tabs>
          <w:tab w:val="left" w:pos="1440"/>
        </w:tabs>
        <w:suppressAutoHyphens/>
        <w:spacing w:after="0" w:line="240" w:lineRule="auto"/>
        <w:ind w:left="1440"/>
        <w:jc w:val="both"/>
        <w:rPr>
          <w:rFonts w:ascii="Arial" w:hAnsi="Arial" w:cs="Arial"/>
          <w:bCs/>
          <w:lang w:val="ro-RO"/>
        </w:rPr>
      </w:pPr>
    </w:p>
    <w:p w14:paraId="2F15E8C3" w14:textId="4CE8CFB2" w:rsidR="006346E1" w:rsidRPr="006B3191" w:rsidRDefault="001B1E85" w:rsidP="006346E1">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lastRenderedPageBreak/>
        <w:t xml:space="preserve">Partile </w:t>
      </w:r>
      <w:r w:rsidR="00EE035E" w:rsidRPr="006B3191">
        <w:rPr>
          <w:rFonts w:ascii="Arial" w:hAnsi="Arial" w:cs="Arial"/>
          <w:bCs/>
          <w:lang w:val="ro-RO"/>
        </w:rPr>
        <w:t xml:space="preserve">recunosc </w:t>
      </w:r>
      <w:r w:rsidR="00E71297" w:rsidRPr="006B3191">
        <w:rPr>
          <w:rFonts w:ascii="Arial" w:hAnsi="Arial" w:cs="Arial"/>
          <w:bCs/>
          <w:lang w:val="ro-RO"/>
        </w:rPr>
        <w:t xml:space="preserve">si accepta ca Informatii Confidentiale vor fi </w:t>
      </w:r>
      <w:r w:rsidR="001F718E" w:rsidRPr="006B3191">
        <w:rPr>
          <w:rFonts w:ascii="Arial" w:hAnsi="Arial" w:cs="Arial"/>
          <w:bCs/>
          <w:lang w:val="ro-RO"/>
        </w:rPr>
        <w:t>considerate si informatiile dezvaluite de Beneficiar</w:t>
      </w:r>
      <w:r w:rsidR="00F477F2" w:rsidRPr="006B3191">
        <w:rPr>
          <w:rFonts w:ascii="Arial" w:hAnsi="Arial" w:cs="Arial"/>
          <w:bCs/>
          <w:lang w:val="ro-RO"/>
        </w:rPr>
        <w:t xml:space="preserve"> anterior semnarii prezentului</w:t>
      </w:r>
      <w:r w:rsidR="001F718E" w:rsidRPr="006B3191">
        <w:rPr>
          <w:rFonts w:ascii="Arial" w:hAnsi="Arial" w:cs="Arial"/>
          <w:bCs/>
          <w:lang w:val="ro-RO"/>
        </w:rPr>
        <w:t xml:space="preserve"> </w:t>
      </w:r>
      <w:r w:rsidR="00F477F2" w:rsidRPr="006B3191">
        <w:rPr>
          <w:rFonts w:ascii="Arial" w:hAnsi="Arial" w:cs="Arial"/>
          <w:bCs/>
          <w:lang w:val="ro-RO"/>
        </w:rPr>
        <w:t xml:space="preserve">Contract, </w:t>
      </w:r>
      <w:r w:rsidR="001F718E" w:rsidRPr="006B3191">
        <w:rPr>
          <w:rFonts w:ascii="Arial" w:hAnsi="Arial" w:cs="Arial"/>
          <w:bCs/>
          <w:lang w:val="ro-RO"/>
        </w:rPr>
        <w:t>in perioada de negociere</w:t>
      </w:r>
      <w:r w:rsidR="00352895" w:rsidRPr="006B3191">
        <w:rPr>
          <w:rFonts w:ascii="Arial" w:hAnsi="Arial" w:cs="Arial"/>
          <w:bCs/>
          <w:lang w:val="ro-RO"/>
        </w:rPr>
        <w:t xml:space="preserve"> din Parti. </w:t>
      </w:r>
      <w:r w:rsidR="00A42D6C" w:rsidRPr="006B3191">
        <w:rPr>
          <w:rFonts w:ascii="Arial" w:hAnsi="Arial" w:cs="Arial"/>
          <w:bCs/>
          <w:lang w:val="ro-RO"/>
        </w:rPr>
        <w:t>Sens in care si acele informatii vor beneficia de acelasi statut protejat</w:t>
      </w:r>
      <w:r w:rsidR="00504DBB" w:rsidRPr="006B3191">
        <w:rPr>
          <w:rFonts w:ascii="Arial" w:hAnsi="Arial" w:cs="Arial"/>
          <w:bCs/>
          <w:lang w:val="ro-RO"/>
        </w:rPr>
        <w:t>.</w:t>
      </w:r>
    </w:p>
    <w:p w14:paraId="66D7C032" w14:textId="77777777" w:rsidR="007D501E" w:rsidRPr="006B3191" w:rsidRDefault="007D501E" w:rsidP="007D501E">
      <w:pPr>
        <w:pStyle w:val="ListParagraph"/>
        <w:tabs>
          <w:tab w:val="left" w:pos="720"/>
        </w:tabs>
        <w:suppressAutoHyphens/>
        <w:spacing w:after="0" w:line="240" w:lineRule="auto"/>
        <w:jc w:val="both"/>
        <w:rPr>
          <w:rFonts w:ascii="Arial" w:hAnsi="Arial" w:cs="Arial"/>
          <w:bCs/>
          <w:lang w:val="ro-RO"/>
        </w:rPr>
      </w:pPr>
    </w:p>
    <w:p w14:paraId="1A74B5AF" w14:textId="121A32C7" w:rsidR="007D501E" w:rsidRPr="006B3191" w:rsidRDefault="007D501E" w:rsidP="006346E1">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t>Prestatorul declara ca intelege</w:t>
      </w:r>
      <w:r w:rsidR="00415151" w:rsidRPr="006B3191">
        <w:rPr>
          <w:rFonts w:ascii="Arial" w:hAnsi="Arial" w:cs="Arial"/>
          <w:bCs/>
          <w:lang w:val="ro-RO"/>
        </w:rPr>
        <w:t xml:space="preserve"> ca dezvaluirea oricaror Informatii Confidentiale, mai ales in legatura cu Software-ul </w:t>
      </w:r>
      <w:r w:rsidR="00120A4B" w:rsidRPr="006B3191">
        <w:rPr>
          <w:rFonts w:ascii="Arial" w:hAnsi="Arial" w:cs="Arial"/>
          <w:bCs/>
          <w:lang w:val="ro-RO"/>
        </w:rPr>
        <w:t>este de natura a-i</w:t>
      </w:r>
      <w:r w:rsidR="00FA2D30" w:rsidRPr="006B3191">
        <w:rPr>
          <w:rFonts w:ascii="Arial" w:hAnsi="Arial" w:cs="Arial"/>
          <w:bCs/>
          <w:lang w:val="ro-RO"/>
        </w:rPr>
        <w:t xml:space="preserve"> cauza Beneficiarului </w:t>
      </w:r>
      <w:r w:rsidR="00EC0A3C" w:rsidRPr="006B3191">
        <w:rPr>
          <w:rFonts w:ascii="Arial" w:hAnsi="Arial" w:cs="Arial"/>
          <w:bCs/>
          <w:lang w:val="ro-RO"/>
        </w:rPr>
        <w:t>pagube insemnate</w:t>
      </w:r>
      <w:r w:rsidR="00B5486A" w:rsidRPr="006B3191">
        <w:rPr>
          <w:rFonts w:ascii="Arial" w:hAnsi="Arial" w:cs="Arial"/>
          <w:bCs/>
          <w:lang w:val="ro-RO"/>
        </w:rPr>
        <w:t xml:space="preserve"> sens in care acesta se va abtine de la orice fel de divulgare </w:t>
      </w:r>
      <w:r w:rsidR="00990FB3" w:rsidRPr="006B3191">
        <w:rPr>
          <w:rFonts w:ascii="Arial" w:hAnsi="Arial" w:cs="Arial"/>
          <w:bCs/>
          <w:lang w:val="ro-RO"/>
        </w:rPr>
        <w:t>nepermisa</w:t>
      </w:r>
      <w:r w:rsidR="0078502F" w:rsidRPr="006B3191">
        <w:rPr>
          <w:rFonts w:ascii="Arial" w:hAnsi="Arial" w:cs="Arial"/>
          <w:bCs/>
          <w:lang w:val="ro-RO"/>
        </w:rPr>
        <w:t>.</w:t>
      </w:r>
      <w:r w:rsidR="00B5486A" w:rsidRPr="006B3191">
        <w:rPr>
          <w:rFonts w:ascii="Arial" w:hAnsi="Arial" w:cs="Arial"/>
          <w:bCs/>
          <w:lang w:val="ro-RO"/>
        </w:rPr>
        <w:t xml:space="preserve"> </w:t>
      </w:r>
    </w:p>
    <w:p w14:paraId="23B0B76E" w14:textId="77777777" w:rsidR="001E467F" w:rsidRPr="006B3191" w:rsidRDefault="001E467F" w:rsidP="001E467F">
      <w:pPr>
        <w:pStyle w:val="ListParagraph"/>
        <w:rPr>
          <w:rFonts w:ascii="Arial" w:hAnsi="Arial" w:cs="Arial"/>
          <w:bCs/>
          <w:lang w:val="ro-RO"/>
        </w:rPr>
      </w:pPr>
    </w:p>
    <w:p w14:paraId="121AA821" w14:textId="7B89475E" w:rsidR="001E467F" w:rsidRPr="006B3191" w:rsidRDefault="001E467F" w:rsidP="006346E1">
      <w:pPr>
        <w:pStyle w:val="ListParagraph"/>
        <w:numPr>
          <w:ilvl w:val="0"/>
          <w:numId w:val="40"/>
        </w:numPr>
        <w:tabs>
          <w:tab w:val="left" w:pos="720"/>
        </w:tabs>
        <w:suppressAutoHyphens/>
        <w:spacing w:after="0" w:line="240" w:lineRule="auto"/>
        <w:ind w:left="720" w:firstLine="0"/>
        <w:jc w:val="both"/>
        <w:rPr>
          <w:rFonts w:ascii="Arial" w:hAnsi="Arial" w:cs="Arial"/>
          <w:bCs/>
          <w:lang w:val="ro-RO"/>
        </w:rPr>
      </w:pPr>
      <w:r w:rsidRPr="006B3191">
        <w:rPr>
          <w:rFonts w:ascii="Arial" w:hAnsi="Arial" w:cs="Arial"/>
          <w:bCs/>
          <w:lang w:val="ro-RO"/>
        </w:rPr>
        <w:t>Partile convin ca prezent</w:t>
      </w:r>
      <w:r w:rsidR="00112B15" w:rsidRPr="006B3191">
        <w:rPr>
          <w:rFonts w:ascii="Arial" w:hAnsi="Arial" w:cs="Arial"/>
          <w:bCs/>
          <w:lang w:val="ro-RO"/>
        </w:rPr>
        <w:t>ul articol 10.1. Confidentialitatea va supravietui incetarii Contractului (indiferent de motivul incetarii)</w:t>
      </w:r>
      <w:r w:rsidR="00845AD9" w:rsidRPr="006B3191">
        <w:rPr>
          <w:rFonts w:ascii="Arial" w:hAnsi="Arial" w:cs="Arial"/>
          <w:bCs/>
          <w:lang w:val="ro-RO"/>
        </w:rPr>
        <w:t xml:space="preserve"> si va continua </w:t>
      </w:r>
      <w:r w:rsidR="00EC5004" w:rsidRPr="006B3191">
        <w:rPr>
          <w:rFonts w:ascii="Arial" w:hAnsi="Arial" w:cs="Arial"/>
          <w:bCs/>
          <w:lang w:val="ro-RO"/>
        </w:rPr>
        <w:t>sa produca efecte pe o perioada nedeterminata</w:t>
      </w:r>
      <w:r w:rsidR="001574FD" w:rsidRPr="006B3191">
        <w:rPr>
          <w:rFonts w:ascii="Arial" w:hAnsi="Arial" w:cs="Arial"/>
          <w:bCs/>
          <w:lang w:val="ro-RO"/>
        </w:rPr>
        <w:t>.</w:t>
      </w:r>
      <w:r w:rsidR="00112B15" w:rsidRPr="006B3191">
        <w:rPr>
          <w:rFonts w:ascii="Arial" w:hAnsi="Arial" w:cs="Arial"/>
          <w:bCs/>
          <w:lang w:val="ro-RO"/>
        </w:rPr>
        <w:t xml:space="preserve"> </w:t>
      </w:r>
    </w:p>
    <w:p w14:paraId="48B13F4D" w14:textId="77777777" w:rsidR="004212D6" w:rsidRPr="006B3191" w:rsidRDefault="004212D6" w:rsidP="004212D6">
      <w:pPr>
        <w:pStyle w:val="ListParagraph"/>
        <w:suppressAutoHyphens/>
        <w:spacing w:after="0" w:line="240" w:lineRule="auto"/>
        <w:ind w:left="780"/>
        <w:jc w:val="both"/>
        <w:rPr>
          <w:rFonts w:ascii="Arial" w:hAnsi="Arial" w:cs="Arial"/>
          <w:lang w:val="ro-RO"/>
        </w:rPr>
      </w:pPr>
    </w:p>
    <w:p w14:paraId="3AE6CF7F" w14:textId="31DC8762" w:rsidR="006346E1" w:rsidRPr="006B3191" w:rsidRDefault="006346E1" w:rsidP="004212D6">
      <w:pPr>
        <w:pStyle w:val="ListParagraph"/>
        <w:numPr>
          <w:ilvl w:val="1"/>
          <w:numId w:val="31"/>
        </w:numPr>
        <w:suppressAutoHyphens/>
        <w:spacing w:after="0" w:line="240" w:lineRule="auto"/>
        <w:ind w:hanging="780"/>
        <w:jc w:val="both"/>
        <w:rPr>
          <w:rFonts w:ascii="Arial" w:hAnsi="Arial" w:cs="Arial"/>
          <w:lang w:val="ro-RO"/>
        </w:rPr>
      </w:pPr>
      <w:r w:rsidRPr="006B3191">
        <w:rPr>
          <w:rFonts w:ascii="Arial" w:hAnsi="Arial" w:cs="Arial"/>
          <w:b/>
          <w:lang w:val="ro-RO"/>
        </w:rPr>
        <w:t>Protectia datelor cu caracter personal</w:t>
      </w:r>
    </w:p>
    <w:p w14:paraId="7A9E9C3B" w14:textId="627527D6" w:rsidR="005703FB" w:rsidRPr="006B3191" w:rsidRDefault="005703FB" w:rsidP="00E33D53">
      <w:pPr>
        <w:suppressAutoHyphens/>
        <w:spacing w:after="0" w:line="240" w:lineRule="auto"/>
        <w:jc w:val="both"/>
        <w:rPr>
          <w:rFonts w:ascii="Arial" w:hAnsi="Arial" w:cs="Arial"/>
          <w:lang w:val="ro-RO"/>
        </w:rPr>
      </w:pPr>
    </w:p>
    <w:p w14:paraId="1CED7E16" w14:textId="4493B654"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ile inteleg si accepta faptul ca pentru executarea Contractului dintre ele este necesara dezvaluirea si prelucrarea unor Date cu Caracter Personal, precum: nume, prenume, functie, adresa de e-mail, numar de telefon, semnatura, numar  legitimatie de serviciu,  angajat(i), delegat(i),  reprezentant(i) legal(i),. Termenii utilizati in acest sens si scrisi cu litere majuscule vor avea acceptiunea data de prevederile legale in vigoare, in special cele ale Regulamentului nr. 679 din 27 aprilie 2016 privind protec</w:t>
      </w:r>
      <w:r w:rsidR="003A5BB6" w:rsidRPr="006B3191">
        <w:rPr>
          <w:rFonts w:ascii="Arial" w:hAnsi="Arial" w:cs="Arial"/>
          <w:lang w:val="ro-RO"/>
        </w:rPr>
        <w:t>t</w:t>
      </w:r>
      <w:r w:rsidRPr="006B3191">
        <w:rPr>
          <w:rFonts w:ascii="Arial" w:hAnsi="Arial" w:cs="Arial"/>
          <w:lang w:val="ro-RO"/>
        </w:rPr>
        <w:t xml:space="preserve">ia persoanelor fizice </w:t>
      </w:r>
      <w:r w:rsidR="003A5BB6" w:rsidRPr="006B3191">
        <w:rPr>
          <w:rFonts w:ascii="Arial" w:hAnsi="Arial" w:cs="Arial"/>
          <w:lang w:val="ro-RO"/>
        </w:rPr>
        <w:t>i</w:t>
      </w:r>
      <w:r w:rsidRPr="006B3191">
        <w:rPr>
          <w:rFonts w:ascii="Arial" w:hAnsi="Arial" w:cs="Arial"/>
          <w:lang w:val="ro-RO"/>
        </w:rPr>
        <w:t>n ceea ce prive</w:t>
      </w:r>
      <w:r w:rsidR="003A5BB6" w:rsidRPr="006B3191">
        <w:rPr>
          <w:rFonts w:ascii="Arial" w:hAnsi="Arial" w:cs="Arial"/>
          <w:lang w:val="ro-RO"/>
        </w:rPr>
        <w:t>s</w:t>
      </w:r>
      <w:r w:rsidRPr="006B3191">
        <w:rPr>
          <w:rFonts w:ascii="Arial" w:hAnsi="Arial" w:cs="Arial"/>
          <w:lang w:val="ro-RO"/>
        </w:rPr>
        <w:t xml:space="preserve">te prelucrarea datelor cu caracter personal </w:t>
      </w:r>
      <w:r w:rsidR="003A5BB6" w:rsidRPr="006B3191">
        <w:rPr>
          <w:rFonts w:ascii="Arial" w:hAnsi="Arial" w:cs="Arial"/>
          <w:lang w:val="ro-RO"/>
        </w:rPr>
        <w:t>s</w:t>
      </w:r>
      <w:r w:rsidRPr="006B3191">
        <w:rPr>
          <w:rFonts w:ascii="Arial" w:hAnsi="Arial" w:cs="Arial"/>
          <w:lang w:val="ro-RO"/>
        </w:rPr>
        <w:t>i privind libera circula</w:t>
      </w:r>
      <w:r w:rsidR="003A5BB6" w:rsidRPr="006B3191">
        <w:rPr>
          <w:rFonts w:ascii="Arial" w:hAnsi="Arial" w:cs="Arial"/>
          <w:lang w:val="ro-RO"/>
        </w:rPr>
        <w:t>t</w:t>
      </w:r>
      <w:r w:rsidRPr="006B3191">
        <w:rPr>
          <w:rFonts w:ascii="Arial" w:hAnsi="Arial" w:cs="Arial"/>
          <w:lang w:val="ro-RO"/>
        </w:rPr>
        <w:t xml:space="preserve">ie a acestor date </w:t>
      </w:r>
      <w:r w:rsidR="003A5BB6" w:rsidRPr="006B3191">
        <w:rPr>
          <w:rFonts w:ascii="Arial" w:hAnsi="Arial" w:cs="Arial"/>
          <w:lang w:val="ro-RO"/>
        </w:rPr>
        <w:t>s</w:t>
      </w:r>
      <w:r w:rsidRPr="006B3191">
        <w:rPr>
          <w:rFonts w:ascii="Arial" w:hAnsi="Arial" w:cs="Arial"/>
          <w:lang w:val="ro-RO"/>
        </w:rPr>
        <w:t>i de abrogare a Directivei 95/46/CE (Regulamentul general privind protec</w:t>
      </w:r>
      <w:r w:rsidR="003A5BB6" w:rsidRPr="006B3191">
        <w:rPr>
          <w:rFonts w:ascii="Arial" w:hAnsi="Arial" w:cs="Arial"/>
          <w:lang w:val="ro-RO"/>
        </w:rPr>
        <w:t>t</w:t>
      </w:r>
      <w:r w:rsidRPr="006B3191">
        <w:rPr>
          <w:rFonts w:ascii="Arial" w:hAnsi="Arial" w:cs="Arial"/>
          <w:lang w:val="ro-RO"/>
        </w:rPr>
        <w:t>ia datelor).</w:t>
      </w:r>
    </w:p>
    <w:p w14:paraId="5E0AC325" w14:textId="77777777" w:rsidR="00870C38" w:rsidRPr="006B3191" w:rsidRDefault="00870C38" w:rsidP="007D138B">
      <w:pPr>
        <w:pStyle w:val="ListParagraph"/>
        <w:suppressAutoHyphens/>
        <w:spacing w:after="0" w:line="240" w:lineRule="auto"/>
        <w:ind w:left="1500"/>
        <w:jc w:val="both"/>
        <w:rPr>
          <w:rFonts w:ascii="Arial" w:hAnsi="Arial" w:cs="Arial"/>
          <w:lang w:val="ro-RO"/>
        </w:rPr>
      </w:pPr>
    </w:p>
    <w:p w14:paraId="5DED4246" w14:textId="672DE34D"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ile se obliga ca, pe toata perioada derularii relatiilor de business/ de colaborare dintre ele in temeiul Contractului, sa respecte prevederile legale aplicabile protectiei datelor cu caracter personal, precum si orice alte acte normative aplicabile lor pentru asigurarea protectiei acestor date.</w:t>
      </w:r>
    </w:p>
    <w:p w14:paraId="72145D7B" w14:textId="77777777" w:rsidR="00870C38" w:rsidRPr="006B3191" w:rsidRDefault="00870C38" w:rsidP="007D138B">
      <w:pPr>
        <w:pStyle w:val="ListParagraph"/>
        <w:suppressAutoHyphens/>
        <w:spacing w:after="0" w:line="240" w:lineRule="auto"/>
        <w:ind w:left="1500"/>
        <w:jc w:val="both"/>
        <w:rPr>
          <w:rFonts w:ascii="Arial" w:hAnsi="Arial" w:cs="Arial"/>
          <w:lang w:val="ro-RO"/>
        </w:rPr>
      </w:pPr>
    </w:p>
    <w:p w14:paraId="125320A9" w14:textId="0F1C69AA"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 xml:space="preserve">Fiecare Parte autorizeaza si respectiv garanteaza cealalta Parte sa prelucreze /ca prelucreaza Datele Personale cu scopul principal al utilizarii acestora pentru relatia de colaborare dintre Parti. </w:t>
      </w:r>
    </w:p>
    <w:p w14:paraId="596CF611" w14:textId="77777777" w:rsidR="00870C38" w:rsidRPr="006B3191" w:rsidRDefault="00870C38" w:rsidP="00AE16F2">
      <w:pPr>
        <w:suppressAutoHyphens/>
        <w:spacing w:after="0" w:line="240" w:lineRule="auto"/>
        <w:jc w:val="both"/>
        <w:rPr>
          <w:rFonts w:ascii="Arial" w:hAnsi="Arial" w:cs="Arial"/>
          <w:lang w:val="ro-RO"/>
        </w:rPr>
      </w:pPr>
    </w:p>
    <w:p w14:paraId="4428C7D6" w14:textId="6F2C78FE"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Fiecare Parte asigura si garanteaza fata de cealalta Parte faptul ca Datele Personale dezvaluite au fost obtinute in mod legal de prepusul/prepusii sai (angajati, directori, colaboratori).</w:t>
      </w:r>
    </w:p>
    <w:p w14:paraId="6B873887" w14:textId="77777777" w:rsidR="00870C38" w:rsidRPr="006B3191" w:rsidRDefault="00870C38" w:rsidP="00AE16F2">
      <w:pPr>
        <w:pStyle w:val="ListParagraph"/>
        <w:suppressAutoHyphens/>
        <w:spacing w:after="0" w:line="240" w:lineRule="auto"/>
        <w:ind w:left="1500"/>
        <w:jc w:val="both"/>
        <w:rPr>
          <w:rFonts w:ascii="Arial" w:hAnsi="Arial" w:cs="Arial"/>
          <w:lang w:val="ro-RO"/>
        </w:rPr>
      </w:pPr>
    </w:p>
    <w:p w14:paraId="3D908070" w14:textId="12C10645" w:rsidR="00870C38" w:rsidRPr="006B3191" w:rsidRDefault="002B47D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 xml:space="preserve">La primirea notei de informare </w:t>
      </w:r>
      <w:r w:rsidR="004064EF" w:rsidRPr="006B3191">
        <w:rPr>
          <w:rFonts w:ascii="Arial" w:hAnsi="Arial" w:cs="Arial"/>
          <w:lang w:val="ro-RO"/>
        </w:rPr>
        <w:t xml:space="preserve">privind protectia datelor cu caracter personal </w:t>
      </w:r>
      <w:r w:rsidRPr="006B3191">
        <w:rPr>
          <w:rFonts w:ascii="Arial" w:hAnsi="Arial" w:cs="Arial"/>
          <w:lang w:val="ro-RO"/>
        </w:rPr>
        <w:t>emisa de Beneficiar potrivit art. 13-14 GDPR</w:t>
      </w:r>
      <w:r w:rsidR="005B4DB3" w:rsidRPr="006B3191">
        <w:rPr>
          <w:rFonts w:ascii="Arial" w:hAnsi="Arial" w:cs="Arial"/>
          <w:lang w:val="ro-RO"/>
        </w:rPr>
        <w:t xml:space="preserve"> a Beneficiarului,</w:t>
      </w:r>
      <w:r w:rsidR="00870C38" w:rsidRPr="006B3191">
        <w:rPr>
          <w:rFonts w:ascii="Arial" w:hAnsi="Arial" w:cs="Arial"/>
          <w:lang w:val="ro-RO"/>
        </w:rPr>
        <w:t xml:space="preserve"> </w:t>
      </w:r>
      <w:r w:rsidR="005B4DB3" w:rsidRPr="006B3191">
        <w:rPr>
          <w:rFonts w:ascii="Arial" w:hAnsi="Arial" w:cs="Arial"/>
          <w:lang w:val="ro-RO"/>
        </w:rPr>
        <w:t>Prestatorul</w:t>
      </w:r>
      <w:r w:rsidR="00870C38" w:rsidRPr="006B3191">
        <w:rPr>
          <w:rFonts w:ascii="Arial" w:hAnsi="Arial" w:cs="Arial"/>
          <w:lang w:val="ro-RO"/>
        </w:rPr>
        <w:t xml:space="preserve"> </w:t>
      </w:r>
      <w:r w:rsidR="005B4DB3" w:rsidRPr="006B3191">
        <w:rPr>
          <w:rFonts w:ascii="Arial" w:hAnsi="Arial" w:cs="Arial"/>
          <w:lang w:val="ro-RO"/>
        </w:rPr>
        <w:t>va</w:t>
      </w:r>
      <w:r w:rsidR="00870C38" w:rsidRPr="006B3191">
        <w:rPr>
          <w:rFonts w:ascii="Arial" w:hAnsi="Arial" w:cs="Arial"/>
          <w:lang w:val="ro-RO"/>
        </w:rPr>
        <w:t xml:space="preserve"> comunica </w:t>
      </w:r>
      <w:r w:rsidR="005B4DB3" w:rsidRPr="006B3191">
        <w:rPr>
          <w:rFonts w:ascii="Arial" w:hAnsi="Arial" w:cs="Arial"/>
          <w:lang w:val="ro-RO"/>
        </w:rPr>
        <w:t>acest document tuturor</w:t>
      </w:r>
      <w:r w:rsidR="00870C38" w:rsidRPr="006B3191">
        <w:rPr>
          <w:rFonts w:ascii="Arial" w:hAnsi="Arial" w:cs="Arial"/>
          <w:lang w:val="ro-RO"/>
        </w:rPr>
        <w:t xml:space="preserve"> persoanelor fizice (persoane vizate) ale caror date</w:t>
      </w:r>
      <w:r w:rsidR="00665251" w:rsidRPr="006B3191">
        <w:rPr>
          <w:rFonts w:ascii="Arial" w:hAnsi="Arial" w:cs="Arial"/>
          <w:lang w:val="ro-RO"/>
        </w:rPr>
        <w:t xml:space="preserve"> cu caracter</w:t>
      </w:r>
      <w:r w:rsidR="00870C38" w:rsidRPr="006B3191">
        <w:rPr>
          <w:rFonts w:ascii="Arial" w:hAnsi="Arial" w:cs="Arial"/>
          <w:lang w:val="ro-RO"/>
        </w:rPr>
        <w:t xml:space="preserve"> personal </w:t>
      </w:r>
      <w:r w:rsidR="005B4DB3" w:rsidRPr="006B3191">
        <w:rPr>
          <w:rFonts w:ascii="Arial" w:hAnsi="Arial" w:cs="Arial"/>
          <w:lang w:val="ro-RO"/>
        </w:rPr>
        <w:t>Prestatorul</w:t>
      </w:r>
      <w:r w:rsidR="00870C38" w:rsidRPr="006B3191">
        <w:rPr>
          <w:rFonts w:ascii="Arial" w:hAnsi="Arial" w:cs="Arial"/>
          <w:lang w:val="ro-RO"/>
        </w:rPr>
        <w:t xml:space="preserve"> le</w:t>
      </w:r>
      <w:r w:rsidR="005B4DB3" w:rsidRPr="006B3191">
        <w:rPr>
          <w:rFonts w:ascii="Arial" w:hAnsi="Arial" w:cs="Arial"/>
          <w:lang w:val="ro-RO"/>
        </w:rPr>
        <w:t>-a</w:t>
      </w:r>
      <w:r w:rsidR="00870C38" w:rsidRPr="006B3191">
        <w:rPr>
          <w:rFonts w:ascii="Arial" w:hAnsi="Arial" w:cs="Arial"/>
          <w:lang w:val="ro-RO"/>
        </w:rPr>
        <w:t xml:space="preserve"> divulga</w:t>
      </w:r>
      <w:r w:rsidR="005B4DB3" w:rsidRPr="006B3191">
        <w:rPr>
          <w:rFonts w:ascii="Arial" w:hAnsi="Arial" w:cs="Arial"/>
          <w:lang w:val="ro-RO"/>
        </w:rPr>
        <w:t>t</w:t>
      </w:r>
      <w:r w:rsidR="00870C38" w:rsidRPr="006B3191">
        <w:rPr>
          <w:rFonts w:ascii="Arial" w:hAnsi="Arial" w:cs="Arial"/>
          <w:lang w:val="ro-RO"/>
        </w:rPr>
        <w:t xml:space="preserve"> </w:t>
      </w:r>
      <w:r w:rsidR="005B4DB3" w:rsidRPr="006B3191">
        <w:rPr>
          <w:rFonts w:ascii="Arial" w:hAnsi="Arial" w:cs="Arial"/>
          <w:lang w:val="ro-RO"/>
        </w:rPr>
        <w:t>Beneficiarului</w:t>
      </w:r>
      <w:r w:rsidR="00870C38" w:rsidRPr="006B3191">
        <w:rPr>
          <w:rFonts w:ascii="Arial" w:hAnsi="Arial" w:cs="Arial"/>
          <w:lang w:val="ro-RO"/>
        </w:rPr>
        <w:t>.</w:t>
      </w:r>
      <w:r w:rsidR="00305F0A" w:rsidRPr="006B3191">
        <w:rPr>
          <w:rFonts w:ascii="Arial" w:hAnsi="Arial" w:cs="Arial"/>
          <w:lang w:val="ro-RO"/>
        </w:rPr>
        <w:t xml:space="preserve"> Prestatorul va </w:t>
      </w:r>
      <w:r w:rsidR="00C72A9A" w:rsidRPr="006B3191">
        <w:rPr>
          <w:rFonts w:ascii="Arial" w:hAnsi="Arial" w:cs="Arial"/>
          <w:lang w:val="ro-RO"/>
        </w:rPr>
        <w:t>pastra dov</w:t>
      </w:r>
      <w:r w:rsidR="001A610C" w:rsidRPr="006B3191">
        <w:rPr>
          <w:rFonts w:ascii="Arial" w:hAnsi="Arial" w:cs="Arial"/>
          <w:lang w:val="ro-RO"/>
        </w:rPr>
        <w:t>ezile</w:t>
      </w:r>
      <w:r w:rsidR="00C72A9A" w:rsidRPr="006B3191">
        <w:rPr>
          <w:rFonts w:ascii="Arial" w:hAnsi="Arial" w:cs="Arial"/>
          <w:lang w:val="ro-RO"/>
        </w:rPr>
        <w:t xml:space="preserve"> comunicarii notei de </w:t>
      </w:r>
      <w:r w:rsidR="001A610C" w:rsidRPr="006B3191">
        <w:rPr>
          <w:rFonts w:ascii="Arial" w:hAnsi="Arial" w:cs="Arial"/>
          <w:lang w:val="ro-RO"/>
        </w:rPr>
        <w:t xml:space="preserve">informare si le va pune la dispozitia Beneficiarului </w:t>
      </w:r>
      <w:r w:rsidR="001E467F" w:rsidRPr="006B3191">
        <w:rPr>
          <w:rFonts w:ascii="Arial" w:hAnsi="Arial" w:cs="Arial"/>
          <w:lang w:val="ro-RO"/>
        </w:rPr>
        <w:t>la cerere, oricand pe durata Contractului.</w:t>
      </w:r>
      <w:r w:rsidR="001A610C" w:rsidRPr="006B3191">
        <w:rPr>
          <w:rFonts w:ascii="Arial" w:hAnsi="Arial" w:cs="Arial"/>
          <w:lang w:val="ro-RO"/>
        </w:rPr>
        <w:t xml:space="preserve"> </w:t>
      </w:r>
    </w:p>
    <w:p w14:paraId="1223B117" w14:textId="0CD7A0BB" w:rsidR="00870C38" w:rsidRPr="006B3191" w:rsidRDefault="00870C38" w:rsidP="0089591F">
      <w:pPr>
        <w:suppressAutoHyphens/>
        <w:spacing w:after="0" w:line="240" w:lineRule="auto"/>
        <w:jc w:val="both"/>
        <w:rPr>
          <w:rFonts w:ascii="Arial" w:hAnsi="Arial" w:cs="Arial"/>
          <w:lang w:val="ro-RO"/>
        </w:rPr>
      </w:pPr>
    </w:p>
    <w:p w14:paraId="7E4D7440" w14:textId="06379F77"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 xml:space="preserve">Fiecare Parte garanteaza ca dispune de masurile de securitate prevazute de </w:t>
      </w:r>
      <w:r w:rsidR="0089591F" w:rsidRPr="006B3191">
        <w:rPr>
          <w:rFonts w:ascii="Arial" w:hAnsi="Arial" w:cs="Arial"/>
          <w:lang w:val="ro-RO"/>
        </w:rPr>
        <w:t>GDPR</w:t>
      </w:r>
      <w:r w:rsidRPr="006B3191">
        <w:rPr>
          <w:rFonts w:ascii="Arial" w:hAnsi="Arial" w:cs="Arial"/>
          <w:lang w:val="ro-RO"/>
        </w:rPr>
        <w:t xml:space="preserve">, pentru protejarea </w:t>
      </w:r>
      <w:r w:rsidR="0089591F" w:rsidRPr="006B3191">
        <w:rPr>
          <w:rFonts w:ascii="Arial" w:hAnsi="Arial" w:cs="Arial"/>
          <w:lang w:val="ro-RO"/>
        </w:rPr>
        <w:t>da</w:t>
      </w:r>
      <w:r w:rsidRPr="006B3191">
        <w:rPr>
          <w:rFonts w:ascii="Arial" w:hAnsi="Arial" w:cs="Arial"/>
          <w:lang w:val="ro-RO"/>
        </w:rPr>
        <w:t>telor</w:t>
      </w:r>
      <w:r w:rsidR="0089591F" w:rsidRPr="006B3191">
        <w:rPr>
          <w:rFonts w:ascii="Arial" w:hAnsi="Arial" w:cs="Arial"/>
          <w:lang w:val="ro-RO"/>
        </w:rPr>
        <w:t xml:space="preserve"> cu caracter personal</w:t>
      </w:r>
      <w:r w:rsidRPr="006B3191">
        <w:rPr>
          <w:rFonts w:ascii="Arial" w:hAnsi="Arial" w:cs="Arial"/>
          <w:lang w:val="ro-RO"/>
        </w:rPr>
        <w:t xml:space="preserve"> pe toata perioada Prelucrarii acestora si respectiv ca va  informa in cel mai scurt timp posibil si Partea care i-a comunicat Datele Personale in privinta oricaror incidente de </w:t>
      </w:r>
      <w:r w:rsidRPr="006B3191">
        <w:rPr>
          <w:rFonts w:ascii="Arial" w:hAnsi="Arial" w:cs="Arial"/>
          <w:lang w:val="ro-RO"/>
        </w:rPr>
        <w:lastRenderedPageBreak/>
        <w:t xml:space="preserve">securitate, respectiv masuri ale autoritatii de supraveghere care impacteaza </w:t>
      </w:r>
      <w:r w:rsidR="0089591F" w:rsidRPr="006B3191">
        <w:rPr>
          <w:rFonts w:ascii="Arial" w:hAnsi="Arial" w:cs="Arial"/>
          <w:lang w:val="ro-RO"/>
        </w:rPr>
        <w:t>d</w:t>
      </w:r>
      <w:r w:rsidRPr="006B3191">
        <w:rPr>
          <w:rFonts w:ascii="Arial" w:hAnsi="Arial" w:cs="Arial"/>
          <w:lang w:val="ro-RO"/>
        </w:rPr>
        <w:t>atele</w:t>
      </w:r>
      <w:r w:rsidR="0089591F" w:rsidRPr="006B3191">
        <w:rPr>
          <w:rFonts w:ascii="Arial" w:hAnsi="Arial" w:cs="Arial"/>
          <w:lang w:val="ro-RO"/>
        </w:rPr>
        <w:t xml:space="preserve"> cu caracter</w:t>
      </w:r>
      <w:r w:rsidRPr="006B3191">
        <w:rPr>
          <w:rFonts w:ascii="Arial" w:hAnsi="Arial" w:cs="Arial"/>
          <w:lang w:val="ro-RO"/>
        </w:rPr>
        <w:t xml:space="preserve"> </w:t>
      </w:r>
      <w:r w:rsidR="0089591F" w:rsidRPr="006B3191">
        <w:rPr>
          <w:rFonts w:ascii="Arial" w:hAnsi="Arial" w:cs="Arial"/>
          <w:lang w:val="ro-RO"/>
        </w:rPr>
        <w:t>p</w:t>
      </w:r>
      <w:r w:rsidRPr="006B3191">
        <w:rPr>
          <w:rFonts w:ascii="Arial" w:hAnsi="Arial" w:cs="Arial"/>
          <w:lang w:val="ro-RO"/>
        </w:rPr>
        <w:t>ersonal, respectiv care privesc Partea insasi.</w:t>
      </w:r>
    </w:p>
    <w:p w14:paraId="7C71C497" w14:textId="77777777" w:rsidR="00870C38" w:rsidRPr="006B3191" w:rsidRDefault="00870C38" w:rsidP="0089591F">
      <w:pPr>
        <w:pStyle w:val="ListParagraph"/>
        <w:suppressAutoHyphens/>
        <w:spacing w:after="0" w:line="240" w:lineRule="auto"/>
        <w:ind w:left="1500"/>
        <w:jc w:val="both"/>
        <w:rPr>
          <w:rFonts w:ascii="Arial" w:hAnsi="Arial" w:cs="Arial"/>
          <w:lang w:val="ro-RO"/>
        </w:rPr>
      </w:pPr>
    </w:p>
    <w:p w14:paraId="338FD31C" w14:textId="2FCD69C6"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 xml:space="preserve">Fiecare Parte va raspunde in cel mai scurt timp posibil si in termenele prevazute de legislatia in vigoare la solicitarea celeilalte Parti care priveste prelucrarea </w:t>
      </w:r>
      <w:r w:rsidR="0089591F" w:rsidRPr="006B3191">
        <w:rPr>
          <w:rFonts w:ascii="Arial" w:hAnsi="Arial" w:cs="Arial"/>
          <w:lang w:val="ro-RO"/>
        </w:rPr>
        <w:t>d</w:t>
      </w:r>
      <w:r w:rsidRPr="006B3191">
        <w:rPr>
          <w:rFonts w:ascii="Arial" w:hAnsi="Arial" w:cs="Arial"/>
          <w:lang w:val="ro-RO"/>
        </w:rPr>
        <w:t>atelor</w:t>
      </w:r>
      <w:r w:rsidR="0089591F" w:rsidRPr="006B3191">
        <w:rPr>
          <w:rFonts w:ascii="Arial" w:hAnsi="Arial" w:cs="Arial"/>
          <w:lang w:val="ro-RO"/>
        </w:rPr>
        <w:t xml:space="preserve"> cu caracter personal</w:t>
      </w:r>
      <w:r w:rsidRPr="006B3191">
        <w:rPr>
          <w:rFonts w:ascii="Arial" w:hAnsi="Arial" w:cs="Arial"/>
          <w:lang w:val="ro-RO"/>
        </w:rPr>
        <w:t>. Nerespectarea termenului sau lipsa raspunsului fac raspunzatoarea Partea in culpa fara a fi nevoie de o notificare, de punere in intarziere, de orice alta formalitate  in aceasta privinta.</w:t>
      </w:r>
    </w:p>
    <w:p w14:paraId="2FA2B58F" w14:textId="77777777" w:rsidR="00870C38" w:rsidRPr="006B3191" w:rsidRDefault="00870C38" w:rsidP="0089591F">
      <w:pPr>
        <w:pStyle w:val="ListParagraph"/>
        <w:suppressAutoHyphens/>
        <w:spacing w:after="0" w:line="240" w:lineRule="auto"/>
        <w:ind w:left="1500"/>
        <w:jc w:val="both"/>
        <w:rPr>
          <w:rFonts w:ascii="Arial" w:hAnsi="Arial" w:cs="Arial"/>
          <w:lang w:val="ro-RO"/>
        </w:rPr>
      </w:pPr>
    </w:p>
    <w:p w14:paraId="1B46D254" w14:textId="54A294DA" w:rsidR="00870C38" w:rsidRPr="006B3191" w:rsidRDefault="00870C38" w:rsidP="00870C38">
      <w:pPr>
        <w:pStyle w:val="ListParagraph"/>
        <w:numPr>
          <w:ilvl w:val="2"/>
          <w:numId w:val="37"/>
        </w:numPr>
        <w:suppressAutoHyphens/>
        <w:spacing w:after="0" w:line="240" w:lineRule="auto"/>
        <w:jc w:val="both"/>
        <w:rPr>
          <w:rFonts w:ascii="Arial" w:hAnsi="Arial" w:cs="Arial"/>
          <w:lang w:val="ro-RO"/>
        </w:rPr>
      </w:pPr>
      <w:r w:rsidRPr="006B3191">
        <w:rPr>
          <w:rFonts w:ascii="Arial" w:hAnsi="Arial" w:cs="Arial"/>
          <w:lang w:val="ro-RO"/>
        </w:rPr>
        <w:t>P</w:t>
      </w:r>
      <w:r w:rsidR="003A5BB6" w:rsidRPr="006B3191">
        <w:rPr>
          <w:rFonts w:ascii="Arial" w:hAnsi="Arial" w:cs="Arial"/>
          <w:lang w:val="ro-RO"/>
        </w:rPr>
        <w:t>a</w:t>
      </w:r>
      <w:r w:rsidRPr="006B3191">
        <w:rPr>
          <w:rFonts w:ascii="Arial" w:hAnsi="Arial" w:cs="Arial"/>
          <w:lang w:val="ro-RO"/>
        </w:rPr>
        <w:t>r</w:t>
      </w:r>
      <w:r w:rsidR="003A5BB6" w:rsidRPr="006B3191">
        <w:rPr>
          <w:rFonts w:ascii="Arial" w:hAnsi="Arial" w:cs="Arial"/>
          <w:lang w:val="ro-RO"/>
        </w:rPr>
        <w:t>t</w:t>
      </w:r>
      <w:r w:rsidRPr="006B3191">
        <w:rPr>
          <w:rFonts w:ascii="Arial" w:hAnsi="Arial" w:cs="Arial"/>
          <w:lang w:val="ro-RO"/>
        </w:rPr>
        <w:t xml:space="preserve">ile inteleg si accepta faptul ca fiecare Parte va avea calitatea de Operator in ceea ce priveste </w:t>
      </w:r>
      <w:r w:rsidR="0089591F" w:rsidRPr="006B3191">
        <w:rPr>
          <w:rFonts w:ascii="Arial" w:hAnsi="Arial" w:cs="Arial"/>
          <w:lang w:val="ro-RO"/>
        </w:rPr>
        <w:t>d</w:t>
      </w:r>
      <w:r w:rsidRPr="006B3191">
        <w:rPr>
          <w:rFonts w:ascii="Arial" w:hAnsi="Arial" w:cs="Arial"/>
          <w:lang w:val="ro-RO"/>
        </w:rPr>
        <w:t>atele</w:t>
      </w:r>
      <w:r w:rsidR="0089591F" w:rsidRPr="006B3191">
        <w:rPr>
          <w:rFonts w:ascii="Arial" w:hAnsi="Arial" w:cs="Arial"/>
          <w:lang w:val="ro-RO"/>
        </w:rPr>
        <w:t xml:space="preserve"> cu caracter personal</w:t>
      </w:r>
      <w:r w:rsidRPr="006B3191">
        <w:rPr>
          <w:rFonts w:ascii="Arial" w:hAnsi="Arial" w:cs="Arial"/>
          <w:lang w:val="ro-RO"/>
        </w:rPr>
        <w:t xml:space="preserve"> primite de la cealalta Parte, si ca orice nerespectare a obligatiilor care-i revin uneia dintre Parti potrivit prezentului, respectiv potrivit </w:t>
      </w:r>
      <w:r w:rsidR="0089591F" w:rsidRPr="006B3191">
        <w:rPr>
          <w:rFonts w:ascii="Arial" w:hAnsi="Arial" w:cs="Arial"/>
          <w:lang w:val="ro-RO"/>
        </w:rPr>
        <w:t>GDPR</w:t>
      </w:r>
      <w:r w:rsidRPr="006B3191">
        <w:rPr>
          <w:rFonts w:ascii="Arial" w:hAnsi="Arial" w:cs="Arial"/>
          <w:lang w:val="ro-RO"/>
        </w:rPr>
        <w:t>, poate atrage angajarea raspunderii contractuale conform Contractului, poate face direct responsabila Partea in culpa fata de persoana vizata, respectiv fata de Partea de buna-credinta.</w:t>
      </w:r>
    </w:p>
    <w:p w14:paraId="1AB13ACF" w14:textId="77777777" w:rsidR="00F175CF" w:rsidRPr="006B3191" w:rsidRDefault="00F175CF" w:rsidP="00F175CF">
      <w:pPr>
        <w:pStyle w:val="ListParagraph"/>
        <w:rPr>
          <w:rFonts w:ascii="Arial" w:hAnsi="Arial" w:cs="Arial"/>
          <w:lang w:val="ro-RO"/>
        </w:rPr>
      </w:pPr>
    </w:p>
    <w:p w14:paraId="6697DFA6" w14:textId="77777777" w:rsidR="00FC0427" w:rsidRPr="006B3191" w:rsidRDefault="00FC0427" w:rsidP="00FC0427">
      <w:pPr>
        <w:keepNext/>
        <w:keepLines/>
        <w:spacing w:after="0"/>
        <w:jc w:val="both"/>
        <w:rPr>
          <w:rFonts w:ascii="Arial" w:hAnsi="Arial" w:cs="Arial"/>
          <w:b/>
          <w:lang w:val="ro-RO"/>
        </w:rPr>
      </w:pPr>
      <w:r w:rsidRPr="006B3191">
        <w:rPr>
          <w:rFonts w:ascii="Arial" w:hAnsi="Arial" w:cs="Arial"/>
          <w:b/>
          <w:lang w:val="ro-RO"/>
        </w:rPr>
        <w:t>CAPITOLUL 11: FORTA MAJORA</w:t>
      </w:r>
    </w:p>
    <w:p w14:paraId="6B6BDD6F" w14:textId="77777777" w:rsidR="00FC0427" w:rsidRPr="006B3191" w:rsidRDefault="00FC0427" w:rsidP="00FC0427">
      <w:pPr>
        <w:pStyle w:val="ListParagraph"/>
        <w:spacing w:after="120"/>
        <w:ind w:left="780"/>
        <w:jc w:val="both"/>
        <w:rPr>
          <w:rFonts w:ascii="Arial" w:hAnsi="Arial" w:cs="Arial"/>
          <w:highlight w:val="lightGray"/>
          <w:lang w:val="ro-RO"/>
        </w:rPr>
      </w:pPr>
    </w:p>
    <w:p w14:paraId="241AEE60" w14:textId="77777777" w:rsidR="00FC0427" w:rsidRPr="006B3191" w:rsidRDefault="00FC0427" w:rsidP="00FC0427">
      <w:pPr>
        <w:pStyle w:val="ListParagraph"/>
        <w:numPr>
          <w:ilvl w:val="1"/>
          <w:numId w:val="16"/>
        </w:numPr>
        <w:spacing w:after="120"/>
        <w:ind w:left="810" w:hanging="810"/>
        <w:jc w:val="both"/>
        <w:rPr>
          <w:rFonts w:ascii="Arial" w:hAnsi="Arial" w:cs="Arial"/>
          <w:lang w:val="ro-RO"/>
        </w:rPr>
      </w:pPr>
      <w:r w:rsidRPr="006B3191">
        <w:rPr>
          <w:rFonts w:ascii="Arial" w:hAnsi="Arial" w:cs="Arial"/>
          <w:lang w:val="ro-RO"/>
        </w:rPr>
        <w:t>Partile sunt exonerate de raspunderea pentru neexecutarea la termen sau executarea necorespunzatoare – totala sau partiala – a oricaror obligatii ce le revin in baza prezentului Contract, daca neexecutarea sau executarea necorespunzatoare au fost cauzate de forta majora dovedita cu avizul/documentul corespunzator emis de Camera de Comert si Industrie a Romaniei.</w:t>
      </w:r>
    </w:p>
    <w:p w14:paraId="3837A6E0" w14:textId="77777777" w:rsidR="00FC0427" w:rsidRPr="006B3191" w:rsidRDefault="00FC0427" w:rsidP="00FC0427">
      <w:pPr>
        <w:pStyle w:val="ListParagraph"/>
        <w:numPr>
          <w:ilvl w:val="1"/>
          <w:numId w:val="16"/>
        </w:numPr>
        <w:spacing w:after="120"/>
        <w:ind w:left="810" w:hanging="810"/>
        <w:jc w:val="both"/>
        <w:rPr>
          <w:rFonts w:ascii="Arial" w:hAnsi="Arial" w:cs="Arial"/>
          <w:lang w:val="ro-RO"/>
        </w:rPr>
      </w:pPr>
      <w:r w:rsidRPr="006B3191">
        <w:rPr>
          <w:rFonts w:ascii="Arial" w:hAnsi="Arial" w:cs="Arial"/>
          <w:lang w:val="ro-RO"/>
        </w:rPr>
        <w:t xml:space="preserve">Partea care invoca un caz de forta majora este obligata sa il notifice celeilalte parti, in termen de 5 zile de la producere si sa ia toate masurile in vederea limitarii consecintelor acestuia asupra executarii obligatiilor ce ii revin. </w:t>
      </w:r>
    </w:p>
    <w:p w14:paraId="4A09BC96" w14:textId="14CDC8DD" w:rsidR="00FC0427" w:rsidRPr="006B3191" w:rsidRDefault="00FC0427" w:rsidP="00FC0427">
      <w:pPr>
        <w:pStyle w:val="ListParagraph"/>
        <w:numPr>
          <w:ilvl w:val="1"/>
          <w:numId w:val="16"/>
        </w:numPr>
        <w:spacing w:after="120"/>
        <w:ind w:left="720" w:hanging="720"/>
        <w:jc w:val="both"/>
        <w:rPr>
          <w:rFonts w:ascii="Arial" w:hAnsi="Arial" w:cs="Arial"/>
          <w:lang w:val="ro-RO"/>
        </w:rPr>
      </w:pPr>
      <w:r w:rsidRPr="006B3191">
        <w:rPr>
          <w:rFonts w:ascii="Arial" w:hAnsi="Arial" w:cs="Arial"/>
          <w:lang w:val="ro-RO"/>
        </w:rPr>
        <w:t xml:space="preserve">Daca, in termen de </w:t>
      </w:r>
      <w:r w:rsidR="0008123B" w:rsidRPr="006B3191">
        <w:rPr>
          <w:rFonts w:ascii="Arial" w:hAnsi="Arial" w:cs="Arial"/>
          <w:lang w:val="ro-RO"/>
        </w:rPr>
        <w:t>30</w:t>
      </w:r>
      <w:r w:rsidRPr="006B3191">
        <w:rPr>
          <w:rFonts w:ascii="Arial" w:hAnsi="Arial" w:cs="Arial"/>
          <w:lang w:val="ro-RO"/>
        </w:rPr>
        <w:t xml:space="preserve"> zile de la producere, cazul de forta majora nu inceteaza, Partile pot notifica incetarea de plin drept a prezentului contract fara sa pretinda daune – interese celeilalte parti.  </w:t>
      </w:r>
    </w:p>
    <w:p w14:paraId="72949ED4" w14:textId="77777777" w:rsidR="00FC0427" w:rsidRPr="006B3191" w:rsidRDefault="00FC0427" w:rsidP="00FC0427">
      <w:pPr>
        <w:spacing w:after="120"/>
        <w:ind w:firstLine="720"/>
        <w:jc w:val="both"/>
        <w:rPr>
          <w:rFonts w:ascii="Arial" w:hAnsi="Arial" w:cs="Arial"/>
          <w:lang w:val="ro-RO"/>
        </w:rPr>
      </w:pPr>
    </w:p>
    <w:p w14:paraId="4A9E3123" w14:textId="003FF393" w:rsidR="00FC0427" w:rsidRPr="006B3191" w:rsidRDefault="00FC0427" w:rsidP="00FC0427">
      <w:pPr>
        <w:widowControl w:val="0"/>
        <w:suppressAutoHyphens/>
        <w:spacing w:after="120" w:line="240" w:lineRule="auto"/>
        <w:jc w:val="both"/>
        <w:rPr>
          <w:rFonts w:ascii="Arial" w:hAnsi="Arial" w:cs="Arial"/>
          <w:b/>
          <w:lang w:val="ro-RO"/>
        </w:rPr>
      </w:pPr>
      <w:r w:rsidRPr="006B3191">
        <w:rPr>
          <w:rFonts w:ascii="Arial" w:hAnsi="Arial" w:cs="Arial"/>
          <w:b/>
          <w:lang w:val="ro-RO"/>
        </w:rPr>
        <w:t>CAPITOLUL 12: COMUNICARI</w:t>
      </w:r>
    </w:p>
    <w:p w14:paraId="306FFB5C" w14:textId="77777777" w:rsidR="003212D3" w:rsidRPr="006B3191" w:rsidRDefault="003212D3" w:rsidP="00FC0427">
      <w:pPr>
        <w:widowControl w:val="0"/>
        <w:suppressAutoHyphens/>
        <w:spacing w:after="120" w:line="240" w:lineRule="auto"/>
        <w:jc w:val="both"/>
        <w:rPr>
          <w:rFonts w:ascii="Arial" w:hAnsi="Arial" w:cs="Arial"/>
          <w:b/>
          <w:lang w:val="ro-RO"/>
        </w:rPr>
      </w:pPr>
    </w:p>
    <w:p w14:paraId="31CFEAF3" w14:textId="77777777" w:rsidR="00FC0427" w:rsidRPr="006B3191" w:rsidRDefault="00FC0427" w:rsidP="00FC0427">
      <w:pPr>
        <w:pStyle w:val="ListParagraph"/>
        <w:numPr>
          <w:ilvl w:val="1"/>
          <w:numId w:val="17"/>
        </w:numPr>
        <w:jc w:val="both"/>
        <w:rPr>
          <w:rFonts w:ascii="Arial" w:hAnsi="Arial" w:cs="Arial"/>
          <w:lang w:val="ro-RO"/>
        </w:rPr>
      </w:pPr>
      <w:r w:rsidRPr="006B3191">
        <w:rPr>
          <w:rFonts w:ascii="Arial" w:hAnsi="Arial" w:cs="Arial"/>
          <w:lang w:val="ro-RO"/>
        </w:rPr>
        <w:t>Orice comunicare (inclusiv notificare) va putea fi transmisa  in scris, prin posta cu scrisoare recomandata cu confirmare de primire, prin curier sau prin e-mail, la oricare dintre urmatoarele date de contact :</w:t>
      </w:r>
    </w:p>
    <w:p w14:paraId="107540F3" w14:textId="0F9B9428" w:rsidR="00FC0427" w:rsidRPr="006B3191" w:rsidRDefault="00FC0427" w:rsidP="00FC0427">
      <w:pPr>
        <w:pStyle w:val="BodyTextIndent"/>
        <w:ind w:right="29"/>
        <w:jc w:val="both"/>
        <w:rPr>
          <w:rFonts w:ascii="Arial" w:hAnsi="Arial" w:cs="Arial"/>
          <w:sz w:val="22"/>
          <w:szCs w:val="22"/>
          <w:lang w:val="ro-RO"/>
        </w:rPr>
      </w:pPr>
      <w:r w:rsidRPr="006B3191">
        <w:rPr>
          <w:rFonts w:ascii="Arial" w:hAnsi="Arial" w:cs="Arial"/>
          <w:sz w:val="22"/>
          <w:szCs w:val="22"/>
          <w:lang w:val="ro-RO"/>
        </w:rPr>
        <w:t>- pentru P</w:t>
      </w:r>
      <w:r w:rsidR="00976B02" w:rsidRPr="006B3191">
        <w:rPr>
          <w:rFonts w:ascii="Arial" w:hAnsi="Arial" w:cs="Arial"/>
          <w:sz w:val="22"/>
          <w:szCs w:val="22"/>
          <w:lang w:val="ro-RO"/>
        </w:rPr>
        <w:t>restator</w:t>
      </w:r>
      <w:r w:rsidRPr="006B3191">
        <w:rPr>
          <w:rFonts w:ascii="Arial" w:hAnsi="Arial" w:cs="Arial"/>
          <w:sz w:val="22"/>
          <w:szCs w:val="22"/>
          <w:lang w:val="ro-RO"/>
        </w:rPr>
        <w:t xml:space="preserve">: </w:t>
      </w:r>
      <w:r w:rsidR="001F6B6E" w:rsidRPr="006B3191">
        <w:rPr>
          <w:rFonts w:ascii="Arial" w:hAnsi="Arial" w:cs="Arial"/>
          <w:sz w:val="22"/>
          <w:szCs w:val="22"/>
          <w:lang w:val="ro-RO"/>
        </w:rPr>
        <w:t>adresa de e-mail:</w:t>
      </w:r>
      <w:r w:rsidR="001F6B6E" w:rsidRPr="006B3191">
        <w:rPr>
          <w:rFonts w:ascii="Arial" w:hAnsi="Arial" w:cs="Arial"/>
          <w:sz w:val="22"/>
          <w:szCs w:val="22"/>
          <w:highlight w:val="yellow"/>
          <w:lang w:val="ro-RO"/>
        </w:rPr>
        <w:t>………………………</w:t>
      </w:r>
      <w:r w:rsidR="001F6B6E" w:rsidRPr="006B3191">
        <w:rPr>
          <w:rFonts w:ascii="Arial" w:hAnsi="Arial" w:cs="Arial"/>
          <w:sz w:val="22"/>
          <w:szCs w:val="22"/>
          <w:lang w:val="ro-RO"/>
        </w:rPr>
        <w:t>.; adresa sediului social;</w:t>
      </w:r>
    </w:p>
    <w:p w14:paraId="7D49677E" w14:textId="32C69814" w:rsidR="00FC0427" w:rsidRPr="006B3191" w:rsidRDefault="00FC0427" w:rsidP="00FC0427">
      <w:pPr>
        <w:ind w:firstLine="720"/>
        <w:jc w:val="both"/>
        <w:rPr>
          <w:rFonts w:ascii="Arial" w:hAnsi="Arial" w:cs="Arial"/>
          <w:lang w:val="ro-RO"/>
        </w:rPr>
      </w:pPr>
      <w:r w:rsidRPr="006B3191">
        <w:rPr>
          <w:rFonts w:ascii="Arial" w:hAnsi="Arial" w:cs="Arial"/>
          <w:lang w:val="ro-RO"/>
        </w:rPr>
        <w:t>- pentru Beneficiar: adresa de e-mail:</w:t>
      </w:r>
      <w:r w:rsidRPr="006B3191">
        <w:rPr>
          <w:rFonts w:ascii="Arial" w:hAnsi="Arial" w:cs="Arial"/>
          <w:highlight w:val="yellow"/>
          <w:lang w:val="ro-RO"/>
        </w:rPr>
        <w:t>……………………….</w:t>
      </w:r>
      <w:r w:rsidRPr="006B3191">
        <w:rPr>
          <w:rFonts w:ascii="Arial" w:hAnsi="Arial" w:cs="Arial"/>
          <w:lang w:val="ro-RO"/>
        </w:rPr>
        <w:t>; adresa sediului social.</w:t>
      </w:r>
    </w:p>
    <w:p w14:paraId="041435FA" w14:textId="77777777" w:rsidR="00FC0427" w:rsidRPr="006B3191" w:rsidRDefault="00FC0427" w:rsidP="00FC0427">
      <w:pPr>
        <w:pStyle w:val="ListParagraph"/>
        <w:numPr>
          <w:ilvl w:val="1"/>
          <w:numId w:val="17"/>
        </w:numPr>
        <w:jc w:val="both"/>
        <w:rPr>
          <w:rFonts w:ascii="Arial" w:hAnsi="Arial" w:cs="Arial"/>
          <w:lang w:val="ro-RO"/>
        </w:rPr>
      </w:pPr>
      <w:r w:rsidRPr="006B3191">
        <w:rPr>
          <w:rFonts w:ascii="Arial" w:hAnsi="Arial" w:cs="Arial"/>
          <w:lang w:val="ro-RO"/>
        </w:rPr>
        <w:t xml:space="preserve">Comunicarile vor fi considerate a fi predate (in functie de modalitatea de transmitere): la data mentionata de oficiul postal al destinatarului /de curier pe confirmarea de primire, respectiv in ziua lucratoare imediat urmatoare transmiterii e-mailului. Orice comunicare poate fi predata si personal la sediul destinatarului, dovada de primire fiind reprezentata </w:t>
      </w:r>
      <w:r w:rsidRPr="006B3191">
        <w:rPr>
          <w:rFonts w:ascii="Arial" w:hAnsi="Arial" w:cs="Arial"/>
          <w:lang w:val="ro-RO"/>
        </w:rPr>
        <w:lastRenderedPageBreak/>
        <w:t>de stampila cu numarul de intrare si data de primire aplicata pe copia expeditorului de catre registratura destinatarului</w:t>
      </w:r>
    </w:p>
    <w:p w14:paraId="16676C33" w14:textId="77777777" w:rsidR="00FC0427" w:rsidRPr="006B3191" w:rsidRDefault="00FC0427" w:rsidP="00FC0427">
      <w:pPr>
        <w:pStyle w:val="ListParagraph"/>
        <w:numPr>
          <w:ilvl w:val="1"/>
          <w:numId w:val="17"/>
        </w:numPr>
        <w:jc w:val="both"/>
        <w:rPr>
          <w:rFonts w:ascii="Arial" w:hAnsi="Arial" w:cs="Arial"/>
          <w:lang w:val="ro-RO"/>
        </w:rPr>
      </w:pPr>
      <w:r w:rsidRPr="006B3191">
        <w:rPr>
          <w:rFonts w:ascii="Arial" w:hAnsi="Arial" w:cs="Arial"/>
          <w:lang w:val="ro-RO"/>
        </w:rPr>
        <w:t>Comunicarile verbale nu se iau in considerare de nici una dintre parti daca nu sunt confirmate in scris conform celor de mai sus.</w:t>
      </w:r>
    </w:p>
    <w:p w14:paraId="18AE92BB" w14:textId="77777777" w:rsidR="00FC0427" w:rsidRPr="006B3191" w:rsidRDefault="00FC0427" w:rsidP="00FC0427">
      <w:pPr>
        <w:pStyle w:val="ListParagraph"/>
        <w:numPr>
          <w:ilvl w:val="1"/>
          <w:numId w:val="17"/>
        </w:numPr>
        <w:jc w:val="both"/>
        <w:rPr>
          <w:rFonts w:ascii="Arial" w:hAnsi="Arial" w:cs="Arial"/>
          <w:lang w:val="ro-RO"/>
        </w:rPr>
      </w:pPr>
      <w:r w:rsidRPr="006B3191">
        <w:rPr>
          <w:rFonts w:ascii="Arial" w:hAnsi="Arial" w:cs="Arial"/>
          <w:lang w:val="ro-RO"/>
        </w:rPr>
        <w:t>Orice modificare a datelor de contact ale unei Parti va deveni opozabila celeilalte Parti numai dupa ce modificarea respectiva a fost notificata in mod expres, in scris, chiar daca a fost mentionata/publicata intr-un inscris/registru oficial.</w:t>
      </w:r>
    </w:p>
    <w:p w14:paraId="393D7685" w14:textId="77777777" w:rsidR="00FC0427" w:rsidRPr="006B3191" w:rsidRDefault="00FC0427" w:rsidP="00FC0427">
      <w:pPr>
        <w:pStyle w:val="ListParagraph"/>
        <w:spacing w:after="0"/>
        <w:ind w:left="0"/>
        <w:jc w:val="both"/>
        <w:rPr>
          <w:rFonts w:ascii="Arial" w:hAnsi="Arial" w:cs="Arial"/>
          <w:b/>
          <w:lang w:val="ro-RO"/>
        </w:rPr>
      </w:pPr>
    </w:p>
    <w:p w14:paraId="05F8942D" w14:textId="77777777" w:rsidR="00FC0427" w:rsidRPr="00BE4FD8" w:rsidRDefault="00FC0427" w:rsidP="00FC0427">
      <w:pPr>
        <w:spacing w:after="0"/>
        <w:jc w:val="both"/>
        <w:rPr>
          <w:rFonts w:ascii="Arial" w:hAnsi="Arial" w:cs="Arial"/>
          <w:b/>
          <w:lang w:val="ro-RO"/>
        </w:rPr>
      </w:pPr>
      <w:r w:rsidRPr="00BE4FD8">
        <w:rPr>
          <w:rFonts w:ascii="Arial" w:hAnsi="Arial" w:cs="Arial"/>
          <w:b/>
          <w:lang w:val="ro-RO"/>
        </w:rPr>
        <w:t>CAPITOLUL 13: SOLUTIONAREA LITIGIILOR</w:t>
      </w:r>
    </w:p>
    <w:p w14:paraId="2C593D3E" w14:textId="77777777" w:rsidR="00FC0427" w:rsidRPr="00BE4FD8" w:rsidRDefault="00FC0427" w:rsidP="00FC0427">
      <w:pPr>
        <w:spacing w:after="0"/>
        <w:jc w:val="both"/>
        <w:rPr>
          <w:rFonts w:ascii="Arial" w:hAnsi="Arial" w:cs="Arial"/>
          <w:b/>
          <w:lang w:val="ro-RO"/>
        </w:rPr>
      </w:pPr>
    </w:p>
    <w:p w14:paraId="768F4485" w14:textId="77777777" w:rsidR="00FC0427" w:rsidRPr="00BE4FD8" w:rsidRDefault="00FC0427" w:rsidP="00FC0427">
      <w:pPr>
        <w:pStyle w:val="ListParagraph"/>
        <w:numPr>
          <w:ilvl w:val="0"/>
          <w:numId w:val="17"/>
        </w:numPr>
        <w:jc w:val="both"/>
        <w:rPr>
          <w:rFonts w:ascii="Arial" w:hAnsi="Arial" w:cs="Arial"/>
          <w:vanish/>
          <w:lang w:val="ro-RO"/>
        </w:rPr>
      </w:pPr>
    </w:p>
    <w:p w14:paraId="714489B7" w14:textId="198FA310" w:rsidR="00FC0427" w:rsidRPr="006B3191" w:rsidRDefault="00FC0427" w:rsidP="00FC0427">
      <w:pPr>
        <w:pStyle w:val="ListParagraph"/>
        <w:numPr>
          <w:ilvl w:val="1"/>
          <w:numId w:val="17"/>
        </w:numPr>
        <w:jc w:val="both"/>
        <w:rPr>
          <w:rFonts w:ascii="Arial" w:hAnsi="Arial" w:cs="Arial"/>
          <w:lang w:val="ro-RO"/>
        </w:rPr>
      </w:pPr>
      <w:r w:rsidRPr="006B3191">
        <w:rPr>
          <w:rFonts w:ascii="Arial" w:hAnsi="Arial" w:cs="Arial"/>
          <w:lang w:val="ro-RO"/>
        </w:rPr>
        <w:t>Eventualele dispute/neintelegeri care decurg din interpretarea sau neexecutarea obligatiilor contractuale se vor solutiona mai intai pe cale amiabila, iar in situatia in care acest lucru nu este posibil, litigiile se vor solutiona de catre instantele judecatoresti romane competente</w:t>
      </w:r>
      <w:r w:rsidR="0082646B" w:rsidRPr="006B3191">
        <w:rPr>
          <w:rFonts w:ascii="Arial" w:hAnsi="Arial" w:cs="Arial"/>
          <w:lang w:val="ro-RO"/>
        </w:rPr>
        <w:t xml:space="preserve"> de la sediul Beneficiarului</w:t>
      </w:r>
      <w:r w:rsidRPr="006B3191">
        <w:rPr>
          <w:rFonts w:ascii="Arial" w:hAnsi="Arial" w:cs="Arial"/>
          <w:lang w:val="ro-RO"/>
        </w:rPr>
        <w:t>, in conditiile legii.</w:t>
      </w:r>
    </w:p>
    <w:p w14:paraId="35E46E91" w14:textId="77777777" w:rsidR="00FC0427" w:rsidRPr="006B3191" w:rsidRDefault="00FC0427" w:rsidP="00FC0427">
      <w:pPr>
        <w:pStyle w:val="ListParagraph"/>
        <w:spacing w:after="0"/>
        <w:ind w:left="0"/>
        <w:jc w:val="both"/>
        <w:rPr>
          <w:rFonts w:ascii="Arial" w:hAnsi="Arial" w:cs="Arial"/>
          <w:b/>
          <w:lang w:val="ro-RO"/>
        </w:rPr>
      </w:pPr>
    </w:p>
    <w:p w14:paraId="17727D08" w14:textId="27823D39" w:rsidR="00FC0427" w:rsidRPr="006B3191" w:rsidRDefault="00FC0427" w:rsidP="00FC0427">
      <w:pPr>
        <w:pStyle w:val="ListParagraph"/>
        <w:spacing w:after="0"/>
        <w:ind w:left="0"/>
        <w:jc w:val="both"/>
        <w:rPr>
          <w:rFonts w:ascii="Arial" w:hAnsi="Arial" w:cs="Arial"/>
          <w:b/>
          <w:lang w:val="ro-RO"/>
        </w:rPr>
      </w:pPr>
      <w:r w:rsidRPr="006B3191">
        <w:rPr>
          <w:rFonts w:ascii="Arial" w:hAnsi="Arial" w:cs="Arial"/>
          <w:b/>
          <w:lang w:val="ro-RO"/>
        </w:rPr>
        <w:t xml:space="preserve">CAPITOLUL 14: </w:t>
      </w:r>
      <w:r w:rsidRPr="006B3191">
        <w:rPr>
          <w:rFonts w:ascii="Arial" w:hAnsi="Arial" w:cs="Arial"/>
          <w:b/>
          <w:bCs/>
          <w:lang w:val="ro-RO"/>
        </w:rPr>
        <w:t>CESIUNEA</w:t>
      </w:r>
    </w:p>
    <w:p w14:paraId="1E3352E8" w14:textId="77777777" w:rsidR="00FC0427" w:rsidRPr="006B3191" w:rsidRDefault="00FC0427" w:rsidP="00FC0427">
      <w:pPr>
        <w:spacing w:after="0"/>
        <w:ind w:right="23"/>
        <w:jc w:val="both"/>
        <w:rPr>
          <w:rFonts w:ascii="Arial" w:hAnsi="Arial" w:cs="Arial"/>
          <w:b/>
          <w:bCs/>
          <w:lang w:val="ro-RO"/>
        </w:rPr>
      </w:pPr>
    </w:p>
    <w:p w14:paraId="32004E32" w14:textId="77777777" w:rsidR="00FC0427" w:rsidRPr="00BE4FD8" w:rsidRDefault="00FC0427" w:rsidP="00FC0427">
      <w:pPr>
        <w:pStyle w:val="ListParagraph"/>
        <w:numPr>
          <w:ilvl w:val="1"/>
          <w:numId w:val="33"/>
        </w:numPr>
        <w:tabs>
          <w:tab w:val="left" w:pos="0"/>
        </w:tabs>
        <w:spacing w:after="0"/>
        <w:ind w:left="720" w:right="23" w:hanging="720"/>
        <w:jc w:val="both"/>
        <w:rPr>
          <w:rFonts w:ascii="Arial" w:hAnsi="Arial" w:cs="Arial"/>
          <w:lang w:val="ro-RO"/>
        </w:rPr>
      </w:pPr>
      <w:r w:rsidRPr="006B3191">
        <w:rPr>
          <w:rFonts w:ascii="Arial" w:hAnsi="Arial" w:cs="Arial"/>
          <w:lang w:val="ro-RO"/>
        </w:rPr>
        <w:t>Cu exceptia cazului in care se convine altfel in scris, niciun drept, beneficiu sau obligatie decurgand din acest Contract nu poate fi cesionat sau transferat, in orice mod, integral sau in parte, de catre o Parte fara consimtamantul scris prealabil, exp</w:t>
      </w:r>
      <w:r w:rsidRPr="00BE4FD8">
        <w:rPr>
          <w:rFonts w:ascii="Arial" w:hAnsi="Arial" w:cs="Arial"/>
          <w:lang w:val="ro-RO"/>
        </w:rPr>
        <w:t>res al celeilalte Parti.</w:t>
      </w:r>
    </w:p>
    <w:p w14:paraId="50C4ABAE" w14:textId="77777777" w:rsidR="00FC0427" w:rsidRPr="00BE4FD8" w:rsidRDefault="00FC0427" w:rsidP="00FC0427">
      <w:pPr>
        <w:spacing w:after="0"/>
        <w:jc w:val="both"/>
        <w:rPr>
          <w:rFonts w:ascii="Arial" w:hAnsi="Arial" w:cs="Arial"/>
          <w:b/>
          <w:lang w:val="ro-RO"/>
        </w:rPr>
      </w:pPr>
    </w:p>
    <w:p w14:paraId="23FB120C" w14:textId="77777777" w:rsidR="00FC0427" w:rsidRPr="00BE4FD8" w:rsidRDefault="00FC0427" w:rsidP="00FC0427">
      <w:pPr>
        <w:spacing w:after="0"/>
        <w:jc w:val="both"/>
        <w:rPr>
          <w:rFonts w:ascii="Arial" w:hAnsi="Arial" w:cs="Arial"/>
          <w:b/>
          <w:lang w:val="ro-RO"/>
        </w:rPr>
      </w:pPr>
      <w:r w:rsidRPr="00BE4FD8">
        <w:rPr>
          <w:rFonts w:ascii="Arial" w:hAnsi="Arial" w:cs="Arial"/>
          <w:b/>
          <w:lang w:val="ro-RO"/>
        </w:rPr>
        <w:t>CAPITOLUL 15. PREVEDERI FINALE</w:t>
      </w:r>
    </w:p>
    <w:p w14:paraId="71F0160C" w14:textId="77777777" w:rsidR="00FC0427" w:rsidRPr="00BE4FD8" w:rsidRDefault="00FC0427" w:rsidP="00FC0427">
      <w:pPr>
        <w:spacing w:after="0"/>
        <w:jc w:val="both"/>
        <w:rPr>
          <w:rFonts w:ascii="Arial" w:hAnsi="Arial" w:cs="Arial"/>
          <w:b/>
          <w:lang w:val="ro-RO"/>
        </w:rPr>
      </w:pPr>
    </w:p>
    <w:p w14:paraId="228AB356" w14:textId="77777777" w:rsidR="00FC0427" w:rsidRPr="006B3191" w:rsidRDefault="00FC0427" w:rsidP="00FC0427">
      <w:pPr>
        <w:pStyle w:val="ListParagraph"/>
        <w:numPr>
          <w:ilvl w:val="0"/>
          <w:numId w:val="17"/>
        </w:numPr>
        <w:jc w:val="both"/>
        <w:rPr>
          <w:rFonts w:ascii="Arial" w:hAnsi="Arial" w:cs="Arial"/>
          <w:vanish/>
          <w:lang w:val="ro-RO"/>
        </w:rPr>
      </w:pPr>
    </w:p>
    <w:p w14:paraId="3E0EB027" w14:textId="3CA4E584" w:rsidR="00FC0427" w:rsidRPr="006B3191" w:rsidRDefault="00FC0427" w:rsidP="00FC0427">
      <w:pPr>
        <w:pStyle w:val="ListParagraph"/>
        <w:numPr>
          <w:ilvl w:val="1"/>
          <w:numId w:val="18"/>
        </w:numPr>
        <w:jc w:val="both"/>
        <w:rPr>
          <w:rFonts w:ascii="Arial" w:hAnsi="Arial" w:cs="Arial"/>
          <w:lang w:val="ro-RO"/>
        </w:rPr>
      </w:pPr>
      <w:r w:rsidRPr="006B3191">
        <w:rPr>
          <w:rFonts w:ascii="Arial" w:hAnsi="Arial" w:cs="Arial"/>
          <w:lang w:val="ro-RO"/>
        </w:rPr>
        <w:t xml:space="preserve">Modificarea prezentului contract se face numai prin act aditional incheiat intre Partile contractante. </w:t>
      </w:r>
    </w:p>
    <w:p w14:paraId="1D05C30F" w14:textId="77777777" w:rsidR="001E2E5F" w:rsidRPr="006B3191" w:rsidRDefault="001E2E5F" w:rsidP="001E2E5F">
      <w:pPr>
        <w:pStyle w:val="ListParagraph"/>
        <w:jc w:val="both"/>
        <w:rPr>
          <w:rFonts w:ascii="Arial" w:hAnsi="Arial" w:cs="Arial"/>
          <w:lang w:val="ro-RO"/>
        </w:rPr>
      </w:pPr>
    </w:p>
    <w:p w14:paraId="54888DB3" w14:textId="0118E295" w:rsidR="00FC0427" w:rsidRPr="006B3191" w:rsidRDefault="00FC0427" w:rsidP="00FC0427">
      <w:pPr>
        <w:pStyle w:val="ListParagraph"/>
        <w:numPr>
          <w:ilvl w:val="1"/>
          <w:numId w:val="18"/>
        </w:numPr>
        <w:spacing w:after="0"/>
        <w:jc w:val="both"/>
        <w:rPr>
          <w:rFonts w:ascii="Arial" w:hAnsi="Arial" w:cs="Arial"/>
          <w:lang w:val="ro-RO"/>
        </w:rPr>
      </w:pPr>
      <w:r w:rsidRPr="006B3191">
        <w:rPr>
          <w:rFonts w:ascii="Arial" w:hAnsi="Arial" w:cs="Arial"/>
          <w:lang w:val="ro-RO"/>
        </w:rPr>
        <w:t xml:space="preserve">In cazul in care una dintre prevederile prezentului Contract devine </w:t>
      </w:r>
      <w:r w:rsidR="00577BE3" w:rsidRPr="006B3191">
        <w:rPr>
          <w:rFonts w:ascii="Arial" w:hAnsi="Arial" w:cs="Arial"/>
          <w:lang w:val="ro-RO"/>
        </w:rPr>
        <w:t xml:space="preserve">imposibil de executat sau este declarata nula de catre o instant de </w:t>
      </w:r>
      <w:r w:rsidR="004E6228" w:rsidRPr="006B3191">
        <w:rPr>
          <w:rFonts w:ascii="Arial" w:hAnsi="Arial" w:cs="Arial"/>
          <w:lang w:val="ro-RO"/>
        </w:rPr>
        <w:t>judecata</w:t>
      </w:r>
      <w:r w:rsidRPr="006B3191">
        <w:rPr>
          <w:rFonts w:ascii="Arial" w:hAnsi="Arial" w:cs="Arial"/>
          <w:lang w:val="ro-RO"/>
        </w:rPr>
        <w:t>, valabilitatea celorlalte prevederi nu va fi afectata.</w:t>
      </w:r>
    </w:p>
    <w:p w14:paraId="32B91039" w14:textId="77777777" w:rsidR="001E2E5F" w:rsidRPr="00BE4FD8" w:rsidRDefault="001E2E5F" w:rsidP="001E2E5F">
      <w:pPr>
        <w:spacing w:after="0"/>
        <w:jc w:val="both"/>
        <w:rPr>
          <w:rFonts w:ascii="Arial" w:hAnsi="Arial" w:cs="Arial"/>
          <w:lang w:val="ro-RO"/>
        </w:rPr>
      </w:pPr>
    </w:p>
    <w:p w14:paraId="15B0FB73" w14:textId="0D66745E" w:rsidR="00FC0427" w:rsidRPr="00BE4FD8" w:rsidRDefault="00FC0427" w:rsidP="00FC0427">
      <w:pPr>
        <w:pStyle w:val="ListParagraph"/>
        <w:numPr>
          <w:ilvl w:val="1"/>
          <w:numId w:val="18"/>
        </w:numPr>
        <w:spacing w:after="0"/>
        <w:jc w:val="both"/>
        <w:rPr>
          <w:rFonts w:ascii="Arial" w:hAnsi="Arial" w:cs="Arial"/>
          <w:lang w:val="ro-RO"/>
        </w:rPr>
      </w:pPr>
      <w:r w:rsidRPr="00BE4FD8">
        <w:rPr>
          <w:rFonts w:ascii="Arial" w:hAnsi="Arial" w:cs="Arial"/>
          <w:lang w:val="ro-RO"/>
        </w:rPr>
        <w:t xml:space="preserve">Prezentul </w:t>
      </w:r>
      <w:r w:rsidR="004E6228" w:rsidRPr="00BE4FD8">
        <w:rPr>
          <w:rFonts w:ascii="Arial" w:hAnsi="Arial" w:cs="Arial"/>
          <w:lang w:val="ro-RO"/>
        </w:rPr>
        <w:t>C</w:t>
      </w:r>
      <w:r w:rsidRPr="00BE4FD8">
        <w:rPr>
          <w:rFonts w:ascii="Arial" w:hAnsi="Arial" w:cs="Arial"/>
          <w:lang w:val="ro-RO"/>
        </w:rPr>
        <w:t>ontract este guvernat de legislatia romana in vigoare.</w:t>
      </w:r>
    </w:p>
    <w:p w14:paraId="2E8AE5C2" w14:textId="77777777" w:rsidR="001E2E5F" w:rsidRPr="00BE4FD8" w:rsidRDefault="001E2E5F" w:rsidP="001E2E5F">
      <w:pPr>
        <w:spacing w:after="0"/>
        <w:jc w:val="both"/>
        <w:rPr>
          <w:rFonts w:ascii="Arial" w:hAnsi="Arial" w:cs="Arial"/>
          <w:lang w:val="ro-RO"/>
        </w:rPr>
      </w:pPr>
    </w:p>
    <w:p w14:paraId="41AB2213" w14:textId="137282E7" w:rsidR="00FC0427" w:rsidRPr="006B3191" w:rsidRDefault="00FC0427" w:rsidP="00FC0427">
      <w:pPr>
        <w:pStyle w:val="ListParagraph"/>
        <w:numPr>
          <w:ilvl w:val="1"/>
          <w:numId w:val="18"/>
        </w:numPr>
        <w:spacing w:after="0"/>
        <w:jc w:val="both"/>
        <w:rPr>
          <w:rFonts w:ascii="Arial" w:hAnsi="Arial" w:cs="Arial"/>
          <w:lang w:val="ro-RO"/>
        </w:rPr>
      </w:pPr>
      <w:r w:rsidRPr="006B3191">
        <w:rPr>
          <w:rFonts w:ascii="Arial" w:hAnsi="Arial" w:cs="Arial"/>
          <w:lang w:val="ro-RO"/>
        </w:rPr>
        <w:t xml:space="preserve">Prezentul contract reprezinta vointa Partilor fata de asumarea tuturor clauzelor incluse in el, continand totalitatea intelegerilor dintre Parti cu privire la aspectele la care se face referire in acesta, fara a mai exista nici o alta intelegere anterioara in legatura cu prezentul Contract. </w:t>
      </w:r>
    </w:p>
    <w:p w14:paraId="2B14967C" w14:textId="77777777" w:rsidR="00207631" w:rsidRPr="006B3191" w:rsidRDefault="00207631" w:rsidP="00207631">
      <w:pPr>
        <w:spacing w:after="0"/>
        <w:jc w:val="both"/>
        <w:rPr>
          <w:rFonts w:ascii="Arial" w:hAnsi="Arial" w:cs="Arial"/>
          <w:lang w:val="ro-RO"/>
        </w:rPr>
      </w:pPr>
    </w:p>
    <w:p w14:paraId="15DD64EE" w14:textId="28732D93" w:rsidR="001E2E5F" w:rsidRPr="006B3191" w:rsidRDefault="00FC0427" w:rsidP="00FC0427">
      <w:pPr>
        <w:pStyle w:val="ListParagraph"/>
        <w:numPr>
          <w:ilvl w:val="1"/>
          <w:numId w:val="18"/>
        </w:numPr>
        <w:spacing w:after="0"/>
        <w:jc w:val="both"/>
        <w:rPr>
          <w:rFonts w:ascii="Arial" w:hAnsi="Arial" w:cs="Arial"/>
          <w:lang w:val="ro-RO"/>
        </w:rPr>
      </w:pPr>
      <w:r w:rsidRPr="006B3191">
        <w:rPr>
          <w:rFonts w:ascii="Arial" w:hAnsi="Arial" w:cs="Arial"/>
          <w:lang w:val="ro-RO"/>
        </w:rPr>
        <w:t xml:space="preserve">Neexercitarea sau intarzierea unei Parti de a exercita vreun drept in baza prezentului contract nu va constitui renuntarea la acel drept. Exercitarea singulara sau partiala a unui asemenea drept nu va afecta executarea ulterioara a dreptului respectiv sau a oricarui alt drept. </w:t>
      </w:r>
    </w:p>
    <w:p w14:paraId="65A835D2" w14:textId="77777777" w:rsidR="00207631" w:rsidRPr="00BE4FD8" w:rsidRDefault="00207631" w:rsidP="00207631">
      <w:pPr>
        <w:spacing w:after="0"/>
        <w:jc w:val="both"/>
        <w:rPr>
          <w:rFonts w:ascii="Arial" w:hAnsi="Arial" w:cs="Arial"/>
          <w:lang w:val="ro-RO"/>
        </w:rPr>
      </w:pPr>
    </w:p>
    <w:p w14:paraId="0A0B6356" w14:textId="289F1CC9" w:rsidR="00FC0427" w:rsidRPr="00756290" w:rsidRDefault="001E2E5F" w:rsidP="00FC0427">
      <w:pPr>
        <w:pStyle w:val="ListParagraph"/>
        <w:numPr>
          <w:ilvl w:val="1"/>
          <w:numId w:val="18"/>
        </w:numPr>
        <w:spacing w:after="0"/>
        <w:jc w:val="both"/>
        <w:rPr>
          <w:rFonts w:ascii="Arial" w:hAnsi="Arial" w:cs="Arial"/>
          <w:lang w:val="ro-RO"/>
        </w:rPr>
      </w:pPr>
      <w:r w:rsidRPr="00BE4FD8">
        <w:rPr>
          <w:rFonts w:ascii="Arial" w:hAnsi="Arial" w:cs="Arial"/>
          <w:lang w:val="ro-RO"/>
        </w:rPr>
        <w:lastRenderedPageBreak/>
        <w:t>P</w:t>
      </w:r>
      <w:r w:rsidR="003A5BB6" w:rsidRPr="00BE4FD8">
        <w:rPr>
          <w:rFonts w:ascii="Arial" w:hAnsi="Arial" w:cs="Arial"/>
          <w:lang w:val="ro-RO"/>
        </w:rPr>
        <w:t>a</w:t>
      </w:r>
      <w:r w:rsidRPr="00BE4FD8">
        <w:rPr>
          <w:rFonts w:ascii="Arial" w:hAnsi="Arial" w:cs="Arial"/>
          <w:lang w:val="ro-RO"/>
        </w:rPr>
        <w:t>r</w:t>
      </w:r>
      <w:r w:rsidR="003A5BB6" w:rsidRPr="00BE4FD8">
        <w:rPr>
          <w:rFonts w:ascii="Arial" w:hAnsi="Arial" w:cs="Arial"/>
          <w:lang w:val="ro-RO"/>
        </w:rPr>
        <w:t>t</w:t>
      </w:r>
      <w:r w:rsidRPr="00BE4FD8">
        <w:rPr>
          <w:rFonts w:ascii="Arial" w:hAnsi="Arial" w:cs="Arial"/>
          <w:lang w:val="ro-RO"/>
        </w:rPr>
        <w:t>ile declar</w:t>
      </w:r>
      <w:r w:rsidR="003A5BB6" w:rsidRPr="00BE4FD8">
        <w:rPr>
          <w:rFonts w:ascii="Arial" w:hAnsi="Arial" w:cs="Arial"/>
          <w:lang w:val="ro-RO"/>
        </w:rPr>
        <w:t>a</w:t>
      </w:r>
      <w:r w:rsidRPr="00BE4FD8">
        <w:rPr>
          <w:rFonts w:ascii="Arial" w:hAnsi="Arial" w:cs="Arial"/>
          <w:lang w:val="ro-RO"/>
        </w:rPr>
        <w:t xml:space="preserve"> c</w:t>
      </w:r>
      <w:r w:rsidR="003A5BB6" w:rsidRPr="00BE4FD8">
        <w:rPr>
          <w:rFonts w:ascii="Arial" w:hAnsi="Arial" w:cs="Arial"/>
          <w:lang w:val="ro-RO"/>
        </w:rPr>
        <w:t>a</w:t>
      </w:r>
      <w:r w:rsidRPr="00BE4FD8">
        <w:rPr>
          <w:rFonts w:ascii="Arial" w:hAnsi="Arial" w:cs="Arial"/>
          <w:lang w:val="ro-RO"/>
        </w:rPr>
        <w:t xml:space="preserve"> au negociat </w:t>
      </w:r>
      <w:r w:rsidR="003A5BB6" w:rsidRPr="00BE4FD8">
        <w:rPr>
          <w:rFonts w:ascii="Arial" w:hAnsi="Arial" w:cs="Arial"/>
          <w:lang w:val="ro-RO"/>
        </w:rPr>
        <w:t>s</w:t>
      </w:r>
      <w:r w:rsidRPr="00BE4FD8">
        <w:rPr>
          <w:rFonts w:ascii="Arial" w:hAnsi="Arial" w:cs="Arial"/>
          <w:lang w:val="ro-RO"/>
        </w:rPr>
        <w:t>i agreat fiecare clauz</w:t>
      </w:r>
      <w:r w:rsidR="003A5BB6" w:rsidRPr="00BE4FD8">
        <w:rPr>
          <w:rFonts w:ascii="Arial" w:hAnsi="Arial" w:cs="Arial"/>
          <w:lang w:val="ro-RO"/>
        </w:rPr>
        <w:t>a</w:t>
      </w:r>
      <w:r w:rsidRPr="00BE4FD8">
        <w:rPr>
          <w:rFonts w:ascii="Arial" w:hAnsi="Arial" w:cs="Arial"/>
          <w:lang w:val="ro-RO"/>
        </w:rPr>
        <w:t xml:space="preserve"> (articol) a prezentului Contract, </w:t>
      </w:r>
      <w:r w:rsidR="003A5BB6" w:rsidRPr="00BE4FD8">
        <w:rPr>
          <w:rFonts w:ascii="Arial" w:hAnsi="Arial" w:cs="Arial"/>
          <w:lang w:val="ro-RO"/>
        </w:rPr>
        <w:t>s</w:t>
      </w:r>
      <w:r w:rsidRPr="00BE4FD8">
        <w:rPr>
          <w:rFonts w:ascii="Arial" w:hAnsi="Arial" w:cs="Arial"/>
          <w:lang w:val="ro-RO"/>
        </w:rPr>
        <w:t>i c</w:t>
      </w:r>
      <w:r w:rsidR="003A5BB6" w:rsidRPr="00BE4FD8">
        <w:rPr>
          <w:rFonts w:ascii="Arial" w:hAnsi="Arial" w:cs="Arial"/>
          <w:lang w:val="ro-RO"/>
        </w:rPr>
        <w:t>a</w:t>
      </w:r>
      <w:r w:rsidRPr="00BE4FD8">
        <w:rPr>
          <w:rFonts w:ascii="Arial" w:hAnsi="Arial" w:cs="Arial"/>
          <w:lang w:val="ro-RO"/>
        </w:rPr>
        <w:t xml:space="preserve"> </w:t>
      </w:r>
      <w:r w:rsidR="003A5BB6" w:rsidRPr="00317AEB">
        <w:rPr>
          <w:rFonts w:ascii="Arial" w:hAnsi="Arial" w:cs="Arial"/>
          <w:lang w:val="ro-RO"/>
        </w:rPr>
        <w:t>i</w:t>
      </w:r>
      <w:r w:rsidRPr="00317AEB">
        <w:rPr>
          <w:rFonts w:ascii="Arial" w:hAnsi="Arial" w:cs="Arial"/>
          <w:lang w:val="ro-RO"/>
        </w:rPr>
        <w:t xml:space="preserve">n raport cu obiectul </w:t>
      </w:r>
      <w:r w:rsidR="003A5BB6" w:rsidRPr="00317AEB">
        <w:rPr>
          <w:rFonts w:ascii="Arial" w:hAnsi="Arial" w:cs="Arial"/>
          <w:lang w:val="ro-RO"/>
        </w:rPr>
        <w:t>s</w:t>
      </w:r>
      <w:r w:rsidRPr="00317AEB">
        <w:rPr>
          <w:rFonts w:ascii="Arial" w:hAnsi="Arial" w:cs="Arial"/>
          <w:lang w:val="ro-RO"/>
        </w:rPr>
        <w:t>i remunera</w:t>
      </w:r>
      <w:r w:rsidR="003A5BB6" w:rsidRPr="00317AEB">
        <w:rPr>
          <w:rFonts w:ascii="Arial" w:hAnsi="Arial" w:cs="Arial"/>
          <w:lang w:val="ro-RO"/>
        </w:rPr>
        <w:t>t</w:t>
      </w:r>
      <w:r w:rsidRPr="00317AEB">
        <w:rPr>
          <w:rFonts w:ascii="Arial" w:hAnsi="Arial" w:cs="Arial"/>
          <w:lang w:val="ro-RO"/>
        </w:rPr>
        <w:t>ia, clauzele (articolele) acestuia sunt echilibrate si corecte. P</w:t>
      </w:r>
      <w:r w:rsidR="003A5BB6" w:rsidRPr="00317AEB">
        <w:rPr>
          <w:rFonts w:ascii="Arial" w:hAnsi="Arial" w:cs="Arial"/>
          <w:lang w:val="ro-RO"/>
        </w:rPr>
        <w:t>a</w:t>
      </w:r>
      <w:r w:rsidRPr="005D592E">
        <w:rPr>
          <w:rFonts w:ascii="Arial" w:hAnsi="Arial" w:cs="Arial"/>
          <w:lang w:val="ro-RO"/>
        </w:rPr>
        <w:t>r</w:t>
      </w:r>
      <w:r w:rsidR="003A5BB6" w:rsidRPr="005D592E">
        <w:rPr>
          <w:rFonts w:ascii="Arial" w:hAnsi="Arial" w:cs="Arial"/>
          <w:lang w:val="ro-RO"/>
        </w:rPr>
        <w:t>t</w:t>
      </w:r>
      <w:r w:rsidRPr="005D592E">
        <w:rPr>
          <w:rFonts w:ascii="Arial" w:hAnsi="Arial" w:cs="Arial"/>
          <w:lang w:val="ro-RO"/>
        </w:rPr>
        <w:t xml:space="preserve">ile convin </w:t>
      </w:r>
      <w:r w:rsidR="003A5BB6" w:rsidRPr="005D592E">
        <w:rPr>
          <w:rFonts w:ascii="Arial" w:hAnsi="Arial" w:cs="Arial"/>
          <w:lang w:val="ro-RO"/>
        </w:rPr>
        <w:t>i</w:t>
      </w:r>
      <w:r w:rsidRPr="005D592E">
        <w:rPr>
          <w:rFonts w:ascii="Arial" w:hAnsi="Arial" w:cs="Arial"/>
          <w:lang w:val="ro-RO"/>
        </w:rPr>
        <w:t>n mod expres c</w:t>
      </w:r>
      <w:r w:rsidR="003A5BB6" w:rsidRPr="005D592E">
        <w:rPr>
          <w:rFonts w:ascii="Arial" w:hAnsi="Arial" w:cs="Arial"/>
          <w:lang w:val="ro-RO"/>
        </w:rPr>
        <w:t>a</w:t>
      </w:r>
      <w:r w:rsidRPr="005D592E">
        <w:rPr>
          <w:rFonts w:ascii="Arial" w:hAnsi="Arial" w:cs="Arial"/>
          <w:lang w:val="ro-RO"/>
        </w:rPr>
        <w:t xml:space="preserve"> prevederile art. 1202 - 1203 Cod civil Roman privind clauzele neuzuale si clauzele standard nu se aplica prezentului Contract.</w:t>
      </w:r>
    </w:p>
    <w:p w14:paraId="6F877AE8" w14:textId="77777777" w:rsidR="00A121B9" w:rsidRPr="006B3191" w:rsidRDefault="00A121B9" w:rsidP="00A121B9">
      <w:pPr>
        <w:pStyle w:val="ListParagraph"/>
        <w:rPr>
          <w:rFonts w:ascii="Arial" w:hAnsi="Arial" w:cs="Arial"/>
          <w:lang w:val="ro-RO"/>
        </w:rPr>
      </w:pPr>
    </w:p>
    <w:p w14:paraId="7E67CF45" w14:textId="3C6C8A9F" w:rsidR="00A121B9" w:rsidRPr="006B3191" w:rsidRDefault="00A121B9" w:rsidP="00FC0427">
      <w:pPr>
        <w:pStyle w:val="ListParagraph"/>
        <w:numPr>
          <w:ilvl w:val="1"/>
          <w:numId w:val="18"/>
        </w:numPr>
        <w:spacing w:after="0"/>
        <w:jc w:val="both"/>
        <w:rPr>
          <w:rFonts w:ascii="Arial" w:hAnsi="Arial" w:cs="Arial"/>
          <w:lang w:val="ro-RO"/>
        </w:rPr>
      </w:pPr>
      <w:r w:rsidRPr="006B3191">
        <w:rPr>
          <w:rFonts w:ascii="Arial" w:hAnsi="Arial" w:cs="Arial"/>
          <w:lang w:val="ro-RO"/>
        </w:rPr>
        <w:t>Fiecare Parte declar</w:t>
      </w:r>
      <w:r w:rsidR="003A5BB6" w:rsidRPr="006B3191">
        <w:rPr>
          <w:rFonts w:ascii="Arial" w:hAnsi="Arial" w:cs="Arial"/>
          <w:lang w:val="ro-RO"/>
        </w:rPr>
        <w:t>a</w:t>
      </w:r>
      <w:r w:rsidRPr="006B3191">
        <w:rPr>
          <w:rFonts w:ascii="Arial" w:hAnsi="Arial" w:cs="Arial"/>
          <w:lang w:val="ro-RO"/>
        </w:rPr>
        <w:t xml:space="preserve"> c</w:t>
      </w:r>
      <w:r w:rsidR="003A5BB6" w:rsidRPr="006B3191">
        <w:rPr>
          <w:rFonts w:ascii="Arial" w:hAnsi="Arial" w:cs="Arial"/>
          <w:lang w:val="ro-RO"/>
        </w:rPr>
        <w:t>a</w:t>
      </w:r>
      <w:r w:rsidRPr="006B3191">
        <w:rPr>
          <w:rFonts w:ascii="Arial" w:hAnsi="Arial" w:cs="Arial"/>
          <w:lang w:val="ro-RO"/>
        </w:rPr>
        <w:t xml:space="preserve"> </w:t>
      </w:r>
      <w:r w:rsidR="003A5BB6" w:rsidRPr="006B3191">
        <w:rPr>
          <w:rFonts w:ascii="Arial" w:hAnsi="Arial" w:cs="Arial"/>
          <w:lang w:val="ro-RO"/>
        </w:rPr>
        <w:t>i</w:t>
      </w:r>
      <w:r w:rsidRPr="006B3191">
        <w:rPr>
          <w:rFonts w:ascii="Arial" w:hAnsi="Arial" w:cs="Arial"/>
          <w:lang w:val="ro-RO"/>
        </w:rPr>
        <w:t>n</w:t>
      </w:r>
      <w:r w:rsidR="003A5BB6" w:rsidRPr="006B3191">
        <w:rPr>
          <w:rFonts w:ascii="Arial" w:hAnsi="Arial" w:cs="Arial"/>
          <w:lang w:val="ro-RO"/>
        </w:rPr>
        <w:t>t</w:t>
      </w:r>
      <w:r w:rsidRPr="006B3191">
        <w:rPr>
          <w:rFonts w:ascii="Arial" w:hAnsi="Arial" w:cs="Arial"/>
          <w:lang w:val="ro-RO"/>
        </w:rPr>
        <w:t>elege pe deplin implica</w:t>
      </w:r>
      <w:r w:rsidR="003A5BB6" w:rsidRPr="006B3191">
        <w:rPr>
          <w:rFonts w:ascii="Arial" w:hAnsi="Arial" w:cs="Arial"/>
          <w:lang w:val="ro-RO"/>
        </w:rPr>
        <w:t>t</w:t>
      </w:r>
      <w:r w:rsidRPr="006B3191">
        <w:rPr>
          <w:rFonts w:ascii="Arial" w:hAnsi="Arial" w:cs="Arial"/>
          <w:lang w:val="ro-RO"/>
        </w:rPr>
        <w:t xml:space="preserve">iile juridice ale Contractului </w:t>
      </w:r>
      <w:r w:rsidR="003A5BB6" w:rsidRPr="006B3191">
        <w:rPr>
          <w:rFonts w:ascii="Arial" w:hAnsi="Arial" w:cs="Arial"/>
          <w:lang w:val="ro-RO"/>
        </w:rPr>
        <w:t>s</w:t>
      </w:r>
      <w:r w:rsidRPr="006B3191">
        <w:rPr>
          <w:rFonts w:ascii="Arial" w:hAnsi="Arial" w:cs="Arial"/>
          <w:lang w:val="ro-RO"/>
        </w:rPr>
        <w:t>i legea aplicabila acestuia. Fiecare Parte declar</w:t>
      </w:r>
      <w:r w:rsidR="003A5BB6" w:rsidRPr="006B3191">
        <w:rPr>
          <w:rFonts w:ascii="Arial" w:hAnsi="Arial" w:cs="Arial"/>
          <w:lang w:val="ro-RO"/>
        </w:rPr>
        <w:t>a</w:t>
      </w:r>
      <w:r w:rsidRPr="006B3191">
        <w:rPr>
          <w:rFonts w:ascii="Arial" w:hAnsi="Arial" w:cs="Arial"/>
          <w:lang w:val="ro-RO"/>
        </w:rPr>
        <w:t xml:space="preserve"> ca a avut la dispozi</w:t>
      </w:r>
      <w:r w:rsidR="003A5BB6" w:rsidRPr="006B3191">
        <w:rPr>
          <w:rFonts w:ascii="Arial" w:hAnsi="Arial" w:cs="Arial"/>
          <w:lang w:val="ro-RO"/>
        </w:rPr>
        <w:t>t</w:t>
      </w:r>
      <w:r w:rsidRPr="006B3191">
        <w:rPr>
          <w:rFonts w:ascii="Arial" w:hAnsi="Arial" w:cs="Arial"/>
          <w:lang w:val="ro-RO"/>
        </w:rPr>
        <w:t xml:space="preserve">ie suficient timp pentru analiza prevederile Contractului </w:t>
      </w:r>
      <w:r w:rsidR="003A5BB6" w:rsidRPr="006B3191">
        <w:rPr>
          <w:rFonts w:ascii="Arial" w:hAnsi="Arial" w:cs="Arial"/>
          <w:lang w:val="ro-RO"/>
        </w:rPr>
        <w:t>s</w:t>
      </w:r>
      <w:r w:rsidRPr="006B3191">
        <w:rPr>
          <w:rFonts w:ascii="Arial" w:hAnsi="Arial" w:cs="Arial"/>
          <w:lang w:val="ro-RO"/>
        </w:rPr>
        <w:t>i pentru a apela la/a fi asistat de/reprezentat de profesioni</w:t>
      </w:r>
      <w:r w:rsidR="003A5BB6" w:rsidRPr="006B3191">
        <w:rPr>
          <w:rFonts w:ascii="Arial" w:hAnsi="Arial" w:cs="Arial"/>
          <w:lang w:val="ro-RO"/>
        </w:rPr>
        <w:t>s</w:t>
      </w:r>
      <w:r w:rsidRPr="006B3191">
        <w:rPr>
          <w:rFonts w:ascii="Arial" w:hAnsi="Arial" w:cs="Arial"/>
          <w:lang w:val="ro-RO"/>
        </w:rPr>
        <w:t xml:space="preserve">ti pentru realizarea unei </w:t>
      </w:r>
      <w:r w:rsidR="003A5BB6" w:rsidRPr="006B3191">
        <w:rPr>
          <w:rFonts w:ascii="Arial" w:hAnsi="Arial" w:cs="Arial"/>
          <w:lang w:val="ro-RO"/>
        </w:rPr>
        <w:t>i</w:t>
      </w:r>
      <w:r w:rsidRPr="006B3191">
        <w:rPr>
          <w:rFonts w:ascii="Arial" w:hAnsi="Arial" w:cs="Arial"/>
          <w:lang w:val="ro-RO"/>
        </w:rPr>
        <w:t>n</w:t>
      </w:r>
      <w:r w:rsidR="003A5BB6" w:rsidRPr="006B3191">
        <w:rPr>
          <w:rFonts w:ascii="Arial" w:hAnsi="Arial" w:cs="Arial"/>
          <w:lang w:val="ro-RO"/>
        </w:rPr>
        <w:t>t</w:t>
      </w:r>
      <w:r w:rsidRPr="006B3191">
        <w:rPr>
          <w:rFonts w:ascii="Arial" w:hAnsi="Arial" w:cs="Arial"/>
          <w:lang w:val="ro-RO"/>
        </w:rPr>
        <w:t xml:space="preserve">elegeri corecte a Contractului, legii aplicabile acestuia </w:t>
      </w:r>
      <w:r w:rsidR="003A5BB6" w:rsidRPr="006B3191">
        <w:rPr>
          <w:rFonts w:ascii="Arial" w:hAnsi="Arial" w:cs="Arial"/>
          <w:lang w:val="ro-RO"/>
        </w:rPr>
        <w:t>s</w:t>
      </w:r>
      <w:r w:rsidRPr="006B3191">
        <w:rPr>
          <w:rFonts w:ascii="Arial" w:hAnsi="Arial" w:cs="Arial"/>
          <w:lang w:val="ro-RO"/>
        </w:rPr>
        <w:t>i clauzelor sale, fiecare Partea asum</w:t>
      </w:r>
      <w:r w:rsidR="003A5BB6" w:rsidRPr="006B3191">
        <w:rPr>
          <w:rFonts w:ascii="Arial" w:hAnsi="Arial" w:cs="Arial"/>
          <w:lang w:val="ro-RO"/>
        </w:rPr>
        <w:t>a</w:t>
      </w:r>
      <w:r w:rsidRPr="006B3191">
        <w:rPr>
          <w:rFonts w:ascii="Arial" w:hAnsi="Arial" w:cs="Arial"/>
          <w:lang w:val="ro-RO"/>
        </w:rPr>
        <w:t>ndu-</w:t>
      </w:r>
      <w:r w:rsidR="003A5BB6" w:rsidRPr="006B3191">
        <w:rPr>
          <w:rFonts w:ascii="Arial" w:hAnsi="Arial" w:cs="Arial"/>
          <w:lang w:val="ro-RO"/>
        </w:rPr>
        <w:t>s</w:t>
      </w:r>
      <w:r w:rsidRPr="006B3191">
        <w:rPr>
          <w:rFonts w:ascii="Arial" w:hAnsi="Arial" w:cs="Arial"/>
          <w:lang w:val="ro-RO"/>
        </w:rPr>
        <w:t xml:space="preserve">i personal </w:t>
      </w:r>
      <w:r w:rsidR="003A5BB6" w:rsidRPr="006B3191">
        <w:rPr>
          <w:rFonts w:ascii="Arial" w:hAnsi="Arial" w:cs="Arial"/>
          <w:lang w:val="ro-RO"/>
        </w:rPr>
        <w:t>s</w:t>
      </w:r>
      <w:r w:rsidRPr="006B3191">
        <w:rPr>
          <w:rFonts w:ascii="Arial" w:hAnsi="Arial" w:cs="Arial"/>
          <w:lang w:val="ro-RO"/>
        </w:rPr>
        <w:t>i e deplin toate consecin</w:t>
      </w:r>
      <w:r w:rsidR="003A5BB6" w:rsidRPr="006B3191">
        <w:rPr>
          <w:rFonts w:ascii="Arial" w:hAnsi="Arial" w:cs="Arial"/>
          <w:lang w:val="ro-RO"/>
        </w:rPr>
        <w:t>t</w:t>
      </w:r>
      <w:r w:rsidRPr="006B3191">
        <w:rPr>
          <w:rFonts w:ascii="Arial" w:hAnsi="Arial" w:cs="Arial"/>
          <w:lang w:val="ro-RO"/>
        </w:rPr>
        <w:t>ele utiliz</w:t>
      </w:r>
      <w:r w:rsidR="003A5BB6" w:rsidRPr="006B3191">
        <w:rPr>
          <w:rFonts w:ascii="Arial" w:hAnsi="Arial" w:cs="Arial"/>
          <w:lang w:val="ro-RO"/>
        </w:rPr>
        <w:t>a</w:t>
      </w:r>
      <w:r w:rsidRPr="006B3191">
        <w:rPr>
          <w:rFonts w:ascii="Arial" w:hAnsi="Arial" w:cs="Arial"/>
          <w:lang w:val="ro-RO"/>
        </w:rPr>
        <w:t>rii/neutiliz</w:t>
      </w:r>
      <w:r w:rsidR="003A5BB6" w:rsidRPr="006B3191">
        <w:rPr>
          <w:rFonts w:ascii="Arial" w:hAnsi="Arial" w:cs="Arial"/>
          <w:lang w:val="ro-RO"/>
        </w:rPr>
        <w:t>a</w:t>
      </w:r>
      <w:r w:rsidRPr="006B3191">
        <w:rPr>
          <w:rFonts w:ascii="Arial" w:hAnsi="Arial" w:cs="Arial"/>
          <w:lang w:val="ro-RO"/>
        </w:rPr>
        <w:t>rii serviciilor unor profesioni</w:t>
      </w:r>
      <w:r w:rsidR="003A5BB6" w:rsidRPr="006B3191">
        <w:rPr>
          <w:rFonts w:ascii="Arial" w:hAnsi="Arial" w:cs="Arial"/>
          <w:lang w:val="ro-RO"/>
        </w:rPr>
        <w:t>s</w:t>
      </w:r>
      <w:r w:rsidRPr="006B3191">
        <w:rPr>
          <w:rFonts w:ascii="Arial" w:hAnsi="Arial" w:cs="Arial"/>
          <w:lang w:val="ro-RO"/>
        </w:rPr>
        <w:t xml:space="preserve">ti </w:t>
      </w:r>
      <w:r w:rsidR="003A5BB6" w:rsidRPr="006B3191">
        <w:rPr>
          <w:rFonts w:ascii="Arial" w:hAnsi="Arial" w:cs="Arial"/>
          <w:lang w:val="ro-RO"/>
        </w:rPr>
        <w:t>i</w:t>
      </w:r>
      <w:r w:rsidRPr="006B3191">
        <w:rPr>
          <w:rFonts w:ascii="Arial" w:hAnsi="Arial" w:cs="Arial"/>
          <w:lang w:val="ro-RO"/>
        </w:rPr>
        <w:t>n domeniu.</w:t>
      </w:r>
    </w:p>
    <w:p w14:paraId="17CFC999" w14:textId="77777777" w:rsidR="00DF3BD7" w:rsidRPr="006B3191" w:rsidRDefault="00DF3BD7" w:rsidP="00DF3BD7">
      <w:pPr>
        <w:pStyle w:val="ListParagraph"/>
        <w:rPr>
          <w:rFonts w:ascii="Arial" w:hAnsi="Arial" w:cs="Arial"/>
          <w:lang w:val="ro-RO"/>
        </w:rPr>
      </w:pPr>
    </w:p>
    <w:p w14:paraId="0B9CC21F" w14:textId="6E76F662" w:rsidR="00DF3BD7" w:rsidRPr="006B3191" w:rsidRDefault="00DF3BD7" w:rsidP="00FC0427">
      <w:pPr>
        <w:pStyle w:val="ListParagraph"/>
        <w:numPr>
          <w:ilvl w:val="1"/>
          <w:numId w:val="18"/>
        </w:numPr>
        <w:spacing w:after="0"/>
        <w:jc w:val="both"/>
        <w:rPr>
          <w:rFonts w:ascii="Arial" w:hAnsi="Arial" w:cs="Arial"/>
          <w:lang w:val="ro-RO"/>
        </w:rPr>
      </w:pPr>
      <w:r w:rsidRPr="006B3191">
        <w:rPr>
          <w:rFonts w:ascii="Arial" w:hAnsi="Arial" w:cs="Arial"/>
          <w:lang w:val="ro-RO"/>
        </w:rPr>
        <w:t>Prestatorul declara ca accepta in mod expres prevederile art. 8.9.-8.13.; 9.4.- 9.5.; 10.1.8.; 13.1. din Contract.</w:t>
      </w:r>
    </w:p>
    <w:p w14:paraId="31100E43" w14:textId="77777777" w:rsidR="00DF3BD7" w:rsidRPr="006B3191" w:rsidRDefault="00DF3BD7" w:rsidP="00DF3BD7">
      <w:pPr>
        <w:pStyle w:val="ListParagraph"/>
        <w:rPr>
          <w:rFonts w:ascii="Arial" w:hAnsi="Arial" w:cs="Arial"/>
          <w:lang w:val="ro-RO"/>
        </w:rPr>
      </w:pPr>
    </w:p>
    <w:p w14:paraId="71EE9535" w14:textId="6CCB2DDA" w:rsidR="00FC0427" w:rsidRPr="006B3191" w:rsidRDefault="00DF3BD7" w:rsidP="00DF3BD7">
      <w:pPr>
        <w:pStyle w:val="ListParagraph"/>
        <w:numPr>
          <w:ilvl w:val="1"/>
          <w:numId w:val="18"/>
        </w:numPr>
        <w:spacing w:after="0"/>
        <w:jc w:val="both"/>
        <w:rPr>
          <w:rFonts w:ascii="Arial" w:hAnsi="Arial" w:cs="Arial"/>
          <w:lang w:val="ro-RO"/>
        </w:rPr>
      </w:pPr>
      <w:r w:rsidRPr="006B3191">
        <w:rPr>
          <w:rFonts w:ascii="Arial" w:hAnsi="Arial" w:cs="Arial"/>
          <w:lang w:val="ro-RO"/>
        </w:rPr>
        <w:t xml:space="preserve">Documentele Contractului, </w:t>
      </w:r>
      <w:r w:rsidRPr="006B3191">
        <w:rPr>
          <w:rFonts w:ascii="Arial" w:hAnsi="Arial" w:cs="Arial"/>
          <w:bCs/>
          <w:lang w:val="ro-RO"/>
        </w:rPr>
        <w:t>u</w:t>
      </w:r>
      <w:r w:rsidR="00FC0427" w:rsidRPr="006B3191">
        <w:rPr>
          <w:rFonts w:ascii="Arial" w:hAnsi="Arial" w:cs="Arial"/>
          <w:bCs/>
          <w:lang w:val="ro-RO"/>
        </w:rPr>
        <w:t>rmatoarele Anexe fac parte integranta din prezentul contract:</w:t>
      </w:r>
    </w:p>
    <w:p w14:paraId="68DF1095" w14:textId="698FE682" w:rsidR="00FC0427" w:rsidRPr="006B3191" w:rsidRDefault="00FC0427" w:rsidP="00FC0427">
      <w:pPr>
        <w:pStyle w:val="BodyTextIndent3"/>
        <w:numPr>
          <w:ilvl w:val="0"/>
          <w:numId w:val="4"/>
        </w:numPr>
        <w:spacing w:after="0"/>
        <w:rPr>
          <w:rFonts w:ascii="Arial" w:hAnsi="Arial" w:cs="Arial"/>
          <w:b/>
          <w:sz w:val="22"/>
          <w:szCs w:val="22"/>
          <w:lang w:val="ro-RO"/>
        </w:rPr>
      </w:pPr>
      <w:r w:rsidRPr="006B3191">
        <w:rPr>
          <w:rFonts w:ascii="Arial" w:hAnsi="Arial" w:cs="Arial"/>
          <w:b/>
          <w:sz w:val="22"/>
          <w:szCs w:val="22"/>
          <w:lang w:val="ro-RO"/>
        </w:rPr>
        <w:t xml:space="preserve">Anexa 1 – </w:t>
      </w:r>
      <w:r w:rsidR="00DF3BD7" w:rsidRPr="006B3191">
        <w:rPr>
          <w:rFonts w:ascii="Arial" w:hAnsi="Arial" w:cs="Arial"/>
          <w:b/>
          <w:sz w:val="22"/>
          <w:szCs w:val="22"/>
          <w:lang w:val="ro-RO"/>
        </w:rPr>
        <w:t>Specificatiile Aplicatiei (Software-ului)</w:t>
      </w:r>
      <w:r w:rsidR="00901027" w:rsidRPr="006B3191">
        <w:rPr>
          <w:rFonts w:ascii="Arial" w:hAnsi="Arial" w:cs="Arial"/>
          <w:b/>
          <w:sz w:val="22"/>
          <w:szCs w:val="22"/>
          <w:lang w:val="ro-RO"/>
        </w:rPr>
        <w:t>;</w:t>
      </w:r>
    </w:p>
    <w:p w14:paraId="508C078F" w14:textId="508AF007" w:rsidR="00FC0427" w:rsidRPr="006B3191" w:rsidRDefault="00FC0427" w:rsidP="00FC0427">
      <w:pPr>
        <w:pStyle w:val="BodyTextIndent3"/>
        <w:numPr>
          <w:ilvl w:val="0"/>
          <w:numId w:val="4"/>
        </w:numPr>
        <w:spacing w:after="0"/>
        <w:rPr>
          <w:rFonts w:ascii="Arial" w:hAnsi="Arial" w:cs="Arial"/>
          <w:b/>
          <w:sz w:val="22"/>
          <w:szCs w:val="22"/>
          <w:lang w:val="ro-RO"/>
        </w:rPr>
      </w:pPr>
      <w:r w:rsidRPr="006B3191">
        <w:rPr>
          <w:rFonts w:ascii="Arial" w:hAnsi="Arial" w:cs="Arial"/>
          <w:b/>
          <w:sz w:val="22"/>
          <w:szCs w:val="22"/>
          <w:lang w:val="ro-RO"/>
        </w:rPr>
        <w:t xml:space="preserve">Anexa 2 – </w:t>
      </w:r>
      <w:r w:rsidR="00DF3BD7" w:rsidRPr="006B3191">
        <w:rPr>
          <w:rFonts w:ascii="Arial" w:hAnsi="Arial" w:cs="Arial"/>
          <w:b/>
          <w:sz w:val="22"/>
          <w:szCs w:val="22"/>
          <w:lang w:val="ro-RO"/>
        </w:rPr>
        <w:t>Etapele de dezvoltare si</w:t>
      </w:r>
      <w:r w:rsidRPr="006B3191">
        <w:rPr>
          <w:rFonts w:ascii="Arial" w:hAnsi="Arial" w:cs="Arial"/>
          <w:b/>
          <w:sz w:val="22"/>
          <w:szCs w:val="22"/>
          <w:lang w:val="ro-RO"/>
        </w:rPr>
        <w:t xml:space="preserve"> de Implementare</w:t>
      </w:r>
      <w:r w:rsidR="00901027" w:rsidRPr="006B3191">
        <w:rPr>
          <w:rFonts w:ascii="Arial" w:hAnsi="Arial" w:cs="Arial"/>
          <w:b/>
          <w:sz w:val="22"/>
          <w:szCs w:val="22"/>
          <w:lang w:val="ro-RO"/>
        </w:rPr>
        <w:t>;</w:t>
      </w:r>
    </w:p>
    <w:p w14:paraId="270AD437" w14:textId="14D925E8" w:rsidR="00FC0427" w:rsidRPr="006B3191" w:rsidRDefault="00FC0427" w:rsidP="00FC0427">
      <w:pPr>
        <w:pStyle w:val="BodyTextIndent3"/>
        <w:numPr>
          <w:ilvl w:val="0"/>
          <w:numId w:val="4"/>
        </w:numPr>
        <w:spacing w:after="0"/>
        <w:rPr>
          <w:rFonts w:ascii="Arial" w:hAnsi="Arial" w:cs="Arial"/>
          <w:b/>
          <w:sz w:val="22"/>
          <w:szCs w:val="22"/>
          <w:lang w:val="ro-RO"/>
        </w:rPr>
      </w:pPr>
      <w:r w:rsidRPr="006B3191">
        <w:rPr>
          <w:rFonts w:ascii="Arial" w:hAnsi="Arial" w:cs="Arial"/>
          <w:b/>
          <w:sz w:val="22"/>
          <w:szCs w:val="22"/>
          <w:lang w:val="ro-RO"/>
        </w:rPr>
        <w:t xml:space="preserve">Anexa 3 – </w:t>
      </w:r>
      <w:r w:rsidR="00DF3BD7" w:rsidRPr="006B3191">
        <w:rPr>
          <w:rFonts w:ascii="Arial" w:hAnsi="Arial" w:cs="Arial"/>
          <w:b/>
          <w:sz w:val="22"/>
          <w:szCs w:val="22"/>
          <w:lang w:val="ro-RO"/>
        </w:rPr>
        <w:t>Lista personal implicat in proiect;</w:t>
      </w:r>
    </w:p>
    <w:p w14:paraId="657BFE98" w14:textId="0989ACED" w:rsidR="00FC0427" w:rsidRPr="006B3191" w:rsidRDefault="00FC0427" w:rsidP="00FC0427">
      <w:pPr>
        <w:pStyle w:val="BodyTextIndent3"/>
        <w:numPr>
          <w:ilvl w:val="0"/>
          <w:numId w:val="4"/>
        </w:numPr>
        <w:spacing w:after="0"/>
        <w:rPr>
          <w:rFonts w:ascii="Arial" w:hAnsi="Arial" w:cs="Arial"/>
          <w:b/>
          <w:sz w:val="22"/>
          <w:szCs w:val="22"/>
          <w:lang w:val="ro-RO"/>
        </w:rPr>
      </w:pPr>
      <w:r w:rsidRPr="006B3191">
        <w:rPr>
          <w:rFonts w:ascii="Arial" w:hAnsi="Arial" w:cs="Arial"/>
          <w:b/>
          <w:sz w:val="22"/>
          <w:szCs w:val="22"/>
          <w:lang w:val="ro-RO"/>
        </w:rPr>
        <w:t xml:space="preserve">Anexa 4 </w:t>
      </w:r>
      <w:r w:rsidR="00DF3BD7" w:rsidRPr="006B3191">
        <w:rPr>
          <w:rFonts w:ascii="Arial" w:hAnsi="Arial" w:cs="Arial"/>
          <w:b/>
          <w:sz w:val="22"/>
          <w:szCs w:val="22"/>
          <w:lang w:val="ro-RO"/>
        </w:rPr>
        <w:t>–</w:t>
      </w:r>
      <w:r w:rsidRPr="006B3191">
        <w:rPr>
          <w:rFonts w:ascii="Arial" w:hAnsi="Arial" w:cs="Arial"/>
          <w:b/>
          <w:sz w:val="22"/>
          <w:szCs w:val="22"/>
          <w:lang w:val="ro-RO"/>
        </w:rPr>
        <w:t xml:space="preserve"> </w:t>
      </w:r>
      <w:del w:id="166" w:author="HMP 6" w:date="2021-09-08T15:28:00Z">
        <w:r w:rsidR="00DF3BD7" w:rsidRPr="006B3191" w:rsidDel="005D592E">
          <w:rPr>
            <w:rFonts w:ascii="Arial" w:hAnsi="Arial" w:cs="Arial"/>
            <w:b/>
            <w:sz w:val="22"/>
            <w:szCs w:val="22"/>
            <w:lang w:val="ro-RO"/>
          </w:rPr>
          <w:delText>Recomandarile hardware furnizate</w:delText>
        </w:r>
      </w:del>
      <w:ins w:id="167" w:author="HMP 6" w:date="2021-09-08T15:28:00Z">
        <w:r w:rsidR="005D592E">
          <w:rPr>
            <w:rFonts w:ascii="Arial" w:hAnsi="Arial" w:cs="Arial"/>
            <w:b/>
            <w:sz w:val="22"/>
            <w:szCs w:val="22"/>
            <w:lang w:val="ro-RO"/>
          </w:rPr>
          <w:t>Soluția recomandat</w:t>
        </w:r>
      </w:ins>
      <w:ins w:id="168" w:author="HMP 6" w:date="2021-09-08T15:29:00Z">
        <w:r w:rsidR="005D592E">
          <w:rPr>
            <w:rFonts w:ascii="Arial" w:hAnsi="Arial" w:cs="Arial"/>
            <w:b/>
            <w:sz w:val="22"/>
            <w:szCs w:val="22"/>
            <w:lang w:val="ro-RO"/>
          </w:rPr>
          <w:t>ă</w:t>
        </w:r>
      </w:ins>
      <w:r w:rsidR="00DF3BD7" w:rsidRPr="006B3191">
        <w:rPr>
          <w:rFonts w:ascii="Arial" w:hAnsi="Arial" w:cs="Arial"/>
          <w:b/>
          <w:sz w:val="22"/>
          <w:szCs w:val="22"/>
          <w:lang w:val="ro-RO"/>
        </w:rPr>
        <w:t xml:space="preserve"> de Prestator</w:t>
      </w:r>
      <w:r w:rsidR="00901027" w:rsidRPr="006B3191">
        <w:rPr>
          <w:rFonts w:ascii="Arial" w:hAnsi="Arial" w:cs="Arial"/>
          <w:b/>
          <w:sz w:val="22"/>
          <w:szCs w:val="22"/>
          <w:lang w:val="ro-RO"/>
        </w:rPr>
        <w:t>;</w:t>
      </w:r>
    </w:p>
    <w:p w14:paraId="406AD128" w14:textId="53753DB8" w:rsidR="00901027" w:rsidRPr="006B3191" w:rsidRDefault="00901027" w:rsidP="003212D3">
      <w:pPr>
        <w:pStyle w:val="BodyTextIndent3"/>
        <w:spacing w:after="0"/>
        <w:ind w:left="720"/>
        <w:rPr>
          <w:rFonts w:ascii="Arial" w:hAnsi="Arial" w:cs="Arial"/>
          <w:bCs/>
          <w:sz w:val="22"/>
          <w:szCs w:val="22"/>
          <w:lang w:val="ro-RO"/>
        </w:rPr>
      </w:pPr>
      <w:r w:rsidRPr="006B3191">
        <w:rPr>
          <w:rFonts w:ascii="Arial" w:hAnsi="Arial" w:cs="Arial"/>
          <w:bCs/>
          <w:sz w:val="22"/>
          <w:szCs w:val="22"/>
          <w:lang w:val="ro-RO"/>
        </w:rPr>
        <w:t>Pe masura agreeri lor, vor deveni anexa la prezentul si Procesele verbale de acceptanta (partiale si finala), Cererile de evolutie sau modificare, actele aditionale la prezentul Contract.</w:t>
      </w:r>
    </w:p>
    <w:p w14:paraId="0729A7A0" w14:textId="77777777" w:rsidR="00FC0427" w:rsidRPr="006B3191" w:rsidRDefault="00FC0427" w:rsidP="00FC0427">
      <w:pPr>
        <w:pStyle w:val="BodyTextIndent3"/>
        <w:spacing w:after="0"/>
        <w:ind w:left="0"/>
        <w:rPr>
          <w:rFonts w:ascii="Arial" w:hAnsi="Arial" w:cs="Arial"/>
          <w:sz w:val="22"/>
          <w:szCs w:val="22"/>
          <w:lang w:val="ro-RO"/>
        </w:rPr>
      </w:pPr>
    </w:p>
    <w:p w14:paraId="6410693C" w14:textId="3EABE809" w:rsidR="00FC0427" w:rsidRPr="006B3191" w:rsidRDefault="00FC0427" w:rsidP="00FC0427">
      <w:pPr>
        <w:pStyle w:val="BodyTextIndent3"/>
        <w:spacing w:after="0"/>
        <w:ind w:left="0"/>
        <w:rPr>
          <w:rFonts w:ascii="Arial" w:hAnsi="Arial" w:cs="Arial"/>
          <w:sz w:val="22"/>
          <w:szCs w:val="22"/>
          <w:lang w:val="ro-RO"/>
        </w:rPr>
      </w:pPr>
      <w:r w:rsidRPr="006B3191">
        <w:rPr>
          <w:rFonts w:ascii="Arial" w:hAnsi="Arial" w:cs="Arial"/>
          <w:sz w:val="22"/>
          <w:szCs w:val="22"/>
          <w:lang w:val="ro-RO"/>
        </w:rPr>
        <w:t>Prezentul Contract</w:t>
      </w:r>
      <w:ins w:id="169" w:author="HMP 6" w:date="2021-09-08T14:59:00Z">
        <w:r w:rsidR="006B3191">
          <w:rPr>
            <w:rFonts w:ascii="Arial" w:hAnsi="Arial" w:cs="Arial"/>
            <w:sz w:val="22"/>
            <w:szCs w:val="22"/>
            <w:lang w:val="ro-RO"/>
          </w:rPr>
          <w:t xml:space="preserve">, </w:t>
        </w:r>
      </w:ins>
      <w:r w:rsidRPr="006B3191">
        <w:rPr>
          <w:rFonts w:ascii="Arial" w:hAnsi="Arial" w:cs="Arial"/>
          <w:sz w:val="22"/>
          <w:szCs w:val="22"/>
          <w:lang w:val="ro-RO"/>
        </w:rPr>
        <w:t xml:space="preserve"> </w:t>
      </w:r>
      <w:del w:id="170" w:author="HMP 6" w:date="2021-09-08T14:59:00Z">
        <w:r w:rsidRPr="006B3191" w:rsidDel="006B3191">
          <w:rPr>
            <w:rFonts w:ascii="Arial" w:hAnsi="Arial" w:cs="Arial"/>
            <w:sz w:val="22"/>
            <w:szCs w:val="22"/>
            <w:lang w:val="ro-RO"/>
          </w:rPr>
          <w:delText xml:space="preserve">contine          </w:delText>
        </w:r>
      </w:del>
      <w:ins w:id="171" w:author="HMP 6" w:date="2021-09-08T14:59:00Z">
        <w:r w:rsidR="006B3191" w:rsidRPr="006B3191">
          <w:rPr>
            <w:rFonts w:ascii="Arial" w:hAnsi="Arial" w:cs="Arial"/>
            <w:sz w:val="22"/>
            <w:szCs w:val="22"/>
            <w:lang w:val="ro-RO"/>
          </w:rPr>
          <w:t xml:space="preserve">contine </w:t>
        </w:r>
      </w:ins>
      <w:ins w:id="172" w:author="HMP 6" w:date="2021-09-08T15:34:00Z">
        <w:r w:rsidR="005D592E">
          <w:rPr>
            <w:rFonts w:ascii="Arial" w:hAnsi="Arial" w:cs="Arial"/>
            <w:sz w:val="22"/>
            <w:szCs w:val="22"/>
            <w:lang w:val="ro-RO"/>
          </w:rPr>
          <w:t>___</w:t>
        </w:r>
      </w:ins>
      <w:r w:rsidRPr="006B3191">
        <w:rPr>
          <w:rFonts w:ascii="Arial" w:hAnsi="Arial" w:cs="Arial"/>
          <w:sz w:val="22"/>
          <w:szCs w:val="22"/>
          <w:lang w:val="ro-RO"/>
        </w:rPr>
        <w:t>pagini (inclusiv anexele) si a fost incheiat in 2 (doua) exemplare, 1 (una) pentru Prestator si 1 (unu) pentru Beneficiar.</w:t>
      </w:r>
    </w:p>
    <w:p w14:paraId="64A20C68" w14:textId="77777777" w:rsidR="00FC0427" w:rsidRPr="006B3191" w:rsidRDefault="00FC0427" w:rsidP="00FC0427">
      <w:pPr>
        <w:spacing w:after="0"/>
        <w:jc w:val="both"/>
        <w:rPr>
          <w:rFonts w:ascii="Arial" w:hAnsi="Arial" w:cs="Arial"/>
          <w:lang w:val="ro-RO"/>
        </w:rPr>
      </w:pPr>
    </w:p>
    <w:tbl>
      <w:tblPr>
        <w:tblW w:w="0" w:type="auto"/>
        <w:tblLayout w:type="fixed"/>
        <w:tblLook w:val="0000" w:firstRow="0" w:lastRow="0" w:firstColumn="0" w:lastColumn="0" w:noHBand="0" w:noVBand="0"/>
      </w:tblPr>
      <w:tblGrid>
        <w:gridCol w:w="5256"/>
        <w:gridCol w:w="4590"/>
      </w:tblGrid>
      <w:tr w:rsidR="00FC0427" w:rsidRPr="006B3191" w14:paraId="54B413D8" w14:textId="77777777" w:rsidTr="00C66BB1">
        <w:tc>
          <w:tcPr>
            <w:tcW w:w="5256" w:type="dxa"/>
          </w:tcPr>
          <w:p w14:paraId="37C2DFA0" w14:textId="77777777" w:rsidR="00FC0427" w:rsidRPr="006B3191" w:rsidRDefault="00FC0427" w:rsidP="00C66BB1">
            <w:pPr>
              <w:spacing w:after="0"/>
              <w:jc w:val="both"/>
              <w:rPr>
                <w:rFonts w:ascii="Arial" w:hAnsi="Arial" w:cs="Arial"/>
                <w:b/>
                <w:lang w:val="ro-RO"/>
              </w:rPr>
            </w:pPr>
            <w:r w:rsidRPr="006B3191">
              <w:rPr>
                <w:rFonts w:ascii="Arial" w:hAnsi="Arial" w:cs="Arial"/>
                <w:b/>
                <w:lang w:val="ro-RO"/>
              </w:rPr>
              <w:t>Prestator</w:t>
            </w:r>
          </w:p>
          <w:p w14:paraId="4A09E1E7" w14:textId="77777777" w:rsidR="00FC0427" w:rsidRPr="00BE4FD8" w:rsidRDefault="00FC0427" w:rsidP="00C66BB1">
            <w:pPr>
              <w:spacing w:after="0"/>
              <w:jc w:val="both"/>
              <w:rPr>
                <w:rFonts w:ascii="Arial" w:hAnsi="Arial" w:cs="Arial"/>
                <w:b/>
                <w:lang w:val="ro-RO"/>
              </w:rPr>
            </w:pPr>
          </w:p>
        </w:tc>
        <w:tc>
          <w:tcPr>
            <w:tcW w:w="4590" w:type="dxa"/>
          </w:tcPr>
          <w:p w14:paraId="782C4085" w14:textId="77777777" w:rsidR="00FC0427" w:rsidRPr="00BE4FD8" w:rsidRDefault="00FC0427" w:rsidP="00C66BB1">
            <w:pPr>
              <w:spacing w:after="0"/>
              <w:jc w:val="both"/>
              <w:rPr>
                <w:rFonts w:ascii="Arial" w:hAnsi="Arial" w:cs="Arial"/>
                <w:b/>
                <w:lang w:val="ro-RO"/>
              </w:rPr>
            </w:pPr>
            <w:r w:rsidRPr="00BE4FD8">
              <w:rPr>
                <w:rFonts w:ascii="Arial" w:hAnsi="Arial" w:cs="Arial"/>
                <w:b/>
                <w:lang w:val="ro-RO"/>
              </w:rPr>
              <w:t>Beneficiar</w:t>
            </w:r>
          </w:p>
        </w:tc>
      </w:tr>
      <w:tr w:rsidR="00FC0427" w:rsidRPr="006B3191" w14:paraId="2DCFEDE8" w14:textId="77777777" w:rsidTr="00C66BB1">
        <w:tc>
          <w:tcPr>
            <w:tcW w:w="5256" w:type="dxa"/>
          </w:tcPr>
          <w:p w14:paraId="1B6A241B" w14:textId="77777777" w:rsidR="00FC0427" w:rsidRPr="006B3191" w:rsidRDefault="00FC0427" w:rsidP="00C66BB1">
            <w:pPr>
              <w:spacing w:after="0"/>
              <w:jc w:val="both"/>
              <w:rPr>
                <w:rFonts w:ascii="Arial" w:hAnsi="Arial" w:cs="Arial"/>
                <w:b/>
                <w:lang w:val="ro-RO"/>
              </w:rPr>
            </w:pPr>
          </w:p>
        </w:tc>
        <w:tc>
          <w:tcPr>
            <w:tcW w:w="4590" w:type="dxa"/>
          </w:tcPr>
          <w:p w14:paraId="51F7E318" w14:textId="77777777" w:rsidR="00FC0427" w:rsidRPr="00BE4FD8" w:rsidRDefault="00FC0427" w:rsidP="00C66BB1">
            <w:pPr>
              <w:spacing w:after="0"/>
              <w:jc w:val="both"/>
              <w:rPr>
                <w:rFonts w:ascii="Arial" w:hAnsi="Arial" w:cs="Arial"/>
                <w:b/>
                <w:lang w:val="ro-RO"/>
              </w:rPr>
            </w:pPr>
          </w:p>
        </w:tc>
      </w:tr>
      <w:tr w:rsidR="00FC0427" w:rsidRPr="006B3191" w14:paraId="5B12D992" w14:textId="77777777" w:rsidTr="00C66BB1">
        <w:tc>
          <w:tcPr>
            <w:tcW w:w="5256" w:type="dxa"/>
          </w:tcPr>
          <w:p w14:paraId="1CE69D1F" w14:textId="1E303C2C" w:rsidR="00FC0427" w:rsidRPr="006B3191" w:rsidDel="002606AF" w:rsidRDefault="002606AF" w:rsidP="00C66BB1">
            <w:pPr>
              <w:spacing w:after="0"/>
              <w:jc w:val="both"/>
              <w:rPr>
                <w:del w:id="173" w:author="HMP 6" w:date="2021-09-08T15:50:00Z"/>
                <w:rFonts w:ascii="Arial" w:hAnsi="Arial" w:cs="Arial"/>
                <w:lang w:val="ro-RO"/>
              </w:rPr>
            </w:pPr>
            <w:ins w:id="174" w:author="HMP 6" w:date="2021-09-08T15:50:00Z">
              <w:r w:rsidRPr="00274BFE">
                <w:rPr>
                  <w:rFonts w:ascii="Arial" w:hAnsi="Arial" w:cs="Arial"/>
                  <w:b/>
                  <w:lang w:val="ro-RO"/>
                </w:rPr>
                <w:t>VBR Energy Network</w:t>
              </w:r>
              <w:r w:rsidRPr="006B3191">
                <w:rPr>
                  <w:rFonts w:ascii="Arial" w:hAnsi="Arial" w:cs="Arial"/>
                  <w:b/>
                  <w:lang w:val="ro-RO"/>
                </w:rPr>
                <w:t xml:space="preserve"> SRL</w:t>
              </w:r>
            </w:ins>
            <w:del w:id="175" w:author="HMP 6" w:date="2021-09-08T15:50:00Z">
              <w:r w:rsidR="00FC0427" w:rsidRPr="006B3191" w:rsidDel="002606AF">
                <w:rPr>
                  <w:rFonts w:ascii="Arial" w:hAnsi="Arial" w:cs="Arial"/>
                  <w:b/>
                  <w:lang w:val="ro-RO"/>
                </w:rPr>
                <w:delText>....................</w:delText>
              </w:r>
            </w:del>
          </w:p>
          <w:p w14:paraId="56267ECF" w14:textId="77777777" w:rsidR="00FC0427" w:rsidRPr="00BE4FD8" w:rsidRDefault="00FC0427" w:rsidP="00C66BB1">
            <w:pPr>
              <w:spacing w:after="0"/>
              <w:jc w:val="both"/>
              <w:rPr>
                <w:rFonts w:ascii="Arial" w:hAnsi="Arial" w:cs="Arial"/>
                <w:lang w:val="ro-RO"/>
              </w:rPr>
            </w:pPr>
          </w:p>
          <w:p w14:paraId="1DDBAF28" w14:textId="77777777" w:rsidR="00FC0427" w:rsidRPr="00BE4FD8" w:rsidRDefault="00FC0427" w:rsidP="00C66BB1">
            <w:pPr>
              <w:spacing w:after="0"/>
              <w:jc w:val="both"/>
              <w:rPr>
                <w:rFonts w:ascii="Arial" w:hAnsi="Arial" w:cs="Arial"/>
                <w:b/>
                <w:lang w:val="ro-RO"/>
              </w:rPr>
            </w:pPr>
          </w:p>
        </w:tc>
        <w:tc>
          <w:tcPr>
            <w:tcW w:w="4590" w:type="dxa"/>
          </w:tcPr>
          <w:p w14:paraId="4C790DCA" w14:textId="335EA497" w:rsidR="00FC0427" w:rsidRPr="00BE4FD8" w:rsidRDefault="002606AF" w:rsidP="00C66BB1">
            <w:pPr>
              <w:spacing w:after="0"/>
              <w:jc w:val="both"/>
              <w:rPr>
                <w:rFonts w:ascii="Arial" w:hAnsi="Arial" w:cs="Arial"/>
                <w:b/>
                <w:lang w:val="ro-RO"/>
              </w:rPr>
            </w:pPr>
            <w:ins w:id="176" w:author="HMP 6" w:date="2021-09-08T15:49:00Z">
              <w:r w:rsidRPr="00EE29AC">
                <w:rPr>
                  <w:rStyle w:val="StyleTextContractBoldChar"/>
                </w:rPr>
                <w:t>EUROPEAN CENTER FOR SERVICES INVESTMENTS AND FINANCING - ECSIF SRL</w:t>
              </w:r>
            </w:ins>
            <w:del w:id="177" w:author="HMP 6" w:date="2021-09-08T15:49:00Z">
              <w:r w:rsidR="00FC0427" w:rsidRPr="00BE4FD8" w:rsidDel="002606AF">
                <w:rPr>
                  <w:rFonts w:ascii="Arial" w:hAnsi="Arial" w:cs="Arial"/>
                  <w:b/>
                  <w:lang w:val="ro-RO"/>
                </w:rPr>
                <w:delText>........................................</w:delText>
              </w:r>
            </w:del>
          </w:p>
        </w:tc>
      </w:tr>
      <w:tr w:rsidR="00FC0427" w:rsidRPr="006B3191" w14:paraId="74D0A06F" w14:textId="77777777" w:rsidTr="00C66BB1">
        <w:tc>
          <w:tcPr>
            <w:tcW w:w="5256" w:type="dxa"/>
          </w:tcPr>
          <w:p w14:paraId="7D31920C" w14:textId="77777777" w:rsidR="00FC0427" w:rsidRPr="006B3191" w:rsidRDefault="00FC0427" w:rsidP="00C66BB1">
            <w:pPr>
              <w:spacing w:after="0"/>
              <w:jc w:val="both"/>
              <w:rPr>
                <w:rFonts w:ascii="Arial" w:hAnsi="Arial" w:cs="Arial"/>
                <w:lang w:val="ro-RO"/>
              </w:rPr>
            </w:pPr>
          </w:p>
        </w:tc>
        <w:tc>
          <w:tcPr>
            <w:tcW w:w="4590" w:type="dxa"/>
          </w:tcPr>
          <w:p w14:paraId="71BCD8A8" w14:textId="77777777" w:rsidR="00FC0427" w:rsidRPr="00BE4FD8" w:rsidRDefault="00FC0427" w:rsidP="00C66BB1">
            <w:pPr>
              <w:spacing w:after="0"/>
              <w:jc w:val="both"/>
              <w:rPr>
                <w:rFonts w:ascii="Arial" w:hAnsi="Arial" w:cs="Arial"/>
                <w:lang w:val="ro-RO"/>
              </w:rPr>
            </w:pPr>
          </w:p>
        </w:tc>
      </w:tr>
      <w:tr w:rsidR="00FC0427" w:rsidRPr="006B3191" w14:paraId="3B00928F" w14:textId="77777777" w:rsidTr="00C66BB1">
        <w:tc>
          <w:tcPr>
            <w:tcW w:w="5256" w:type="dxa"/>
          </w:tcPr>
          <w:p w14:paraId="02A7C8D3" w14:textId="77777777" w:rsidR="00FC0427" w:rsidRPr="006B3191" w:rsidRDefault="00FC0427" w:rsidP="00C66BB1">
            <w:pPr>
              <w:spacing w:after="0"/>
              <w:jc w:val="both"/>
              <w:rPr>
                <w:rFonts w:ascii="Arial" w:hAnsi="Arial" w:cs="Arial"/>
                <w:lang w:val="ro-RO"/>
              </w:rPr>
            </w:pPr>
          </w:p>
        </w:tc>
        <w:tc>
          <w:tcPr>
            <w:tcW w:w="4590" w:type="dxa"/>
          </w:tcPr>
          <w:p w14:paraId="79CFFBEC" w14:textId="77777777" w:rsidR="00FC0427" w:rsidRPr="00BE4FD8" w:rsidRDefault="00FC0427" w:rsidP="00C66BB1">
            <w:pPr>
              <w:spacing w:after="0"/>
              <w:jc w:val="both"/>
              <w:rPr>
                <w:rFonts w:ascii="Arial" w:hAnsi="Arial" w:cs="Arial"/>
                <w:lang w:val="ro-RO"/>
              </w:rPr>
            </w:pPr>
          </w:p>
        </w:tc>
      </w:tr>
      <w:tr w:rsidR="00FC0427" w:rsidRPr="006B3191" w14:paraId="792E61D1" w14:textId="77777777" w:rsidTr="00C66BB1">
        <w:tc>
          <w:tcPr>
            <w:tcW w:w="5256" w:type="dxa"/>
          </w:tcPr>
          <w:p w14:paraId="2003523D" w14:textId="77777777" w:rsidR="00FC0427" w:rsidRPr="006B3191" w:rsidRDefault="00FC0427" w:rsidP="00C66BB1">
            <w:pPr>
              <w:spacing w:after="0"/>
              <w:jc w:val="both"/>
              <w:rPr>
                <w:rFonts w:ascii="Arial" w:hAnsi="Arial" w:cs="Arial"/>
                <w:lang w:val="ro-RO"/>
              </w:rPr>
            </w:pPr>
          </w:p>
        </w:tc>
        <w:tc>
          <w:tcPr>
            <w:tcW w:w="4590" w:type="dxa"/>
          </w:tcPr>
          <w:p w14:paraId="3A76C348" w14:textId="77777777" w:rsidR="00FC0427" w:rsidRPr="00BE4FD8" w:rsidRDefault="00FC0427" w:rsidP="00C66BB1">
            <w:pPr>
              <w:spacing w:after="0"/>
              <w:jc w:val="both"/>
              <w:rPr>
                <w:rFonts w:ascii="Arial" w:hAnsi="Arial" w:cs="Arial"/>
                <w:lang w:val="ro-RO"/>
              </w:rPr>
            </w:pPr>
          </w:p>
        </w:tc>
      </w:tr>
      <w:tr w:rsidR="00FC0427" w:rsidRPr="006B3191" w14:paraId="04365632" w14:textId="77777777" w:rsidTr="00C66BB1">
        <w:tc>
          <w:tcPr>
            <w:tcW w:w="5256" w:type="dxa"/>
          </w:tcPr>
          <w:p w14:paraId="036B85C4" w14:textId="77777777" w:rsidR="00FC0427" w:rsidRPr="006B3191" w:rsidRDefault="00FC0427" w:rsidP="00C66BB1">
            <w:pPr>
              <w:spacing w:after="0"/>
              <w:jc w:val="both"/>
              <w:rPr>
                <w:rFonts w:ascii="Arial" w:hAnsi="Arial" w:cs="Arial"/>
                <w:lang w:val="ro-RO"/>
              </w:rPr>
            </w:pPr>
          </w:p>
        </w:tc>
        <w:tc>
          <w:tcPr>
            <w:tcW w:w="4590" w:type="dxa"/>
          </w:tcPr>
          <w:p w14:paraId="4EF766FA" w14:textId="77777777" w:rsidR="00FC0427" w:rsidRPr="00BE4FD8" w:rsidRDefault="00FC0427" w:rsidP="00C66BB1">
            <w:pPr>
              <w:spacing w:after="0"/>
              <w:jc w:val="both"/>
              <w:rPr>
                <w:rFonts w:ascii="Arial" w:hAnsi="Arial" w:cs="Arial"/>
                <w:lang w:val="ro-RO"/>
              </w:rPr>
            </w:pPr>
          </w:p>
        </w:tc>
      </w:tr>
    </w:tbl>
    <w:p w14:paraId="339579AE" w14:textId="77777777" w:rsidR="00FC0427" w:rsidRPr="006B3191" w:rsidRDefault="00FC0427" w:rsidP="00FC0427">
      <w:pPr>
        <w:spacing w:after="0"/>
        <w:jc w:val="both"/>
        <w:rPr>
          <w:rFonts w:ascii="Arial" w:hAnsi="Arial" w:cs="Arial"/>
          <w:lang w:val="ro-RO"/>
          <w:rPrChange w:id="178" w:author="HMP 6" w:date="2021-09-08T14:59:00Z">
            <w:rPr>
              <w:rFonts w:ascii="Arial" w:hAnsi="Arial" w:cs="Arial"/>
              <w:lang w:val="it-IT"/>
            </w:rPr>
          </w:rPrChange>
        </w:rPr>
      </w:pPr>
      <w:r w:rsidRPr="006B3191">
        <w:rPr>
          <w:rFonts w:ascii="Arial" w:hAnsi="Arial" w:cs="Arial"/>
          <w:lang w:val="ro-RO"/>
          <w:rPrChange w:id="179" w:author="HMP 6" w:date="2021-09-08T14:59:00Z">
            <w:rPr>
              <w:rFonts w:ascii="Arial" w:hAnsi="Arial" w:cs="Arial"/>
              <w:lang w:val="it-IT"/>
            </w:rPr>
          </w:rPrChange>
        </w:rPr>
        <w:t>____________________________</w:t>
      </w:r>
      <w:r w:rsidRPr="006B3191">
        <w:rPr>
          <w:rFonts w:ascii="Arial" w:hAnsi="Arial" w:cs="Arial"/>
          <w:lang w:val="ro-RO"/>
          <w:rPrChange w:id="180" w:author="HMP 6" w:date="2021-09-08T14:59:00Z">
            <w:rPr>
              <w:rFonts w:ascii="Arial" w:hAnsi="Arial" w:cs="Arial"/>
              <w:lang w:val="it-IT"/>
            </w:rPr>
          </w:rPrChange>
        </w:rPr>
        <w:tab/>
      </w:r>
      <w:r w:rsidRPr="006B3191">
        <w:rPr>
          <w:rFonts w:ascii="Arial" w:hAnsi="Arial" w:cs="Arial"/>
          <w:lang w:val="ro-RO"/>
          <w:rPrChange w:id="181" w:author="HMP 6" w:date="2021-09-08T14:59:00Z">
            <w:rPr>
              <w:rFonts w:ascii="Arial" w:hAnsi="Arial" w:cs="Arial"/>
              <w:lang w:val="it-IT"/>
            </w:rPr>
          </w:rPrChange>
        </w:rPr>
        <w:tab/>
        <w:t xml:space="preserve">               _______________________________</w:t>
      </w:r>
      <w:r w:rsidRPr="006B3191">
        <w:rPr>
          <w:rFonts w:ascii="Arial" w:hAnsi="Arial" w:cs="Arial"/>
          <w:lang w:val="ro-RO"/>
          <w:rPrChange w:id="182" w:author="HMP 6" w:date="2021-09-08T14:59:00Z">
            <w:rPr>
              <w:rFonts w:ascii="Arial" w:hAnsi="Arial" w:cs="Arial"/>
              <w:lang w:val="it-IT"/>
            </w:rPr>
          </w:rPrChange>
        </w:rPr>
        <w:tab/>
      </w:r>
    </w:p>
    <w:p w14:paraId="0869E6ED" w14:textId="5468FA89" w:rsidR="00FC0427" w:rsidRPr="006B3191" w:rsidRDefault="00FC0427" w:rsidP="00FC0427">
      <w:pPr>
        <w:spacing w:after="0"/>
        <w:jc w:val="both"/>
        <w:rPr>
          <w:rFonts w:ascii="Arial" w:hAnsi="Arial" w:cs="Arial"/>
          <w:lang w:val="ro-RO"/>
          <w:rPrChange w:id="183" w:author="HMP 6" w:date="2021-09-08T14:59:00Z">
            <w:rPr>
              <w:rFonts w:ascii="Arial" w:hAnsi="Arial" w:cs="Arial"/>
              <w:lang w:val="fr-FR"/>
            </w:rPr>
          </w:rPrChange>
        </w:rPr>
      </w:pPr>
      <w:r w:rsidRPr="006B3191">
        <w:rPr>
          <w:rFonts w:ascii="Arial" w:hAnsi="Arial" w:cs="Arial"/>
          <w:lang w:val="ro-RO"/>
          <w:rPrChange w:id="184" w:author="HMP 6" w:date="2021-09-08T14:59:00Z">
            <w:rPr>
              <w:rFonts w:ascii="Arial" w:hAnsi="Arial" w:cs="Arial"/>
              <w:lang w:val="it-IT"/>
            </w:rPr>
          </w:rPrChange>
        </w:rPr>
        <w:t>(Data semnarii)</w:t>
      </w:r>
      <w:r w:rsidRPr="006B3191">
        <w:rPr>
          <w:rFonts w:ascii="Arial" w:hAnsi="Arial" w:cs="Arial"/>
          <w:lang w:val="ro-RO"/>
          <w:rPrChange w:id="185" w:author="HMP 6" w:date="2021-09-08T14:59:00Z">
            <w:rPr>
              <w:rFonts w:ascii="Arial" w:hAnsi="Arial" w:cs="Arial"/>
              <w:lang w:val="it-IT"/>
            </w:rPr>
          </w:rPrChange>
        </w:rPr>
        <w:tab/>
      </w:r>
      <w:r w:rsidRPr="006B3191">
        <w:rPr>
          <w:rFonts w:ascii="Arial" w:hAnsi="Arial" w:cs="Arial"/>
          <w:lang w:val="ro-RO"/>
          <w:rPrChange w:id="186" w:author="HMP 6" w:date="2021-09-08T14:59:00Z">
            <w:rPr>
              <w:rFonts w:ascii="Arial" w:hAnsi="Arial" w:cs="Arial"/>
              <w:lang w:val="it-IT"/>
            </w:rPr>
          </w:rPrChange>
        </w:rPr>
        <w:tab/>
      </w:r>
      <w:r w:rsidRPr="006B3191">
        <w:rPr>
          <w:rFonts w:ascii="Arial" w:hAnsi="Arial" w:cs="Arial"/>
          <w:lang w:val="ro-RO"/>
          <w:rPrChange w:id="187" w:author="HMP 6" w:date="2021-09-08T14:59:00Z">
            <w:rPr>
              <w:rFonts w:ascii="Arial" w:hAnsi="Arial" w:cs="Arial"/>
              <w:lang w:val="it-IT"/>
            </w:rPr>
          </w:rPrChange>
        </w:rPr>
        <w:tab/>
      </w:r>
      <w:r w:rsidRPr="006B3191">
        <w:rPr>
          <w:rFonts w:ascii="Arial" w:hAnsi="Arial" w:cs="Arial"/>
          <w:lang w:val="ro-RO"/>
          <w:rPrChange w:id="188" w:author="HMP 6" w:date="2021-09-08T14:59:00Z">
            <w:rPr>
              <w:rFonts w:ascii="Arial" w:hAnsi="Arial" w:cs="Arial"/>
              <w:lang w:val="it-IT"/>
            </w:rPr>
          </w:rPrChange>
        </w:rPr>
        <w:tab/>
      </w:r>
      <w:r w:rsidRPr="006B3191">
        <w:rPr>
          <w:rFonts w:ascii="Arial" w:hAnsi="Arial" w:cs="Arial"/>
          <w:lang w:val="ro-RO"/>
          <w:rPrChange w:id="189" w:author="HMP 6" w:date="2021-09-08T14:59:00Z">
            <w:rPr>
              <w:rFonts w:ascii="Arial" w:hAnsi="Arial" w:cs="Arial"/>
              <w:lang w:val="it-IT"/>
            </w:rPr>
          </w:rPrChange>
        </w:rPr>
        <w:tab/>
        <w:t xml:space="preserve">                  (Data semnarii</w:t>
      </w:r>
      <w:ins w:id="190" w:author="HMP 6" w:date="2021-09-08T15:50:00Z">
        <w:r w:rsidR="002606AF">
          <w:rPr>
            <w:rFonts w:ascii="Arial" w:hAnsi="Arial" w:cs="Arial"/>
            <w:lang w:val="ro-RO"/>
          </w:rPr>
          <w:t>)</w:t>
        </w:r>
      </w:ins>
    </w:p>
    <w:p w14:paraId="61CCB5FD" w14:textId="77777777" w:rsidR="00FC0427" w:rsidRPr="006B3191" w:rsidDel="005D592E" w:rsidRDefault="00FC0427" w:rsidP="00FC0427">
      <w:pPr>
        <w:spacing w:after="0"/>
        <w:jc w:val="both"/>
        <w:rPr>
          <w:del w:id="191" w:author="HMP 6" w:date="2021-09-08T15:28:00Z"/>
          <w:rFonts w:ascii="Arial" w:hAnsi="Arial" w:cs="Arial"/>
          <w:lang w:val="ro-RO"/>
          <w:rPrChange w:id="192" w:author="HMP 6" w:date="2021-09-08T14:59:00Z">
            <w:rPr>
              <w:del w:id="193" w:author="HMP 6" w:date="2021-09-08T15:28:00Z"/>
              <w:rFonts w:ascii="Arial" w:hAnsi="Arial" w:cs="Arial"/>
              <w:lang w:val="fr-FR"/>
            </w:rPr>
          </w:rPrChange>
        </w:rPr>
      </w:pPr>
    </w:p>
    <w:p w14:paraId="7DC23E9D" w14:textId="77777777" w:rsidR="006B3191" w:rsidDel="005D592E" w:rsidRDefault="006B3191" w:rsidP="00FC0427">
      <w:pPr>
        <w:spacing w:after="0" w:line="240" w:lineRule="auto"/>
        <w:rPr>
          <w:del w:id="194" w:author="HMP 6" w:date="2021-09-08T15:28:00Z"/>
          <w:rFonts w:ascii="Arial" w:hAnsi="Arial" w:cs="Arial"/>
          <w:b/>
          <w:bCs/>
          <w:lang w:val="ro-RO"/>
        </w:rPr>
      </w:pPr>
    </w:p>
    <w:p w14:paraId="12FB00D2" w14:textId="77777777" w:rsidR="00317AEB" w:rsidRPr="00317AEB" w:rsidDel="005D592E" w:rsidRDefault="00317AEB" w:rsidP="00317AEB">
      <w:pPr>
        <w:rPr>
          <w:del w:id="195" w:author="HMP 6" w:date="2021-09-08T15:28:00Z"/>
          <w:rFonts w:ascii="Arial" w:hAnsi="Arial" w:cs="Arial"/>
          <w:lang w:val="ro-RO"/>
        </w:rPr>
      </w:pPr>
    </w:p>
    <w:p w14:paraId="3F4608E4" w14:textId="77777777" w:rsidR="00317AEB" w:rsidRPr="00317AEB" w:rsidDel="005D592E" w:rsidRDefault="00317AEB" w:rsidP="00317AEB">
      <w:pPr>
        <w:rPr>
          <w:del w:id="196" w:author="HMP 6" w:date="2021-09-08T15:28:00Z"/>
          <w:rFonts w:ascii="Arial" w:hAnsi="Arial" w:cs="Arial"/>
          <w:lang w:val="ro-RO"/>
        </w:rPr>
      </w:pPr>
    </w:p>
    <w:p w14:paraId="50CB2161" w14:textId="77777777" w:rsidR="00317AEB" w:rsidRPr="00317AEB" w:rsidDel="005D592E" w:rsidRDefault="00317AEB" w:rsidP="00317AEB">
      <w:pPr>
        <w:rPr>
          <w:del w:id="197" w:author="HMP 6" w:date="2021-09-08T15:28:00Z"/>
          <w:rFonts w:ascii="Arial" w:hAnsi="Arial" w:cs="Arial"/>
          <w:lang w:val="ro-RO"/>
        </w:rPr>
      </w:pPr>
    </w:p>
    <w:p w14:paraId="08B74627" w14:textId="77777777" w:rsidR="00317AEB" w:rsidRPr="00317AEB" w:rsidDel="005D592E" w:rsidRDefault="00317AEB" w:rsidP="005D592E">
      <w:pPr>
        <w:jc w:val="center"/>
        <w:rPr>
          <w:del w:id="198" w:author="HMP 6" w:date="2021-09-08T15:28:00Z"/>
          <w:rFonts w:ascii="Arial" w:hAnsi="Arial" w:cs="Arial"/>
          <w:lang w:val="ro-RO"/>
        </w:rPr>
      </w:pPr>
    </w:p>
    <w:p w14:paraId="0FD35ABE" w14:textId="77777777" w:rsidR="00317AEB" w:rsidRPr="00317AEB" w:rsidDel="005D592E" w:rsidRDefault="00317AEB" w:rsidP="00317AEB">
      <w:pPr>
        <w:rPr>
          <w:del w:id="199" w:author="HMP 6" w:date="2021-09-08T15:28:00Z"/>
          <w:rFonts w:ascii="Arial" w:hAnsi="Arial" w:cs="Arial"/>
          <w:lang w:val="ro-RO"/>
        </w:rPr>
      </w:pPr>
    </w:p>
    <w:p w14:paraId="3034BADE" w14:textId="77777777" w:rsidR="00317AEB" w:rsidDel="005D592E" w:rsidRDefault="00317AEB" w:rsidP="00317AEB">
      <w:pPr>
        <w:rPr>
          <w:del w:id="200" w:author="HMP 6" w:date="2021-09-08T15:28:00Z"/>
          <w:rFonts w:ascii="Arial" w:hAnsi="Arial" w:cs="Arial"/>
          <w:b/>
          <w:bCs/>
          <w:lang w:val="ro-RO"/>
        </w:rPr>
      </w:pPr>
    </w:p>
    <w:p w14:paraId="311BDA36" w14:textId="25036D7D" w:rsidR="00317AEB" w:rsidDel="005D592E" w:rsidRDefault="00317AEB" w:rsidP="00317AEB">
      <w:pPr>
        <w:tabs>
          <w:tab w:val="left" w:pos="5724"/>
        </w:tabs>
        <w:rPr>
          <w:del w:id="201" w:author="HMP 6" w:date="2021-09-08T15:28:00Z"/>
          <w:rFonts w:ascii="Arial" w:hAnsi="Arial" w:cs="Arial"/>
          <w:b/>
          <w:bCs/>
          <w:lang w:val="ro-RO"/>
        </w:rPr>
      </w:pPr>
      <w:del w:id="202" w:author="HMP 6" w:date="2021-09-08T15:28:00Z">
        <w:r w:rsidDel="005D592E">
          <w:rPr>
            <w:rFonts w:ascii="Arial" w:hAnsi="Arial" w:cs="Arial"/>
            <w:b/>
            <w:bCs/>
            <w:lang w:val="ro-RO"/>
          </w:rPr>
          <w:tab/>
        </w:r>
      </w:del>
    </w:p>
    <w:p w14:paraId="0BCF97FB" w14:textId="0F95A77B" w:rsidR="005D592E" w:rsidRPr="005D592E" w:rsidDel="005D592E" w:rsidRDefault="00317AEB" w:rsidP="005D592E">
      <w:pPr>
        <w:tabs>
          <w:tab w:val="left" w:pos="5724"/>
        </w:tabs>
        <w:rPr>
          <w:del w:id="203" w:author="HMP 6" w:date="2021-09-08T15:28:00Z"/>
          <w:rFonts w:ascii="Arial" w:hAnsi="Arial" w:cs="Arial"/>
          <w:lang w:val="ro-RO"/>
        </w:rPr>
      </w:pPr>
      <w:del w:id="204" w:author="HMP 6" w:date="2021-09-08T15:28:00Z">
        <w:r w:rsidDel="005D592E">
          <w:rPr>
            <w:rFonts w:ascii="Arial" w:hAnsi="Arial" w:cs="Arial"/>
            <w:lang w:val="ro-RO"/>
          </w:rPr>
          <w:tab/>
        </w:r>
      </w:del>
    </w:p>
    <w:p w14:paraId="2704D5B7" w14:textId="25131D54" w:rsidR="005D592E" w:rsidRDefault="005D592E" w:rsidP="005D592E">
      <w:pPr>
        <w:tabs>
          <w:tab w:val="left" w:pos="5724"/>
        </w:tabs>
        <w:rPr>
          <w:rFonts w:ascii="Arial" w:hAnsi="Arial" w:cs="Arial"/>
          <w:lang w:val="ro-RO"/>
        </w:rPr>
      </w:pPr>
      <w:r>
        <w:rPr>
          <w:rFonts w:ascii="Arial" w:hAnsi="Arial" w:cs="Arial"/>
          <w:lang w:val="ro-RO"/>
        </w:rPr>
        <w:tab/>
      </w:r>
    </w:p>
    <w:p w14:paraId="248333F0" w14:textId="7C8CA58F" w:rsidR="005D592E" w:rsidRDefault="005D592E" w:rsidP="005D592E">
      <w:pPr>
        <w:tabs>
          <w:tab w:val="left" w:pos="5232"/>
        </w:tabs>
        <w:rPr>
          <w:rFonts w:ascii="Arial" w:hAnsi="Arial" w:cs="Arial"/>
          <w:lang w:val="ro-RO"/>
        </w:rPr>
      </w:pPr>
      <w:ins w:id="205" w:author="HMP 6" w:date="2021-09-08T15:33:00Z">
        <w:r>
          <w:rPr>
            <w:rFonts w:ascii="Arial" w:hAnsi="Arial" w:cs="Arial"/>
            <w:lang w:val="ro-RO"/>
          </w:rPr>
          <w:tab/>
        </w:r>
      </w:ins>
    </w:p>
    <w:p w14:paraId="34E8AFC5" w14:textId="5A68AB9E" w:rsidR="005D592E" w:rsidRPr="005D592E" w:rsidRDefault="005D592E" w:rsidP="00530505">
      <w:pPr>
        <w:tabs>
          <w:tab w:val="left" w:pos="5232"/>
        </w:tabs>
        <w:rPr>
          <w:rFonts w:ascii="Arial" w:hAnsi="Arial" w:cs="Arial"/>
          <w:lang w:val="ro-RO"/>
          <w:rPrChange w:id="206" w:author="HMP 6" w:date="2021-09-08T15:25:00Z">
            <w:rPr>
              <w:rFonts w:ascii="Arial" w:hAnsi="Arial" w:cs="Arial"/>
              <w:b/>
              <w:bCs/>
              <w:lang w:val="ro-RO"/>
            </w:rPr>
          </w:rPrChange>
        </w:rPr>
        <w:sectPr w:rsidR="005D592E" w:rsidRPr="005D592E" w:rsidSect="00144C21">
          <w:headerReference w:type="default" r:id="rId15"/>
          <w:footerReference w:type="default" r:id="rId16"/>
          <w:pgSz w:w="12240" w:h="15840"/>
          <w:pgMar w:top="1134" w:right="1467" w:bottom="1135" w:left="1440" w:header="720" w:footer="0" w:gutter="0"/>
          <w:cols w:space="720"/>
          <w:docGrid w:linePitch="360"/>
        </w:sectPr>
      </w:pPr>
      <w:ins w:id="207" w:author="HMP 6" w:date="2021-09-08T15:33:00Z">
        <w:r>
          <w:rPr>
            <w:rFonts w:ascii="Arial" w:hAnsi="Arial" w:cs="Arial"/>
            <w:lang w:val="ro-RO"/>
          </w:rPr>
          <w:tab/>
        </w:r>
      </w:ins>
    </w:p>
    <w:p w14:paraId="5795D832" w14:textId="77777777" w:rsidR="00317AEB" w:rsidRPr="006B3191" w:rsidRDefault="00317AEB" w:rsidP="00317AEB">
      <w:pPr>
        <w:pStyle w:val="BodyTextIndent3"/>
        <w:spacing w:after="0"/>
        <w:ind w:left="1080"/>
        <w:jc w:val="center"/>
        <w:rPr>
          <w:rFonts w:ascii="Arial" w:hAnsi="Arial" w:cs="Arial"/>
          <w:b/>
          <w:sz w:val="22"/>
          <w:szCs w:val="22"/>
          <w:lang w:val="ro-RO"/>
        </w:rPr>
      </w:pPr>
      <w:r w:rsidRPr="006B3191">
        <w:rPr>
          <w:rFonts w:ascii="Arial" w:hAnsi="Arial" w:cs="Arial"/>
          <w:b/>
          <w:sz w:val="22"/>
          <w:szCs w:val="22"/>
          <w:lang w:val="ro-RO"/>
        </w:rPr>
        <w:lastRenderedPageBreak/>
        <w:t>ANEXA 1 – SPECIFICATIILE APLICATIEI (SOFTWARE-ULUI);</w:t>
      </w:r>
    </w:p>
    <w:p w14:paraId="2A93CF41" w14:textId="77777777" w:rsidR="00317AEB" w:rsidRDefault="00317AEB" w:rsidP="00317AEB">
      <w:pPr>
        <w:rPr>
          <w:rFonts w:ascii="Arial" w:hAnsi="Arial" w:cs="Arial"/>
        </w:rPr>
      </w:pPr>
    </w:p>
    <w:p w14:paraId="0382C955" w14:textId="77777777" w:rsidR="00317AEB" w:rsidRPr="002A48B4" w:rsidRDefault="00317AEB" w:rsidP="00317AEB">
      <w:pPr>
        <w:tabs>
          <w:tab w:val="center" w:pos="4666"/>
        </w:tabs>
        <w:rPr>
          <w:rFonts w:ascii="Arial" w:hAnsi="Arial" w:cs="Arial"/>
          <w:sz w:val="24"/>
          <w:szCs w:val="24"/>
          <w:lang w:bidi="ar-SA"/>
        </w:rPr>
      </w:pPr>
      <w:proofErr w:type="spellStart"/>
      <w:r w:rsidRPr="002A48B4">
        <w:rPr>
          <w:rFonts w:ascii="Arial" w:hAnsi="Arial" w:cs="Arial"/>
          <w:sz w:val="24"/>
          <w:szCs w:val="24"/>
        </w:rPr>
        <w:t>InnovX</w:t>
      </w:r>
      <w:proofErr w:type="spellEnd"/>
      <w:r w:rsidRPr="002A48B4">
        <w:rPr>
          <w:rFonts w:ascii="Arial" w:hAnsi="Arial" w:cs="Arial"/>
          <w:sz w:val="24"/>
          <w:szCs w:val="24"/>
        </w:rPr>
        <w:t xml:space="preserve"> - </w:t>
      </w:r>
      <w:proofErr w:type="spellStart"/>
      <w:r w:rsidRPr="002A48B4">
        <w:rPr>
          <w:rFonts w:ascii="Arial" w:hAnsi="Arial" w:cs="Arial"/>
          <w:sz w:val="24"/>
          <w:szCs w:val="24"/>
        </w:rPr>
        <w:t>Veelancing</w:t>
      </w:r>
      <w:proofErr w:type="spellEnd"/>
      <w:r w:rsidRPr="002A48B4">
        <w:rPr>
          <w:rFonts w:ascii="Arial" w:hAnsi="Arial" w:cs="Arial"/>
          <w:sz w:val="24"/>
          <w:szCs w:val="24"/>
        </w:rPr>
        <w:t>:</w:t>
      </w:r>
      <w:r w:rsidRPr="002A48B4">
        <w:rPr>
          <w:rFonts w:ascii="Arial" w:hAnsi="Arial" w:cs="Arial"/>
          <w:sz w:val="24"/>
          <w:szCs w:val="24"/>
        </w:rPr>
        <w:tab/>
      </w:r>
    </w:p>
    <w:p w14:paraId="4B7277C1" w14:textId="77777777" w:rsidR="00317AEB" w:rsidRPr="002A48B4" w:rsidRDefault="00317AEB" w:rsidP="00317AEB">
      <w:pPr>
        <w:rPr>
          <w:rFonts w:ascii="Arial" w:hAnsi="Arial" w:cs="Arial"/>
          <w:sz w:val="24"/>
          <w:szCs w:val="24"/>
        </w:rPr>
      </w:pPr>
      <w:proofErr w:type="spellStart"/>
      <w:r w:rsidRPr="002A48B4">
        <w:rPr>
          <w:rFonts w:ascii="Arial" w:hAnsi="Arial" w:cs="Arial"/>
          <w:sz w:val="24"/>
          <w:szCs w:val="24"/>
        </w:rPr>
        <w:t>Platformei</w:t>
      </w:r>
      <w:proofErr w:type="spellEnd"/>
      <w:r w:rsidRPr="002A48B4">
        <w:rPr>
          <w:rFonts w:ascii="Arial" w:hAnsi="Arial" w:cs="Arial"/>
          <w:sz w:val="24"/>
          <w:szCs w:val="24"/>
        </w:rPr>
        <w:t xml:space="preserve"> CRM a InnovX.ai</w:t>
      </w:r>
    </w:p>
    <w:p w14:paraId="0168F199" w14:textId="77777777" w:rsidR="00317AEB" w:rsidRPr="002A48B4" w:rsidRDefault="00317AEB" w:rsidP="00317AEB">
      <w:pPr>
        <w:numPr>
          <w:ilvl w:val="0"/>
          <w:numId w:val="42"/>
        </w:numPr>
        <w:spacing w:after="160" w:line="256" w:lineRule="auto"/>
        <w:rPr>
          <w:rFonts w:ascii="Arial" w:hAnsi="Arial" w:cs="Arial"/>
          <w:b/>
          <w:bCs/>
          <w:sz w:val="24"/>
          <w:szCs w:val="24"/>
        </w:rPr>
      </w:pPr>
      <w:r w:rsidRPr="002A48B4">
        <w:rPr>
          <w:rFonts w:ascii="Arial" w:hAnsi="Arial" w:cs="Arial"/>
          <w:b/>
          <w:bCs/>
          <w:sz w:val="24"/>
          <w:szCs w:val="24"/>
        </w:rPr>
        <w:t xml:space="preserve">Access: </w:t>
      </w:r>
    </w:p>
    <w:p w14:paraId="32091CD3" w14:textId="77777777" w:rsidR="00317AEB" w:rsidRPr="002A48B4" w:rsidRDefault="00317AEB" w:rsidP="00317AEB">
      <w:pPr>
        <w:numPr>
          <w:ilvl w:val="0"/>
          <w:numId w:val="43"/>
        </w:numPr>
        <w:spacing w:after="160" w:line="256" w:lineRule="auto"/>
        <w:rPr>
          <w:rFonts w:ascii="Arial" w:hAnsi="Arial" w:cs="Arial"/>
          <w:sz w:val="24"/>
          <w:szCs w:val="24"/>
        </w:rPr>
      </w:pPr>
      <w:proofErr w:type="spellStart"/>
      <w:r w:rsidRPr="002A48B4">
        <w:rPr>
          <w:rFonts w:ascii="Arial" w:hAnsi="Arial" w:cs="Arial"/>
          <w:sz w:val="24"/>
          <w:szCs w:val="24"/>
        </w:rPr>
        <w:t>Controlat</w:t>
      </w:r>
      <w:proofErr w:type="spellEnd"/>
      <w:r w:rsidRPr="002A48B4">
        <w:rPr>
          <w:rFonts w:ascii="Arial" w:hAnsi="Arial" w:cs="Arial"/>
          <w:sz w:val="24"/>
          <w:szCs w:val="24"/>
        </w:rPr>
        <w:t xml:space="preserve"> de </w:t>
      </w:r>
      <w:proofErr w:type="spellStart"/>
      <w:r w:rsidRPr="002A48B4">
        <w:rPr>
          <w:rFonts w:ascii="Arial" w:hAnsi="Arial" w:cs="Arial"/>
          <w:sz w:val="24"/>
          <w:szCs w:val="24"/>
        </w:rPr>
        <w:t>catre</w:t>
      </w:r>
      <w:proofErr w:type="spellEnd"/>
      <w:r w:rsidRPr="002A48B4">
        <w:rPr>
          <w:rFonts w:ascii="Arial" w:hAnsi="Arial" w:cs="Arial"/>
          <w:sz w:val="24"/>
          <w:szCs w:val="24"/>
        </w:rPr>
        <w:t xml:space="preserve"> Admin User</w:t>
      </w:r>
    </w:p>
    <w:p w14:paraId="22A3A4DF" w14:textId="77777777" w:rsidR="00317AEB" w:rsidRPr="002A48B4" w:rsidRDefault="00317AEB" w:rsidP="00317AEB">
      <w:pPr>
        <w:numPr>
          <w:ilvl w:val="0"/>
          <w:numId w:val="43"/>
        </w:numPr>
        <w:spacing w:after="160" w:line="256" w:lineRule="auto"/>
        <w:rPr>
          <w:rFonts w:ascii="Arial" w:hAnsi="Arial" w:cs="Arial"/>
          <w:sz w:val="24"/>
          <w:szCs w:val="24"/>
        </w:rPr>
      </w:pPr>
      <w:proofErr w:type="spellStart"/>
      <w:r w:rsidRPr="002A48B4">
        <w:rPr>
          <w:rFonts w:ascii="Arial" w:hAnsi="Arial" w:cs="Arial"/>
          <w:sz w:val="24"/>
          <w:szCs w:val="24"/>
        </w:rPr>
        <w:t>Userul</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se </w:t>
      </w:r>
      <w:proofErr w:type="spellStart"/>
      <w:r w:rsidRPr="002A48B4">
        <w:rPr>
          <w:rFonts w:ascii="Arial" w:hAnsi="Arial" w:cs="Arial"/>
          <w:sz w:val="24"/>
          <w:szCs w:val="24"/>
        </w:rPr>
        <w:t>conecteze</w:t>
      </w:r>
      <w:proofErr w:type="spellEnd"/>
      <w:r w:rsidRPr="002A48B4">
        <w:rPr>
          <w:rFonts w:ascii="Arial" w:hAnsi="Arial" w:cs="Arial"/>
          <w:sz w:val="24"/>
          <w:szCs w:val="24"/>
        </w:rPr>
        <w:t xml:space="preserve"> cu google, LinkedIn, Microsoft </w:t>
      </w:r>
    </w:p>
    <w:p w14:paraId="7AF8B24C" w14:textId="77777777" w:rsidR="00317AEB" w:rsidRPr="002A48B4" w:rsidRDefault="00317AEB" w:rsidP="00317AEB">
      <w:pPr>
        <w:rPr>
          <w:rFonts w:ascii="Arial" w:hAnsi="Arial" w:cs="Arial"/>
          <w:sz w:val="24"/>
          <w:szCs w:val="24"/>
        </w:rPr>
      </w:pPr>
    </w:p>
    <w:p w14:paraId="31DD0768" w14:textId="77777777" w:rsidR="00317AEB" w:rsidRPr="002A48B4" w:rsidRDefault="00317AEB" w:rsidP="00317AEB">
      <w:pPr>
        <w:numPr>
          <w:ilvl w:val="0"/>
          <w:numId w:val="42"/>
        </w:numPr>
        <w:spacing w:after="160" w:line="256" w:lineRule="auto"/>
        <w:rPr>
          <w:rFonts w:ascii="Arial" w:hAnsi="Arial" w:cs="Arial"/>
          <w:b/>
          <w:bCs/>
          <w:sz w:val="24"/>
          <w:szCs w:val="24"/>
        </w:rPr>
      </w:pPr>
      <w:proofErr w:type="spellStart"/>
      <w:r w:rsidRPr="002A48B4">
        <w:rPr>
          <w:rFonts w:ascii="Arial" w:hAnsi="Arial" w:cs="Arial"/>
          <w:b/>
          <w:bCs/>
          <w:sz w:val="24"/>
          <w:szCs w:val="24"/>
        </w:rPr>
        <w:t>Interfata</w:t>
      </w:r>
      <w:proofErr w:type="spellEnd"/>
      <w:r w:rsidRPr="002A48B4">
        <w:rPr>
          <w:rFonts w:ascii="Arial" w:hAnsi="Arial" w:cs="Arial"/>
          <w:b/>
          <w:bCs/>
          <w:sz w:val="24"/>
          <w:szCs w:val="24"/>
        </w:rPr>
        <w:t>:</w:t>
      </w:r>
    </w:p>
    <w:p w14:paraId="0771F155" w14:textId="77777777" w:rsidR="00317AEB" w:rsidRPr="002A48B4" w:rsidRDefault="00317AEB" w:rsidP="00317AEB">
      <w:pPr>
        <w:numPr>
          <w:ilvl w:val="0"/>
          <w:numId w:val="44"/>
        </w:numPr>
        <w:spacing w:after="160" w:line="256" w:lineRule="auto"/>
        <w:rPr>
          <w:rFonts w:ascii="Arial" w:hAnsi="Arial" w:cs="Arial"/>
          <w:sz w:val="24"/>
          <w:szCs w:val="24"/>
        </w:rPr>
      </w:pPr>
      <w:r w:rsidRPr="002A48B4">
        <w:rPr>
          <w:rFonts w:ascii="Arial" w:hAnsi="Arial" w:cs="Arial"/>
          <w:sz w:val="24"/>
          <w:szCs w:val="24"/>
        </w:rPr>
        <w:t xml:space="preserve">Sa fie in </w:t>
      </w:r>
      <w:proofErr w:type="spellStart"/>
      <w:r w:rsidRPr="002A48B4">
        <w:rPr>
          <w:rFonts w:ascii="Arial" w:hAnsi="Arial" w:cs="Arial"/>
          <w:sz w:val="24"/>
          <w:szCs w:val="24"/>
        </w:rPr>
        <w:t>engleza</w:t>
      </w:r>
      <w:proofErr w:type="spellEnd"/>
      <w:r w:rsidRPr="002A48B4">
        <w:rPr>
          <w:rFonts w:ascii="Arial" w:hAnsi="Arial" w:cs="Arial"/>
          <w:sz w:val="24"/>
          <w:szCs w:val="24"/>
        </w:rPr>
        <w:t xml:space="preserve"> </w:t>
      </w:r>
    </w:p>
    <w:p w14:paraId="39440778" w14:textId="77777777" w:rsidR="00317AEB" w:rsidRPr="002A48B4" w:rsidRDefault="00317AEB" w:rsidP="00317AEB">
      <w:pPr>
        <w:numPr>
          <w:ilvl w:val="0"/>
          <w:numId w:val="44"/>
        </w:numPr>
        <w:spacing w:after="160" w:line="256" w:lineRule="auto"/>
        <w:rPr>
          <w:rFonts w:ascii="Arial" w:hAnsi="Arial" w:cs="Arial"/>
          <w:b/>
          <w:bCs/>
          <w:sz w:val="24"/>
          <w:szCs w:val="24"/>
        </w:rPr>
      </w:pPr>
      <w:proofErr w:type="spellStart"/>
      <w:r w:rsidRPr="002A48B4">
        <w:rPr>
          <w:rFonts w:ascii="Arial" w:hAnsi="Arial" w:cs="Arial"/>
          <w:b/>
          <w:bCs/>
          <w:sz w:val="24"/>
          <w:szCs w:val="24"/>
        </w:rPr>
        <w:t>Categoria</w:t>
      </w:r>
      <w:proofErr w:type="spellEnd"/>
      <w:r w:rsidRPr="002A48B4">
        <w:rPr>
          <w:rFonts w:ascii="Arial" w:hAnsi="Arial" w:cs="Arial"/>
          <w:b/>
          <w:bCs/>
          <w:sz w:val="24"/>
          <w:szCs w:val="24"/>
        </w:rPr>
        <w:t xml:space="preserve"> STARTUP </w:t>
      </w:r>
    </w:p>
    <w:p w14:paraId="01DF6C47" w14:textId="77777777" w:rsidR="00317AEB" w:rsidRPr="002A48B4" w:rsidRDefault="00317AEB" w:rsidP="00317AEB">
      <w:pPr>
        <w:ind w:left="360"/>
        <w:rPr>
          <w:rFonts w:ascii="Arial" w:hAnsi="Arial" w:cs="Arial"/>
          <w:sz w:val="24"/>
          <w:szCs w:val="24"/>
        </w:rPr>
      </w:pPr>
      <w:proofErr w:type="spellStart"/>
      <w:r w:rsidRPr="002A48B4">
        <w:rPr>
          <w:rFonts w:ascii="Arial" w:hAnsi="Arial" w:cs="Arial"/>
          <w:sz w:val="24"/>
          <w:szCs w:val="24"/>
        </w:rPr>
        <w:t>Campuri</w:t>
      </w:r>
      <w:proofErr w:type="spellEnd"/>
      <w:r w:rsidRPr="002A48B4">
        <w:rPr>
          <w:rFonts w:ascii="Arial" w:hAnsi="Arial" w:cs="Arial"/>
          <w:sz w:val="24"/>
          <w:szCs w:val="24"/>
        </w:rPr>
        <w:t xml:space="preserve"> mandatory, </w:t>
      </w:r>
      <w:proofErr w:type="gramStart"/>
      <w:r w:rsidRPr="002A48B4">
        <w:rPr>
          <w:rFonts w:ascii="Arial" w:hAnsi="Arial" w:cs="Arial"/>
          <w:sz w:val="24"/>
          <w:szCs w:val="24"/>
        </w:rPr>
        <w:t>type :</w:t>
      </w:r>
      <w:proofErr w:type="gramEnd"/>
      <w:r w:rsidRPr="002A48B4">
        <w:rPr>
          <w:rFonts w:ascii="Arial" w:hAnsi="Arial" w:cs="Arial"/>
          <w:sz w:val="24"/>
          <w:szCs w:val="24"/>
        </w:rPr>
        <w:t xml:space="preserve"> text, number, currency  </w:t>
      </w:r>
    </w:p>
    <w:p w14:paraId="73497F8F"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Fondatori</w:t>
      </w:r>
      <w:proofErr w:type="spellEnd"/>
      <w:r w:rsidRPr="002A48B4">
        <w:rPr>
          <w:rFonts w:ascii="Arial" w:hAnsi="Arial" w:cs="Arial"/>
          <w:sz w:val="24"/>
          <w:szCs w:val="24"/>
        </w:rPr>
        <w:t xml:space="preserve"> </w:t>
      </w:r>
    </w:p>
    <w:p w14:paraId="65AF91C0"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 xml:space="preserve">Board of Advisers  </w:t>
      </w:r>
    </w:p>
    <w:p w14:paraId="1B776CD0"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 xml:space="preserve">Nr de </w:t>
      </w:r>
      <w:proofErr w:type="spellStart"/>
      <w:r w:rsidRPr="002A48B4">
        <w:rPr>
          <w:rFonts w:ascii="Arial" w:hAnsi="Arial" w:cs="Arial"/>
          <w:sz w:val="24"/>
          <w:szCs w:val="24"/>
        </w:rPr>
        <w:t>angajati</w:t>
      </w:r>
      <w:proofErr w:type="spellEnd"/>
    </w:p>
    <w:p w14:paraId="4F9616EB"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Nr de voluntary</w:t>
      </w:r>
    </w:p>
    <w:p w14:paraId="4BFA076B"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Cifra</w:t>
      </w:r>
      <w:proofErr w:type="spellEnd"/>
      <w:r w:rsidRPr="002A48B4">
        <w:rPr>
          <w:rFonts w:ascii="Arial" w:hAnsi="Arial" w:cs="Arial"/>
          <w:sz w:val="24"/>
          <w:szCs w:val="24"/>
        </w:rPr>
        <w:t xml:space="preserve"> de </w:t>
      </w:r>
      <w:proofErr w:type="spellStart"/>
      <w:r w:rsidRPr="002A48B4">
        <w:rPr>
          <w:rFonts w:ascii="Arial" w:hAnsi="Arial" w:cs="Arial"/>
          <w:sz w:val="24"/>
          <w:szCs w:val="24"/>
        </w:rPr>
        <w:t>Afaceri</w:t>
      </w:r>
      <w:proofErr w:type="spellEnd"/>
    </w:p>
    <w:p w14:paraId="51FB69BD"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 xml:space="preserve">Client </w:t>
      </w:r>
      <w:proofErr w:type="spellStart"/>
      <w:r w:rsidRPr="002A48B4">
        <w:rPr>
          <w:rFonts w:ascii="Arial" w:hAnsi="Arial" w:cs="Arial"/>
          <w:sz w:val="24"/>
          <w:szCs w:val="24"/>
        </w:rPr>
        <w:t>contactati</w:t>
      </w:r>
      <w:proofErr w:type="spellEnd"/>
      <w:r w:rsidRPr="002A48B4">
        <w:rPr>
          <w:rFonts w:ascii="Arial" w:hAnsi="Arial" w:cs="Arial"/>
          <w:sz w:val="24"/>
          <w:szCs w:val="24"/>
        </w:rPr>
        <w:t xml:space="preserve"> </w:t>
      </w:r>
    </w:p>
    <w:p w14:paraId="351457A5"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Contracte</w:t>
      </w:r>
      <w:proofErr w:type="spellEnd"/>
      <w:r w:rsidRPr="002A48B4">
        <w:rPr>
          <w:rFonts w:ascii="Arial" w:hAnsi="Arial" w:cs="Arial"/>
          <w:sz w:val="24"/>
          <w:szCs w:val="24"/>
        </w:rPr>
        <w:t xml:space="preserve"> </w:t>
      </w:r>
      <w:proofErr w:type="spellStart"/>
      <w:r w:rsidRPr="002A48B4">
        <w:rPr>
          <w:rFonts w:ascii="Arial" w:hAnsi="Arial" w:cs="Arial"/>
          <w:sz w:val="24"/>
          <w:szCs w:val="24"/>
        </w:rPr>
        <w:t>semnate</w:t>
      </w:r>
      <w:proofErr w:type="spellEnd"/>
      <w:r w:rsidRPr="002A48B4">
        <w:rPr>
          <w:rFonts w:ascii="Arial" w:hAnsi="Arial" w:cs="Arial"/>
          <w:sz w:val="24"/>
          <w:szCs w:val="24"/>
        </w:rPr>
        <w:t xml:space="preserve">, </w:t>
      </w:r>
      <w:proofErr w:type="spellStart"/>
      <w:r w:rsidRPr="002A48B4">
        <w:rPr>
          <w:rFonts w:ascii="Arial" w:hAnsi="Arial" w:cs="Arial"/>
          <w:sz w:val="24"/>
          <w:szCs w:val="24"/>
        </w:rPr>
        <w:t>valoare</w:t>
      </w:r>
      <w:proofErr w:type="spellEnd"/>
      <w:r w:rsidRPr="002A48B4">
        <w:rPr>
          <w:rFonts w:ascii="Arial" w:hAnsi="Arial" w:cs="Arial"/>
          <w:sz w:val="24"/>
          <w:szCs w:val="24"/>
        </w:rPr>
        <w:t xml:space="preserve"> </w:t>
      </w:r>
      <w:proofErr w:type="spellStart"/>
      <w:r w:rsidRPr="002A48B4">
        <w:rPr>
          <w:rFonts w:ascii="Arial" w:hAnsi="Arial" w:cs="Arial"/>
          <w:sz w:val="24"/>
          <w:szCs w:val="24"/>
        </w:rPr>
        <w:t>contracte</w:t>
      </w:r>
      <w:proofErr w:type="spellEnd"/>
    </w:p>
    <w:p w14:paraId="68732291"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Parteneriate</w:t>
      </w:r>
      <w:proofErr w:type="spellEnd"/>
      <w:r w:rsidRPr="002A48B4">
        <w:rPr>
          <w:rFonts w:ascii="Arial" w:hAnsi="Arial" w:cs="Arial"/>
          <w:sz w:val="24"/>
          <w:szCs w:val="24"/>
        </w:rPr>
        <w:t xml:space="preserve"> </w:t>
      </w:r>
      <w:proofErr w:type="spellStart"/>
      <w:r w:rsidRPr="002A48B4">
        <w:rPr>
          <w:rFonts w:ascii="Arial" w:hAnsi="Arial" w:cs="Arial"/>
          <w:sz w:val="24"/>
          <w:szCs w:val="24"/>
        </w:rPr>
        <w:t>semnate</w:t>
      </w:r>
      <w:proofErr w:type="spellEnd"/>
    </w:p>
    <w:p w14:paraId="2401F569"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Investitori</w:t>
      </w:r>
      <w:proofErr w:type="spellEnd"/>
      <w:r w:rsidRPr="002A48B4">
        <w:rPr>
          <w:rFonts w:ascii="Arial" w:hAnsi="Arial" w:cs="Arial"/>
          <w:sz w:val="24"/>
          <w:szCs w:val="24"/>
        </w:rPr>
        <w:t xml:space="preserve"> </w:t>
      </w:r>
      <w:proofErr w:type="spellStart"/>
      <w:r w:rsidRPr="002A48B4">
        <w:rPr>
          <w:rFonts w:ascii="Arial" w:hAnsi="Arial" w:cs="Arial"/>
          <w:sz w:val="24"/>
          <w:szCs w:val="24"/>
        </w:rPr>
        <w:t>contactati</w:t>
      </w:r>
      <w:proofErr w:type="spellEnd"/>
    </w:p>
    <w:p w14:paraId="7A3083B9"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Investitori</w:t>
      </w:r>
      <w:proofErr w:type="spellEnd"/>
      <w:r w:rsidRPr="002A48B4">
        <w:rPr>
          <w:rFonts w:ascii="Arial" w:hAnsi="Arial" w:cs="Arial"/>
          <w:sz w:val="24"/>
          <w:szCs w:val="24"/>
        </w:rPr>
        <w:t xml:space="preserve"> </w:t>
      </w:r>
      <w:proofErr w:type="spellStart"/>
      <w:r w:rsidRPr="002A48B4">
        <w:rPr>
          <w:rFonts w:ascii="Arial" w:hAnsi="Arial" w:cs="Arial"/>
          <w:sz w:val="24"/>
          <w:szCs w:val="24"/>
        </w:rPr>
        <w:t>antamati</w:t>
      </w:r>
      <w:proofErr w:type="spellEnd"/>
    </w:p>
    <w:p w14:paraId="323A5475" w14:textId="77777777" w:rsidR="00317AEB" w:rsidRPr="002A48B4" w:rsidRDefault="00317AEB" w:rsidP="00317AEB">
      <w:pPr>
        <w:numPr>
          <w:ilvl w:val="0"/>
          <w:numId w:val="45"/>
        </w:numPr>
        <w:spacing w:after="160" w:line="256" w:lineRule="auto"/>
        <w:rPr>
          <w:rFonts w:ascii="Arial" w:hAnsi="Arial" w:cs="Arial"/>
          <w:sz w:val="24"/>
          <w:szCs w:val="24"/>
        </w:rPr>
      </w:pPr>
      <w:proofErr w:type="spellStart"/>
      <w:r w:rsidRPr="002A48B4">
        <w:rPr>
          <w:rFonts w:ascii="Arial" w:hAnsi="Arial" w:cs="Arial"/>
          <w:sz w:val="24"/>
          <w:szCs w:val="24"/>
        </w:rPr>
        <w:t>Linkedin</w:t>
      </w:r>
      <w:proofErr w:type="spellEnd"/>
    </w:p>
    <w:p w14:paraId="02C6D6E9"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 xml:space="preserve">Site </w:t>
      </w:r>
    </w:p>
    <w:p w14:paraId="212F6A49" w14:textId="77777777" w:rsidR="00317AEB" w:rsidRPr="002A48B4" w:rsidRDefault="00317AEB" w:rsidP="00317AEB">
      <w:pPr>
        <w:numPr>
          <w:ilvl w:val="0"/>
          <w:numId w:val="44"/>
        </w:numPr>
        <w:spacing w:after="160" w:line="256" w:lineRule="auto"/>
        <w:rPr>
          <w:rFonts w:ascii="Arial" w:hAnsi="Arial" w:cs="Arial"/>
          <w:b/>
          <w:bCs/>
          <w:sz w:val="24"/>
          <w:szCs w:val="24"/>
        </w:rPr>
      </w:pPr>
      <w:proofErr w:type="spellStart"/>
      <w:r w:rsidRPr="002A48B4">
        <w:rPr>
          <w:rFonts w:ascii="Arial" w:hAnsi="Arial" w:cs="Arial"/>
          <w:b/>
          <w:bCs/>
          <w:sz w:val="24"/>
          <w:szCs w:val="24"/>
        </w:rPr>
        <w:t>Categoria</w:t>
      </w:r>
      <w:proofErr w:type="spellEnd"/>
      <w:r w:rsidRPr="002A48B4">
        <w:rPr>
          <w:rFonts w:ascii="Arial" w:hAnsi="Arial" w:cs="Arial"/>
          <w:b/>
          <w:bCs/>
          <w:sz w:val="24"/>
          <w:szCs w:val="24"/>
        </w:rPr>
        <w:t xml:space="preserve"> Investors </w:t>
      </w:r>
    </w:p>
    <w:p w14:paraId="330D2A7F" w14:textId="77777777" w:rsidR="00317AEB" w:rsidRPr="002A48B4" w:rsidRDefault="00317AEB" w:rsidP="00317AEB">
      <w:pPr>
        <w:ind w:left="360"/>
        <w:rPr>
          <w:rFonts w:ascii="Arial" w:hAnsi="Arial" w:cs="Arial"/>
          <w:sz w:val="24"/>
          <w:szCs w:val="24"/>
        </w:rPr>
      </w:pPr>
      <w:proofErr w:type="spellStart"/>
      <w:r w:rsidRPr="002A48B4">
        <w:rPr>
          <w:rFonts w:ascii="Arial" w:hAnsi="Arial" w:cs="Arial"/>
          <w:sz w:val="24"/>
          <w:szCs w:val="24"/>
        </w:rPr>
        <w:t>Campuri</w:t>
      </w:r>
      <w:proofErr w:type="spellEnd"/>
      <w:r w:rsidRPr="002A48B4">
        <w:rPr>
          <w:rFonts w:ascii="Arial" w:hAnsi="Arial" w:cs="Arial"/>
          <w:sz w:val="24"/>
          <w:szCs w:val="24"/>
        </w:rPr>
        <w:t xml:space="preserve"> mandatory (tip text, number, currency):</w:t>
      </w:r>
    </w:p>
    <w:p w14:paraId="1B24088E"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General Partners</w:t>
      </w:r>
    </w:p>
    <w:p w14:paraId="5068EED3"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Venture Partners</w:t>
      </w:r>
    </w:p>
    <w:p w14:paraId="649EFA2E"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lastRenderedPageBreak/>
        <w:t>Limited Partners</w:t>
      </w:r>
    </w:p>
    <w:p w14:paraId="41F09545"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Corporate Partners</w:t>
      </w:r>
    </w:p>
    <w:p w14:paraId="459B5ABF"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Written Financial Commitments</w:t>
      </w:r>
    </w:p>
    <w:p w14:paraId="73F533B1"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Startups contacted</w:t>
      </w:r>
    </w:p>
    <w:p w14:paraId="20CCF321"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Startups in Due diligence</w:t>
      </w:r>
    </w:p>
    <w:p w14:paraId="71980D21"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LPs contacted</w:t>
      </w:r>
    </w:p>
    <w:p w14:paraId="713CAA83" w14:textId="77777777" w:rsidR="00317AEB" w:rsidRPr="002A48B4" w:rsidRDefault="00317AEB" w:rsidP="00317AEB">
      <w:pPr>
        <w:numPr>
          <w:ilvl w:val="0"/>
          <w:numId w:val="45"/>
        </w:numPr>
        <w:spacing w:after="160" w:line="256" w:lineRule="auto"/>
        <w:rPr>
          <w:rFonts w:ascii="Arial" w:hAnsi="Arial" w:cs="Arial"/>
          <w:sz w:val="24"/>
          <w:szCs w:val="24"/>
        </w:rPr>
      </w:pPr>
      <w:r w:rsidRPr="002A48B4">
        <w:rPr>
          <w:rFonts w:ascii="Arial" w:hAnsi="Arial" w:cs="Arial"/>
          <w:sz w:val="24"/>
          <w:szCs w:val="24"/>
        </w:rPr>
        <w:t>Funds of Funds contacted</w:t>
      </w:r>
    </w:p>
    <w:p w14:paraId="3F6669C9" w14:textId="77777777" w:rsidR="00317AEB" w:rsidRPr="002A48B4" w:rsidRDefault="00317AEB" w:rsidP="00317AEB">
      <w:pPr>
        <w:numPr>
          <w:ilvl w:val="0"/>
          <w:numId w:val="42"/>
        </w:numPr>
        <w:spacing w:after="160" w:line="256" w:lineRule="auto"/>
        <w:rPr>
          <w:rFonts w:ascii="Arial" w:hAnsi="Arial" w:cs="Arial"/>
          <w:b/>
          <w:bCs/>
          <w:sz w:val="24"/>
          <w:szCs w:val="24"/>
        </w:rPr>
      </w:pPr>
      <w:r w:rsidRPr="002A48B4">
        <w:rPr>
          <w:rFonts w:ascii="Arial" w:hAnsi="Arial" w:cs="Arial"/>
          <w:b/>
          <w:bCs/>
          <w:sz w:val="24"/>
          <w:szCs w:val="24"/>
        </w:rPr>
        <w:t xml:space="preserve">Main futures: </w:t>
      </w:r>
    </w:p>
    <w:p w14:paraId="56F52A25" w14:textId="77777777" w:rsidR="00317AEB" w:rsidRPr="002A48B4" w:rsidRDefault="00317AEB" w:rsidP="00317AEB">
      <w:pPr>
        <w:numPr>
          <w:ilvl w:val="0"/>
          <w:numId w:val="46"/>
        </w:numPr>
        <w:spacing w:after="160" w:line="256" w:lineRule="auto"/>
        <w:rPr>
          <w:rFonts w:ascii="Arial" w:hAnsi="Arial" w:cs="Arial"/>
          <w:sz w:val="24"/>
          <w:szCs w:val="24"/>
        </w:rPr>
      </w:pPr>
      <w:proofErr w:type="spellStart"/>
      <w:r w:rsidRPr="002A48B4">
        <w:rPr>
          <w:rFonts w:ascii="Arial" w:hAnsi="Arial" w:cs="Arial"/>
          <w:sz w:val="24"/>
          <w:szCs w:val="24"/>
        </w:rPr>
        <w:t>Verificare</w:t>
      </w:r>
      <w:proofErr w:type="spellEnd"/>
      <w:r w:rsidRPr="002A48B4">
        <w:rPr>
          <w:rFonts w:ascii="Arial" w:hAnsi="Arial" w:cs="Arial"/>
          <w:sz w:val="24"/>
          <w:szCs w:val="24"/>
        </w:rPr>
        <w:t xml:space="preserve"> </w:t>
      </w:r>
      <w:proofErr w:type="spellStart"/>
      <w:r w:rsidRPr="002A48B4">
        <w:rPr>
          <w:rFonts w:ascii="Arial" w:hAnsi="Arial" w:cs="Arial"/>
          <w:sz w:val="24"/>
          <w:szCs w:val="24"/>
        </w:rPr>
        <w:t>ANAf</w:t>
      </w:r>
      <w:proofErr w:type="spellEnd"/>
      <w:r w:rsidRPr="002A48B4">
        <w:rPr>
          <w:rFonts w:ascii="Arial" w:hAnsi="Arial" w:cs="Arial"/>
          <w:sz w:val="24"/>
          <w:szCs w:val="24"/>
        </w:rPr>
        <w:t xml:space="preserve"> </w:t>
      </w:r>
      <w:proofErr w:type="spellStart"/>
      <w:proofErr w:type="gram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registrul</w:t>
      </w:r>
      <w:proofErr w:type="spellEnd"/>
      <w:proofErr w:type="gramEnd"/>
      <w:r w:rsidRPr="002A48B4">
        <w:rPr>
          <w:rFonts w:ascii="Arial" w:hAnsi="Arial" w:cs="Arial"/>
          <w:sz w:val="24"/>
          <w:szCs w:val="24"/>
        </w:rPr>
        <w:t xml:space="preserve"> </w:t>
      </w:r>
      <w:proofErr w:type="spellStart"/>
      <w:r w:rsidRPr="002A48B4">
        <w:rPr>
          <w:rFonts w:ascii="Arial" w:hAnsi="Arial" w:cs="Arial"/>
          <w:sz w:val="24"/>
          <w:szCs w:val="24"/>
        </w:rPr>
        <w:t>comertului</w:t>
      </w:r>
      <w:proofErr w:type="spellEnd"/>
      <w:r w:rsidRPr="002A48B4">
        <w:rPr>
          <w:rFonts w:ascii="Arial" w:hAnsi="Arial" w:cs="Arial"/>
          <w:sz w:val="24"/>
          <w:szCs w:val="24"/>
        </w:rPr>
        <w:t xml:space="preserve">. Sa </w:t>
      </w:r>
      <w:proofErr w:type="spellStart"/>
      <w:r w:rsidRPr="002A48B4">
        <w:rPr>
          <w:rFonts w:ascii="Arial" w:hAnsi="Arial" w:cs="Arial"/>
          <w:sz w:val="24"/>
          <w:szCs w:val="24"/>
        </w:rPr>
        <w:t>aibe</w:t>
      </w:r>
      <w:proofErr w:type="spellEnd"/>
      <w:r w:rsidRPr="002A48B4">
        <w:rPr>
          <w:rFonts w:ascii="Arial" w:hAnsi="Arial" w:cs="Arial"/>
          <w:sz w:val="24"/>
          <w:szCs w:val="24"/>
        </w:rPr>
        <w:t xml:space="preserve"> o </w:t>
      </w:r>
      <w:proofErr w:type="spellStart"/>
      <w:r w:rsidRPr="002A48B4">
        <w:rPr>
          <w:rFonts w:ascii="Arial" w:hAnsi="Arial" w:cs="Arial"/>
          <w:sz w:val="24"/>
          <w:szCs w:val="24"/>
        </w:rPr>
        <w:t>sectiune</w:t>
      </w:r>
      <w:proofErr w:type="spellEnd"/>
      <w:r w:rsidRPr="002A48B4">
        <w:rPr>
          <w:rFonts w:ascii="Arial" w:hAnsi="Arial" w:cs="Arial"/>
          <w:sz w:val="24"/>
          <w:szCs w:val="24"/>
        </w:rPr>
        <w:t xml:space="preserve"> in care apar </w:t>
      </w:r>
      <w:proofErr w:type="spellStart"/>
      <w:r w:rsidRPr="002A48B4">
        <w:rPr>
          <w:rFonts w:ascii="Arial" w:hAnsi="Arial" w:cs="Arial"/>
          <w:sz w:val="24"/>
          <w:szCs w:val="24"/>
        </w:rPr>
        <w:t>toate</w:t>
      </w:r>
      <w:proofErr w:type="spellEnd"/>
      <w:r w:rsidRPr="002A48B4">
        <w:rPr>
          <w:rFonts w:ascii="Arial" w:hAnsi="Arial" w:cs="Arial"/>
          <w:sz w:val="24"/>
          <w:szCs w:val="24"/>
        </w:rPr>
        <w:t xml:space="preserve"> </w:t>
      </w:r>
      <w:proofErr w:type="spellStart"/>
      <w:r w:rsidRPr="002A48B4">
        <w:rPr>
          <w:rFonts w:ascii="Arial" w:hAnsi="Arial" w:cs="Arial"/>
          <w:sz w:val="24"/>
          <w:szCs w:val="24"/>
        </w:rPr>
        <w:t>stirile</w:t>
      </w:r>
      <w:proofErr w:type="spellEnd"/>
      <w:r w:rsidRPr="002A48B4">
        <w:rPr>
          <w:rFonts w:ascii="Arial" w:hAnsi="Arial" w:cs="Arial"/>
          <w:sz w:val="24"/>
          <w:szCs w:val="24"/>
        </w:rPr>
        <w:t xml:space="preserve"> de pe internet </w:t>
      </w:r>
      <w:proofErr w:type="spellStart"/>
      <w:r w:rsidRPr="002A48B4">
        <w:rPr>
          <w:rFonts w:ascii="Arial" w:hAnsi="Arial" w:cs="Arial"/>
          <w:sz w:val="24"/>
          <w:szCs w:val="24"/>
        </w:rPr>
        <w:t>despre</w:t>
      </w:r>
      <w:proofErr w:type="spellEnd"/>
      <w:r w:rsidRPr="002A48B4">
        <w:rPr>
          <w:rFonts w:ascii="Arial" w:hAnsi="Arial" w:cs="Arial"/>
          <w:sz w:val="24"/>
          <w:szCs w:val="24"/>
        </w:rPr>
        <w:t xml:space="preserve"> </w:t>
      </w:r>
      <w:proofErr w:type="spellStart"/>
      <w:r w:rsidRPr="002A48B4">
        <w:rPr>
          <w:rFonts w:ascii="Arial" w:hAnsi="Arial" w:cs="Arial"/>
          <w:sz w:val="24"/>
          <w:szCs w:val="24"/>
        </w:rPr>
        <w:t>ei</w:t>
      </w:r>
      <w:proofErr w:type="spellEnd"/>
      <w:r w:rsidRPr="002A48B4">
        <w:rPr>
          <w:rFonts w:ascii="Arial" w:hAnsi="Arial" w:cs="Arial"/>
          <w:sz w:val="24"/>
          <w:szCs w:val="24"/>
        </w:rPr>
        <w:t xml:space="preserve"> (</w:t>
      </w:r>
      <w:proofErr w:type="spellStart"/>
      <w:r w:rsidRPr="002A48B4">
        <w:rPr>
          <w:rFonts w:ascii="Arial" w:hAnsi="Arial" w:cs="Arial"/>
          <w:sz w:val="24"/>
          <w:szCs w:val="24"/>
        </w:rPr>
        <w:t>companie</w:t>
      </w:r>
      <w:proofErr w:type="spellEnd"/>
      <w:r w:rsidRPr="002A48B4">
        <w:rPr>
          <w:rFonts w:ascii="Arial" w:hAnsi="Arial" w:cs="Arial"/>
          <w:sz w:val="24"/>
          <w:szCs w:val="24"/>
        </w:rPr>
        <w:t xml:space="preserve">/ </w:t>
      </w:r>
      <w:proofErr w:type="spellStart"/>
      <w:r w:rsidRPr="002A48B4">
        <w:rPr>
          <w:rFonts w:ascii="Arial" w:hAnsi="Arial" w:cs="Arial"/>
          <w:sz w:val="24"/>
          <w:szCs w:val="24"/>
        </w:rPr>
        <w:t>persoana</w:t>
      </w:r>
      <w:proofErr w:type="spellEnd"/>
      <w:r w:rsidRPr="002A48B4">
        <w:rPr>
          <w:rFonts w:ascii="Arial" w:hAnsi="Arial" w:cs="Arial"/>
          <w:sz w:val="24"/>
          <w:szCs w:val="24"/>
        </w:rPr>
        <w:t>). (</w:t>
      </w:r>
      <w:proofErr w:type="spellStart"/>
      <w:r w:rsidRPr="002A48B4">
        <w:rPr>
          <w:rFonts w:ascii="Arial" w:hAnsi="Arial" w:cs="Arial"/>
          <w:sz w:val="24"/>
          <w:szCs w:val="24"/>
        </w:rPr>
        <w:t>Octombrie</w:t>
      </w:r>
      <w:proofErr w:type="spellEnd"/>
      <w:r w:rsidRPr="002A48B4">
        <w:rPr>
          <w:rFonts w:ascii="Arial" w:hAnsi="Arial" w:cs="Arial"/>
          <w:sz w:val="24"/>
          <w:szCs w:val="24"/>
        </w:rPr>
        <w:t>)</w:t>
      </w:r>
    </w:p>
    <w:p w14:paraId="165EBD63"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import date </w:t>
      </w:r>
      <w:proofErr w:type="spellStart"/>
      <w:r w:rsidRPr="002A48B4">
        <w:rPr>
          <w:rFonts w:ascii="Arial" w:hAnsi="Arial" w:cs="Arial"/>
          <w:sz w:val="24"/>
          <w:szCs w:val="24"/>
        </w:rPr>
        <w:t>financiare</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juridice</w:t>
      </w:r>
      <w:proofErr w:type="spellEnd"/>
      <w:r w:rsidRPr="002A48B4">
        <w:rPr>
          <w:rFonts w:ascii="Arial" w:hAnsi="Arial" w:cs="Arial"/>
          <w:sz w:val="24"/>
          <w:szCs w:val="24"/>
        </w:rPr>
        <w:t xml:space="preserve"> (</w:t>
      </w:r>
      <w:proofErr w:type="spellStart"/>
      <w:r w:rsidRPr="002A48B4">
        <w:rPr>
          <w:rFonts w:ascii="Arial" w:hAnsi="Arial" w:cs="Arial"/>
          <w:sz w:val="24"/>
          <w:szCs w:val="24"/>
        </w:rPr>
        <w:t>Incepem</w:t>
      </w:r>
      <w:proofErr w:type="spellEnd"/>
      <w:r w:rsidRPr="002A48B4">
        <w:rPr>
          <w:rFonts w:ascii="Arial" w:hAnsi="Arial" w:cs="Arial"/>
          <w:sz w:val="24"/>
          <w:szCs w:val="24"/>
        </w:rPr>
        <w:t xml:space="preserve"> cu Romania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apoi</w:t>
      </w:r>
      <w:proofErr w:type="spellEnd"/>
      <w:r w:rsidRPr="002A48B4">
        <w:rPr>
          <w:rFonts w:ascii="Arial" w:hAnsi="Arial" w:cs="Arial"/>
          <w:sz w:val="24"/>
          <w:szCs w:val="24"/>
        </w:rPr>
        <w:t xml:space="preserve"> </w:t>
      </w:r>
      <w:proofErr w:type="spellStart"/>
      <w:r w:rsidRPr="002A48B4">
        <w:rPr>
          <w:rFonts w:ascii="Arial" w:hAnsi="Arial" w:cs="Arial"/>
          <w:sz w:val="24"/>
          <w:szCs w:val="24"/>
        </w:rPr>
        <w:t>vedem</w:t>
      </w:r>
      <w:proofErr w:type="spellEnd"/>
      <w:r w:rsidRPr="002A48B4">
        <w:rPr>
          <w:rFonts w:ascii="Arial" w:hAnsi="Arial" w:cs="Arial"/>
          <w:sz w:val="24"/>
          <w:szCs w:val="24"/>
        </w:rPr>
        <w:t xml:space="preserve"> de </w:t>
      </w:r>
      <w:proofErr w:type="spellStart"/>
      <w:r w:rsidRPr="002A48B4">
        <w:rPr>
          <w:rFonts w:ascii="Arial" w:hAnsi="Arial" w:cs="Arial"/>
          <w:sz w:val="24"/>
          <w:szCs w:val="24"/>
        </w:rPr>
        <w:t>alte</w:t>
      </w:r>
      <w:proofErr w:type="spellEnd"/>
      <w:r w:rsidRPr="002A48B4">
        <w:rPr>
          <w:rFonts w:ascii="Arial" w:hAnsi="Arial" w:cs="Arial"/>
          <w:sz w:val="24"/>
          <w:szCs w:val="24"/>
        </w:rPr>
        <w:t xml:space="preserve"> tari in </w:t>
      </w:r>
      <w:proofErr w:type="spellStart"/>
      <w:r w:rsidRPr="002A48B4">
        <w:rPr>
          <w:rFonts w:ascii="Arial" w:hAnsi="Arial" w:cs="Arial"/>
          <w:sz w:val="24"/>
          <w:szCs w:val="24"/>
        </w:rPr>
        <w:t>functie</w:t>
      </w:r>
      <w:proofErr w:type="spellEnd"/>
      <w:r w:rsidRPr="002A48B4">
        <w:rPr>
          <w:rFonts w:ascii="Arial" w:hAnsi="Arial" w:cs="Arial"/>
          <w:sz w:val="24"/>
          <w:szCs w:val="24"/>
        </w:rPr>
        <w:t xml:space="preserve"> de </w:t>
      </w:r>
      <w:proofErr w:type="spellStart"/>
      <w:r w:rsidRPr="002A48B4">
        <w:rPr>
          <w:rFonts w:ascii="Arial" w:hAnsi="Arial" w:cs="Arial"/>
          <w:sz w:val="24"/>
          <w:szCs w:val="24"/>
        </w:rPr>
        <w:t>startupurile</w:t>
      </w:r>
      <w:proofErr w:type="spellEnd"/>
      <w:r w:rsidRPr="002A48B4">
        <w:rPr>
          <w:rFonts w:ascii="Arial" w:hAnsi="Arial" w:cs="Arial"/>
          <w:sz w:val="24"/>
          <w:szCs w:val="24"/>
        </w:rPr>
        <w:t xml:space="preserve"> din program</w:t>
      </w:r>
      <w:proofErr w:type="gramStart"/>
      <w:r w:rsidRPr="002A48B4">
        <w:rPr>
          <w:rFonts w:ascii="Arial" w:hAnsi="Arial" w:cs="Arial"/>
          <w:sz w:val="24"/>
          <w:szCs w:val="24"/>
        </w:rPr>
        <w:t>).(</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4B9440AD"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import date </w:t>
      </w:r>
      <w:proofErr w:type="spellStart"/>
      <w:r w:rsidRPr="002A48B4">
        <w:rPr>
          <w:rFonts w:ascii="Arial" w:hAnsi="Arial" w:cs="Arial"/>
          <w:sz w:val="24"/>
          <w:szCs w:val="24"/>
        </w:rPr>
        <w:t>financiare</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juridice</w:t>
      </w:r>
      <w:proofErr w:type="spellEnd"/>
      <w:r w:rsidRPr="002A48B4">
        <w:rPr>
          <w:rFonts w:ascii="Arial" w:hAnsi="Arial" w:cs="Arial"/>
          <w:sz w:val="24"/>
          <w:szCs w:val="24"/>
        </w:rPr>
        <w:t xml:space="preserve"> (</w:t>
      </w:r>
      <w:proofErr w:type="spellStart"/>
      <w:r w:rsidRPr="002A48B4">
        <w:rPr>
          <w:rFonts w:ascii="Arial" w:hAnsi="Arial" w:cs="Arial"/>
          <w:sz w:val="24"/>
          <w:szCs w:val="24"/>
        </w:rPr>
        <w:t>Incepem</w:t>
      </w:r>
      <w:proofErr w:type="spellEnd"/>
      <w:r w:rsidRPr="002A48B4">
        <w:rPr>
          <w:rFonts w:ascii="Arial" w:hAnsi="Arial" w:cs="Arial"/>
          <w:sz w:val="24"/>
          <w:szCs w:val="24"/>
        </w:rPr>
        <w:t xml:space="preserve"> cu Romania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apoi</w:t>
      </w:r>
      <w:proofErr w:type="spellEnd"/>
      <w:r w:rsidRPr="002A48B4">
        <w:rPr>
          <w:rFonts w:ascii="Arial" w:hAnsi="Arial" w:cs="Arial"/>
          <w:sz w:val="24"/>
          <w:szCs w:val="24"/>
        </w:rPr>
        <w:t xml:space="preserve"> </w:t>
      </w:r>
      <w:proofErr w:type="spellStart"/>
      <w:r w:rsidRPr="002A48B4">
        <w:rPr>
          <w:rFonts w:ascii="Arial" w:hAnsi="Arial" w:cs="Arial"/>
          <w:sz w:val="24"/>
          <w:szCs w:val="24"/>
        </w:rPr>
        <w:t>vedem</w:t>
      </w:r>
      <w:proofErr w:type="spellEnd"/>
      <w:r w:rsidRPr="002A48B4">
        <w:rPr>
          <w:rFonts w:ascii="Arial" w:hAnsi="Arial" w:cs="Arial"/>
          <w:sz w:val="24"/>
          <w:szCs w:val="24"/>
        </w:rPr>
        <w:t xml:space="preserve"> de </w:t>
      </w:r>
      <w:proofErr w:type="spellStart"/>
      <w:r w:rsidRPr="002A48B4">
        <w:rPr>
          <w:rFonts w:ascii="Arial" w:hAnsi="Arial" w:cs="Arial"/>
          <w:sz w:val="24"/>
          <w:szCs w:val="24"/>
        </w:rPr>
        <w:t>alte</w:t>
      </w:r>
      <w:proofErr w:type="spellEnd"/>
      <w:r w:rsidRPr="002A48B4">
        <w:rPr>
          <w:rFonts w:ascii="Arial" w:hAnsi="Arial" w:cs="Arial"/>
          <w:sz w:val="24"/>
          <w:szCs w:val="24"/>
        </w:rPr>
        <w:t xml:space="preserve"> tari in </w:t>
      </w:r>
      <w:proofErr w:type="spellStart"/>
      <w:r w:rsidRPr="002A48B4">
        <w:rPr>
          <w:rFonts w:ascii="Arial" w:hAnsi="Arial" w:cs="Arial"/>
          <w:sz w:val="24"/>
          <w:szCs w:val="24"/>
        </w:rPr>
        <w:t>functie</w:t>
      </w:r>
      <w:proofErr w:type="spellEnd"/>
      <w:r w:rsidRPr="002A48B4">
        <w:rPr>
          <w:rFonts w:ascii="Arial" w:hAnsi="Arial" w:cs="Arial"/>
          <w:sz w:val="24"/>
          <w:szCs w:val="24"/>
        </w:rPr>
        <w:t xml:space="preserve"> de </w:t>
      </w:r>
      <w:proofErr w:type="spellStart"/>
      <w:r w:rsidRPr="002A48B4">
        <w:rPr>
          <w:rFonts w:ascii="Arial" w:hAnsi="Arial" w:cs="Arial"/>
          <w:sz w:val="24"/>
          <w:szCs w:val="24"/>
        </w:rPr>
        <w:t>startupurile</w:t>
      </w:r>
      <w:proofErr w:type="spellEnd"/>
      <w:r w:rsidRPr="002A48B4">
        <w:rPr>
          <w:rFonts w:ascii="Arial" w:hAnsi="Arial" w:cs="Arial"/>
          <w:sz w:val="24"/>
          <w:szCs w:val="24"/>
        </w:rPr>
        <w:t xml:space="preserve"> din program</w:t>
      </w:r>
      <w:proofErr w:type="gramStart"/>
      <w:r w:rsidRPr="002A48B4">
        <w:rPr>
          <w:rFonts w:ascii="Arial" w:hAnsi="Arial" w:cs="Arial"/>
          <w:sz w:val="24"/>
          <w:szCs w:val="24"/>
        </w:rPr>
        <w:t>).(</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11821227"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startup/ fond de </w:t>
      </w:r>
      <w:proofErr w:type="spellStart"/>
      <w:r w:rsidRPr="002A48B4">
        <w:rPr>
          <w:rFonts w:ascii="Arial" w:hAnsi="Arial" w:cs="Arial"/>
          <w:sz w:val="24"/>
          <w:szCs w:val="24"/>
        </w:rPr>
        <w:t>investitii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aibe</w:t>
      </w:r>
      <w:proofErr w:type="spellEnd"/>
      <w:r w:rsidRPr="002A48B4">
        <w:rPr>
          <w:rFonts w:ascii="Arial" w:hAnsi="Arial" w:cs="Arial"/>
          <w:sz w:val="24"/>
          <w:szCs w:val="24"/>
        </w:rPr>
        <w:t xml:space="preserve"> o </w:t>
      </w:r>
      <w:proofErr w:type="spellStart"/>
      <w:r w:rsidRPr="002A48B4">
        <w:rPr>
          <w:rFonts w:ascii="Arial" w:hAnsi="Arial" w:cs="Arial"/>
          <w:sz w:val="24"/>
          <w:szCs w:val="24"/>
        </w:rPr>
        <w:t>pagina</w:t>
      </w:r>
      <w:proofErr w:type="spellEnd"/>
      <w:r w:rsidRPr="002A48B4">
        <w:rPr>
          <w:rFonts w:ascii="Arial" w:hAnsi="Arial" w:cs="Arial"/>
          <w:sz w:val="24"/>
          <w:szCs w:val="24"/>
        </w:rPr>
        <w:t xml:space="preserve"> </w:t>
      </w:r>
      <w:proofErr w:type="spellStart"/>
      <w:r w:rsidRPr="002A48B4">
        <w:rPr>
          <w:rFonts w:ascii="Arial" w:hAnsi="Arial" w:cs="Arial"/>
          <w:sz w:val="24"/>
          <w:szCs w:val="24"/>
        </w:rPr>
        <w:t>semipublica</w:t>
      </w:r>
      <w:proofErr w:type="spellEnd"/>
      <w:r w:rsidRPr="002A48B4">
        <w:rPr>
          <w:rFonts w:ascii="Arial" w:hAnsi="Arial" w:cs="Arial"/>
          <w:sz w:val="24"/>
          <w:szCs w:val="24"/>
        </w:rPr>
        <w:t xml:space="preserve"> (</w:t>
      </w:r>
      <w:proofErr w:type="spellStart"/>
      <w:r w:rsidRPr="002A48B4">
        <w:rPr>
          <w:rFonts w:ascii="Arial" w:hAnsi="Arial" w:cs="Arial"/>
          <w:sz w:val="24"/>
          <w:szCs w:val="24"/>
        </w:rPr>
        <w:t>doar</w:t>
      </w:r>
      <w:proofErr w:type="spellEnd"/>
      <w:r w:rsidRPr="002A48B4">
        <w:rPr>
          <w:rFonts w:ascii="Arial" w:hAnsi="Arial" w:cs="Arial"/>
          <w:sz w:val="24"/>
          <w:szCs w:val="24"/>
        </w:rPr>
        <w:t xml:space="preserve"> </w:t>
      </w:r>
      <w:proofErr w:type="spellStart"/>
      <w:r w:rsidRPr="002A48B4">
        <w:rPr>
          <w:rFonts w:ascii="Arial" w:hAnsi="Arial" w:cs="Arial"/>
          <w:sz w:val="24"/>
          <w:szCs w:val="24"/>
        </w:rPr>
        <w:t>pentru</w:t>
      </w:r>
      <w:proofErr w:type="spellEnd"/>
      <w:r w:rsidRPr="002A48B4">
        <w:rPr>
          <w:rFonts w:ascii="Arial" w:hAnsi="Arial" w:cs="Arial"/>
          <w:sz w:val="24"/>
          <w:szCs w:val="24"/>
        </w:rPr>
        <w:t xml:space="preserve"> </w:t>
      </w:r>
      <w:proofErr w:type="spellStart"/>
      <w:r w:rsidRPr="002A48B4">
        <w:rPr>
          <w:rFonts w:ascii="Arial" w:hAnsi="Arial" w:cs="Arial"/>
          <w:sz w:val="24"/>
          <w:szCs w:val="24"/>
        </w:rPr>
        <w:t>membrii</w:t>
      </w:r>
      <w:proofErr w:type="spellEnd"/>
      <w:r w:rsidRPr="002A48B4">
        <w:rPr>
          <w:rFonts w:ascii="Arial" w:hAnsi="Arial" w:cs="Arial"/>
          <w:sz w:val="24"/>
          <w:szCs w:val="24"/>
        </w:rPr>
        <w:t xml:space="preserve"> </w:t>
      </w:r>
      <w:proofErr w:type="spellStart"/>
      <w:r w:rsidRPr="002A48B4">
        <w:rPr>
          <w:rFonts w:ascii="Arial" w:hAnsi="Arial" w:cs="Arial"/>
          <w:sz w:val="24"/>
          <w:szCs w:val="24"/>
        </w:rPr>
        <w:t>InnovX</w:t>
      </w:r>
      <w:proofErr w:type="spellEnd"/>
      <w:r w:rsidRPr="002A48B4">
        <w:rPr>
          <w:rFonts w:ascii="Arial" w:hAnsi="Arial" w:cs="Arial"/>
          <w:sz w:val="24"/>
          <w:szCs w:val="24"/>
        </w:rPr>
        <w:t xml:space="preserve">) cu pitch, business plan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celelalte</w:t>
      </w:r>
      <w:proofErr w:type="spellEnd"/>
      <w:r w:rsidRPr="002A48B4">
        <w:rPr>
          <w:rFonts w:ascii="Arial" w:hAnsi="Arial" w:cs="Arial"/>
          <w:sz w:val="24"/>
          <w:szCs w:val="24"/>
        </w:rPr>
        <w:t xml:space="preserve"> date </w:t>
      </w:r>
      <w:proofErr w:type="spellStart"/>
      <w:r w:rsidRPr="002A48B4">
        <w:rPr>
          <w:rFonts w:ascii="Arial" w:hAnsi="Arial" w:cs="Arial"/>
          <w:sz w:val="24"/>
          <w:szCs w:val="24"/>
        </w:rPr>
        <w:t>publice</w:t>
      </w:r>
      <w:proofErr w:type="spellEnd"/>
      <w:r w:rsidRPr="002A48B4">
        <w:rPr>
          <w:rFonts w:ascii="Arial" w:hAnsi="Arial" w:cs="Arial"/>
          <w:sz w:val="24"/>
          <w:szCs w:val="24"/>
        </w:rPr>
        <w:t xml:space="preserve"> (</w:t>
      </w:r>
      <w:proofErr w:type="spellStart"/>
      <w:r w:rsidRPr="002A48B4">
        <w:rPr>
          <w:rFonts w:ascii="Arial" w:hAnsi="Arial" w:cs="Arial"/>
          <w:sz w:val="24"/>
          <w:szCs w:val="24"/>
        </w:rPr>
        <w:t>financiare</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juridice</w:t>
      </w:r>
      <w:proofErr w:type="spellEnd"/>
      <w:r w:rsidRPr="002A48B4">
        <w:rPr>
          <w:rFonts w:ascii="Arial" w:hAnsi="Arial" w:cs="Arial"/>
          <w:sz w:val="24"/>
          <w:szCs w:val="24"/>
        </w:rPr>
        <w:t xml:space="preserve">). De </w:t>
      </w:r>
      <w:proofErr w:type="spellStart"/>
      <w:r w:rsidRPr="002A48B4">
        <w:rPr>
          <w:rFonts w:ascii="Arial" w:hAnsi="Arial" w:cs="Arial"/>
          <w:sz w:val="24"/>
          <w:szCs w:val="24"/>
        </w:rPr>
        <w:t>asemenea</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la startups </w:t>
      </w:r>
      <w:proofErr w:type="spellStart"/>
      <w:r w:rsidRPr="002A48B4">
        <w:rPr>
          <w:rFonts w:ascii="Arial" w:hAnsi="Arial" w:cs="Arial"/>
          <w:sz w:val="24"/>
          <w:szCs w:val="24"/>
        </w:rPr>
        <w:t>si</w:t>
      </w:r>
      <w:proofErr w:type="spellEnd"/>
      <w:r w:rsidRPr="002A48B4">
        <w:rPr>
          <w:rFonts w:ascii="Arial" w:hAnsi="Arial" w:cs="Arial"/>
          <w:sz w:val="24"/>
          <w:szCs w:val="24"/>
        </w:rPr>
        <w:t xml:space="preserve"> la </w:t>
      </w:r>
      <w:proofErr w:type="spellStart"/>
      <w:r w:rsidRPr="002A48B4">
        <w:rPr>
          <w:rFonts w:ascii="Arial" w:hAnsi="Arial" w:cs="Arial"/>
          <w:sz w:val="24"/>
          <w:szCs w:val="24"/>
        </w:rPr>
        <w:t>investitori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avem</w:t>
      </w:r>
      <w:proofErr w:type="spellEnd"/>
      <w:r w:rsidRPr="002A48B4">
        <w:rPr>
          <w:rFonts w:ascii="Arial" w:hAnsi="Arial" w:cs="Arial"/>
          <w:sz w:val="24"/>
          <w:szCs w:val="24"/>
        </w:rPr>
        <w:t xml:space="preserve"> </w:t>
      </w:r>
      <w:proofErr w:type="spellStart"/>
      <w:r w:rsidRPr="002A48B4">
        <w:rPr>
          <w:rFonts w:ascii="Arial" w:hAnsi="Arial" w:cs="Arial"/>
          <w:sz w:val="24"/>
          <w:szCs w:val="24"/>
        </w:rPr>
        <w:t>anumite</w:t>
      </w:r>
      <w:proofErr w:type="spellEnd"/>
      <w:r w:rsidRPr="002A48B4">
        <w:rPr>
          <w:rFonts w:ascii="Arial" w:hAnsi="Arial" w:cs="Arial"/>
          <w:sz w:val="24"/>
          <w:szCs w:val="24"/>
        </w:rPr>
        <w:t xml:space="preserve"> KPIs.</w:t>
      </w:r>
    </w:p>
    <w:p w14:paraId="45FF2BD3"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Sa </w:t>
      </w:r>
      <w:proofErr w:type="spellStart"/>
      <w:r w:rsidRPr="002A48B4">
        <w:rPr>
          <w:rFonts w:ascii="Arial" w:hAnsi="Arial" w:cs="Arial"/>
          <w:sz w:val="24"/>
          <w:szCs w:val="24"/>
        </w:rPr>
        <w:t>existe</w:t>
      </w:r>
      <w:proofErr w:type="spellEnd"/>
      <w:r w:rsidRPr="002A48B4">
        <w:rPr>
          <w:rFonts w:ascii="Arial" w:hAnsi="Arial" w:cs="Arial"/>
          <w:sz w:val="24"/>
          <w:szCs w:val="24"/>
        </w:rPr>
        <w:t xml:space="preserve"> </w:t>
      </w:r>
      <w:proofErr w:type="spellStart"/>
      <w:r w:rsidRPr="002A48B4">
        <w:rPr>
          <w:rFonts w:ascii="Arial" w:hAnsi="Arial" w:cs="Arial"/>
          <w:sz w:val="24"/>
          <w:szCs w:val="24"/>
        </w:rPr>
        <w:t>intr</w:t>
      </w:r>
      <w:proofErr w:type="spellEnd"/>
      <w:r w:rsidRPr="002A48B4">
        <w:rPr>
          <w:rFonts w:ascii="Arial" w:hAnsi="Arial" w:cs="Arial"/>
          <w:sz w:val="24"/>
          <w:szCs w:val="24"/>
        </w:rPr>
        <w:t xml:space="preserve">-o </w:t>
      </w:r>
      <w:proofErr w:type="spellStart"/>
      <w:r w:rsidRPr="002A48B4">
        <w:rPr>
          <w:rFonts w:ascii="Arial" w:hAnsi="Arial" w:cs="Arial"/>
          <w:sz w:val="24"/>
          <w:szCs w:val="24"/>
        </w:rPr>
        <w:t>anumita</w:t>
      </w:r>
      <w:proofErr w:type="spellEnd"/>
      <w:r w:rsidRPr="002A48B4">
        <w:rPr>
          <w:rFonts w:ascii="Arial" w:hAnsi="Arial" w:cs="Arial"/>
          <w:sz w:val="24"/>
          <w:szCs w:val="24"/>
        </w:rPr>
        <w:t xml:space="preserve"> </w:t>
      </w:r>
      <w:proofErr w:type="spellStart"/>
      <w:r w:rsidRPr="002A48B4">
        <w:rPr>
          <w:rFonts w:ascii="Arial" w:hAnsi="Arial" w:cs="Arial"/>
          <w:sz w:val="24"/>
          <w:szCs w:val="24"/>
        </w:rPr>
        <w:t>perioada</w:t>
      </w:r>
      <w:proofErr w:type="spellEnd"/>
      <w:r w:rsidRPr="002A48B4">
        <w:rPr>
          <w:rFonts w:ascii="Arial" w:hAnsi="Arial" w:cs="Arial"/>
          <w:sz w:val="24"/>
          <w:szCs w:val="24"/>
        </w:rPr>
        <w:t xml:space="preserve"> (</w:t>
      </w:r>
      <w:proofErr w:type="spellStart"/>
      <w:r w:rsidRPr="002A48B4">
        <w:rPr>
          <w:rFonts w:ascii="Arial" w:hAnsi="Arial" w:cs="Arial"/>
          <w:sz w:val="24"/>
          <w:szCs w:val="24"/>
        </w:rPr>
        <w:t>deci</w:t>
      </w:r>
      <w:proofErr w:type="spellEnd"/>
      <w:r w:rsidRPr="002A48B4">
        <w:rPr>
          <w:rFonts w:ascii="Arial" w:hAnsi="Arial" w:cs="Arial"/>
          <w:sz w:val="24"/>
          <w:szCs w:val="24"/>
        </w:rPr>
        <w:t xml:space="preserve"> cand </w:t>
      </w:r>
      <w:proofErr w:type="spellStart"/>
      <w:r w:rsidRPr="002A48B4">
        <w:rPr>
          <w:rFonts w:ascii="Arial" w:hAnsi="Arial" w:cs="Arial"/>
          <w:sz w:val="24"/>
          <w:szCs w:val="24"/>
        </w:rPr>
        <w:t>deschidem</w:t>
      </w:r>
      <w:proofErr w:type="spellEnd"/>
      <w:r w:rsidRPr="002A48B4">
        <w:rPr>
          <w:rFonts w:ascii="Arial" w:hAnsi="Arial" w:cs="Arial"/>
          <w:sz w:val="24"/>
          <w:szCs w:val="24"/>
        </w:rPr>
        <w:t xml:space="preserve"> </w:t>
      </w:r>
      <w:proofErr w:type="spellStart"/>
      <w:r w:rsidRPr="002A48B4">
        <w:rPr>
          <w:rFonts w:ascii="Arial" w:hAnsi="Arial" w:cs="Arial"/>
          <w:sz w:val="24"/>
          <w:szCs w:val="24"/>
        </w:rPr>
        <w:t>noi</w:t>
      </w:r>
      <w:proofErr w:type="spellEnd"/>
      <w:r w:rsidRPr="002A48B4">
        <w:rPr>
          <w:rFonts w:ascii="Arial" w:hAnsi="Arial" w:cs="Arial"/>
          <w:sz w:val="24"/>
          <w:szCs w:val="24"/>
        </w:rPr>
        <w:t xml:space="preserve"> </w:t>
      </w:r>
      <w:proofErr w:type="spellStart"/>
      <w:r w:rsidRPr="002A48B4">
        <w:rPr>
          <w:rFonts w:ascii="Arial" w:hAnsi="Arial" w:cs="Arial"/>
          <w:sz w:val="24"/>
          <w:szCs w:val="24"/>
        </w:rPr>
        <w:t>sesiunea</w:t>
      </w:r>
      <w:proofErr w:type="spellEnd"/>
      <w:r w:rsidRPr="002A48B4">
        <w:rPr>
          <w:rFonts w:ascii="Arial" w:hAnsi="Arial" w:cs="Arial"/>
          <w:sz w:val="24"/>
          <w:szCs w:val="24"/>
        </w:rPr>
        <w:t xml:space="preserve">) </w:t>
      </w:r>
      <w:proofErr w:type="spellStart"/>
      <w:r w:rsidRPr="002A48B4">
        <w:rPr>
          <w:rFonts w:ascii="Arial" w:hAnsi="Arial" w:cs="Arial"/>
          <w:sz w:val="24"/>
          <w:szCs w:val="24"/>
        </w:rPr>
        <w:t>posibilitatea</w:t>
      </w:r>
      <w:proofErr w:type="spellEnd"/>
      <w:r w:rsidRPr="002A48B4">
        <w:rPr>
          <w:rFonts w:ascii="Arial" w:hAnsi="Arial" w:cs="Arial"/>
          <w:sz w:val="24"/>
          <w:szCs w:val="24"/>
        </w:rPr>
        <w:t xml:space="preserve"> ca startups </w:t>
      </w:r>
      <w:proofErr w:type="spellStart"/>
      <w:r w:rsidRPr="002A48B4">
        <w:rPr>
          <w:rFonts w:ascii="Arial" w:hAnsi="Arial" w:cs="Arial"/>
          <w:sz w:val="24"/>
          <w:szCs w:val="24"/>
        </w:rPr>
        <w:t>si</w:t>
      </w:r>
      <w:proofErr w:type="spellEnd"/>
      <w:r w:rsidRPr="002A48B4">
        <w:rPr>
          <w:rFonts w:ascii="Arial" w:hAnsi="Arial" w:cs="Arial"/>
          <w:sz w:val="24"/>
          <w:szCs w:val="24"/>
        </w:rPr>
        <w:t xml:space="preserve"> investors </w:t>
      </w:r>
      <w:proofErr w:type="spellStart"/>
      <w:r w:rsidRPr="002A48B4">
        <w:rPr>
          <w:rFonts w:ascii="Arial" w:hAnsi="Arial" w:cs="Arial"/>
          <w:sz w:val="24"/>
          <w:szCs w:val="24"/>
        </w:rPr>
        <w:t>sa</w:t>
      </w:r>
      <w:proofErr w:type="spellEnd"/>
      <w:r w:rsidRPr="002A48B4">
        <w:rPr>
          <w:rFonts w:ascii="Arial" w:hAnsi="Arial" w:cs="Arial"/>
          <w:sz w:val="24"/>
          <w:szCs w:val="24"/>
        </w:rPr>
        <w:t xml:space="preserve"> se </w:t>
      </w:r>
      <w:proofErr w:type="spellStart"/>
      <w:r w:rsidRPr="002A48B4">
        <w:rPr>
          <w:rFonts w:ascii="Arial" w:hAnsi="Arial" w:cs="Arial"/>
          <w:sz w:val="24"/>
          <w:szCs w:val="24"/>
        </w:rPr>
        <w:t>conecteze</w:t>
      </w:r>
      <w:proofErr w:type="spellEnd"/>
      <w:r w:rsidRPr="002A48B4">
        <w:rPr>
          <w:rFonts w:ascii="Arial" w:hAnsi="Arial" w:cs="Arial"/>
          <w:sz w:val="24"/>
          <w:szCs w:val="24"/>
        </w:rPr>
        <w:t xml:space="preserve"> </w:t>
      </w:r>
      <w:proofErr w:type="spellStart"/>
      <w:r w:rsidRPr="002A48B4">
        <w:rPr>
          <w:rFonts w:ascii="Arial" w:hAnsi="Arial" w:cs="Arial"/>
          <w:sz w:val="24"/>
          <w:szCs w:val="24"/>
        </w:rPr>
        <w:t>prin</w:t>
      </w:r>
      <w:proofErr w:type="spellEnd"/>
      <w:r w:rsidRPr="002A48B4">
        <w:rPr>
          <w:rFonts w:ascii="Arial" w:hAnsi="Arial" w:cs="Arial"/>
          <w:sz w:val="24"/>
          <w:szCs w:val="24"/>
        </w:rPr>
        <w:t xml:space="preserve"> </w:t>
      </w:r>
      <w:proofErr w:type="spellStart"/>
      <w:r w:rsidRPr="002A48B4">
        <w:rPr>
          <w:rFonts w:ascii="Arial" w:hAnsi="Arial" w:cs="Arial"/>
          <w:sz w:val="24"/>
          <w:szCs w:val="24"/>
        </w:rPr>
        <w:t>baza</w:t>
      </w:r>
      <w:proofErr w:type="spellEnd"/>
      <w:r w:rsidRPr="002A48B4">
        <w:rPr>
          <w:rFonts w:ascii="Arial" w:hAnsi="Arial" w:cs="Arial"/>
          <w:sz w:val="24"/>
          <w:szCs w:val="24"/>
        </w:rPr>
        <w:t xml:space="preserve"> de date,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scheduleze</w:t>
      </w:r>
      <w:proofErr w:type="spellEnd"/>
      <w:r w:rsidRPr="002A48B4">
        <w:rPr>
          <w:rFonts w:ascii="Arial" w:hAnsi="Arial" w:cs="Arial"/>
          <w:sz w:val="24"/>
          <w:szCs w:val="24"/>
        </w:rPr>
        <w:t xml:space="preserve"> call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apara</w:t>
      </w:r>
      <w:proofErr w:type="spellEnd"/>
      <w:r w:rsidRPr="002A48B4">
        <w:rPr>
          <w:rFonts w:ascii="Arial" w:hAnsi="Arial" w:cs="Arial"/>
          <w:sz w:val="24"/>
          <w:szCs w:val="24"/>
        </w:rPr>
        <w:t xml:space="preserve"> in calendar ca se </w:t>
      </w:r>
      <w:proofErr w:type="spellStart"/>
      <w:r w:rsidRPr="002A48B4">
        <w:rPr>
          <w:rFonts w:ascii="Arial" w:hAnsi="Arial" w:cs="Arial"/>
          <w:sz w:val="24"/>
          <w:szCs w:val="24"/>
        </w:rPr>
        <w:t>conecteaza</w:t>
      </w:r>
      <w:proofErr w:type="spellEnd"/>
      <w:r w:rsidRPr="002A48B4">
        <w:rPr>
          <w:rFonts w:ascii="Arial" w:hAnsi="Arial" w:cs="Arial"/>
          <w:sz w:val="24"/>
          <w:szCs w:val="24"/>
        </w:rPr>
        <w:t xml:space="preserve">. </w:t>
      </w:r>
      <w:proofErr w:type="spellStart"/>
      <w:r w:rsidRPr="002A48B4">
        <w:rPr>
          <w:rFonts w:ascii="Arial" w:hAnsi="Arial" w:cs="Arial"/>
          <w:sz w:val="24"/>
          <w:szCs w:val="24"/>
        </w:rPr>
        <w:t>Aceste</w:t>
      </w:r>
      <w:proofErr w:type="spellEnd"/>
      <w:r w:rsidRPr="002A48B4">
        <w:rPr>
          <w:rFonts w:ascii="Arial" w:hAnsi="Arial" w:cs="Arial"/>
          <w:sz w:val="24"/>
          <w:szCs w:val="24"/>
        </w:rPr>
        <w:t xml:space="preserve"> </w:t>
      </w:r>
      <w:proofErr w:type="spellStart"/>
      <w:r w:rsidRPr="002A48B4">
        <w:rPr>
          <w:rFonts w:ascii="Arial" w:hAnsi="Arial" w:cs="Arial"/>
          <w:sz w:val="24"/>
          <w:szCs w:val="24"/>
        </w:rPr>
        <w:t>interactiuni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fie </w:t>
      </w:r>
      <w:proofErr w:type="spellStart"/>
      <w:r w:rsidRPr="002A48B4">
        <w:rPr>
          <w:rFonts w:ascii="Arial" w:hAnsi="Arial" w:cs="Arial"/>
          <w:sz w:val="24"/>
          <w:szCs w:val="24"/>
        </w:rPr>
        <w:t>inregistrate</w:t>
      </w:r>
      <w:proofErr w:type="spellEnd"/>
      <w:r w:rsidRPr="002A48B4">
        <w:rPr>
          <w:rFonts w:ascii="Arial" w:hAnsi="Arial" w:cs="Arial"/>
          <w:sz w:val="24"/>
          <w:szCs w:val="24"/>
        </w:rPr>
        <w:t xml:space="preserve"> (blockchain) ca s-au </w:t>
      </w:r>
      <w:proofErr w:type="spellStart"/>
      <w:r w:rsidRPr="002A48B4">
        <w:rPr>
          <w:rFonts w:ascii="Arial" w:hAnsi="Arial" w:cs="Arial"/>
          <w:sz w:val="24"/>
          <w:szCs w:val="24"/>
        </w:rPr>
        <w:t>intamplat</w:t>
      </w:r>
      <w:proofErr w:type="spellEnd"/>
      <w:r w:rsidRPr="002A48B4">
        <w:rPr>
          <w:rFonts w:ascii="Arial" w:hAnsi="Arial" w:cs="Arial"/>
          <w:sz w:val="24"/>
          <w:szCs w:val="24"/>
        </w:rPr>
        <w:t>.</w:t>
      </w:r>
    </w:p>
    <w:p w14:paraId="69410655" w14:textId="77777777" w:rsidR="00317AEB" w:rsidRPr="002A48B4" w:rsidRDefault="00317AEB" w:rsidP="00317AEB">
      <w:pPr>
        <w:numPr>
          <w:ilvl w:val="0"/>
          <w:numId w:val="46"/>
        </w:numPr>
        <w:spacing w:after="160" w:line="256" w:lineRule="auto"/>
        <w:rPr>
          <w:rFonts w:ascii="Arial" w:hAnsi="Arial" w:cs="Arial"/>
          <w:sz w:val="24"/>
          <w:szCs w:val="24"/>
        </w:rPr>
      </w:pPr>
      <w:proofErr w:type="spellStart"/>
      <w:r w:rsidRPr="002A48B4">
        <w:rPr>
          <w:rFonts w:ascii="Arial" w:hAnsi="Arial" w:cs="Arial"/>
          <w:sz w:val="24"/>
          <w:szCs w:val="24"/>
        </w:rPr>
        <w:t>Generare</w:t>
      </w:r>
      <w:proofErr w:type="spellEnd"/>
      <w:r w:rsidRPr="002A48B4">
        <w:rPr>
          <w:rFonts w:ascii="Arial" w:hAnsi="Arial" w:cs="Arial"/>
          <w:sz w:val="24"/>
          <w:szCs w:val="24"/>
        </w:rPr>
        <w:t xml:space="preserve"> </w:t>
      </w:r>
      <w:proofErr w:type="spellStart"/>
      <w:r w:rsidRPr="002A48B4">
        <w:rPr>
          <w:rFonts w:ascii="Arial" w:hAnsi="Arial" w:cs="Arial"/>
          <w:sz w:val="24"/>
          <w:szCs w:val="24"/>
        </w:rPr>
        <w:t>contracte</w:t>
      </w:r>
      <w:proofErr w:type="spellEnd"/>
      <w:r w:rsidRPr="002A48B4">
        <w:rPr>
          <w:rFonts w:ascii="Arial" w:hAnsi="Arial" w:cs="Arial"/>
          <w:sz w:val="24"/>
          <w:szCs w:val="24"/>
        </w:rPr>
        <w:t xml:space="preserve"> la un </w:t>
      </w:r>
      <w:proofErr w:type="spellStart"/>
      <w:r w:rsidRPr="002A48B4">
        <w:rPr>
          <w:rFonts w:ascii="Arial" w:hAnsi="Arial" w:cs="Arial"/>
          <w:sz w:val="24"/>
          <w:szCs w:val="24"/>
        </w:rPr>
        <w:t>anumit</w:t>
      </w:r>
      <w:proofErr w:type="spellEnd"/>
      <w:r w:rsidRPr="002A48B4">
        <w:rPr>
          <w:rFonts w:ascii="Arial" w:hAnsi="Arial" w:cs="Arial"/>
          <w:sz w:val="24"/>
          <w:szCs w:val="24"/>
        </w:rPr>
        <w:t xml:space="preserve"> pas din </w:t>
      </w:r>
      <w:proofErr w:type="gramStart"/>
      <w:r w:rsidRPr="002A48B4">
        <w:rPr>
          <w:rFonts w:ascii="Arial" w:hAnsi="Arial" w:cs="Arial"/>
          <w:sz w:val="24"/>
          <w:szCs w:val="24"/>
        </w:rPr>
        <w:t>Flow(</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7E9CCC0F"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Sa </w:t>
      </w:r>
      <w:proofErr w:type="spellStart"/>
      <w:r w:rsidRPr="002A48B4">
        <w:rPr>
          <w:rFonts w:ascii="Arial" w:hAnsi="Arial" w:cs="Arial"/>
          <w:sz w:val="24"/>
          <w:szCs w:val="24"/>
        </w:rPr>
        <w:t>existe</w:t>
      </w:r>
      <w:proofErr w:type="spellEnd"/>
      <w:r w:rsidRPr="002A48B4">
        <w:rPr>
          <w:rFonts w:ascii="Arial" w:hAnsi="Arial" w:cs="Arial"/>
          <w:sz w:val="24"/>
          <w:szCs w:val="24"/>
        </w:rPr>
        <w:t xml:space="preserve"> </w:t>
      </w:r>
      <w:proofErr w:type="spellStart"/>
      <w:r w:rsidRPr="002A48B4">
        <w:rPr>
          <w:rFonts w:ascii="Arial" w:hAnsi="Arial" w:cs="Arial"/>
          <w:sz w:val="24"/>
          <w:szCs w:val="24"/>
        </w:rPr>
        <w:t>baza</w:t>
      </w:r>
      <w:proofErr w:type="spellEnd"/>
      <w:r w:rsidRPr="002A48B4">
        <w:rPr>
          <w:rFonts w:ascii="Arial" w:hAnsi="Arial" w:cs="Arial"/>
          <w:sz w:val="24"/>
          <w:szCs w:val="24"/>
        </w:rPr>
        <w:t xml:space="preserve"> de date cu </w:t>
      </w:r>
      <w:proofErr w:type="spellStart"/>
      <w:r w:rsidRPr="002A48B4">
        <w:rPr>
          <w:rFonts w:ascii="Arial" w:hAnsi="Arial" w:cs="Arial"/>
          <w:sz w:val="24"/>
          <w:szCs w:val="24"/>
        </w:rPr>
        <w:t>mentori</w:t>
      </w:r>
      <w:proofErr w:type="spellEnd"/>
      <w:r w:rsidRPr="002A48B4">
        <w:rPr>
          <w:rFonts w:ascii="Arial" w:hAnsi="Arial" w:cs="Arial"/>
          <w:sz w:val="24"/>
          <w:szCs w:val="24"/>
        </w:rPr>
        <w:t xml:space="preserve">/ </w:t>
      </w:r>
      <w:proofErr w:type="spellStart"/>
      <w:r w:rsidRPr="002A48B4">
        <w:rPr>
          <w:rFonts w:ascii="Arial" w:hAnsi="Arial" w:cs="Arial"/>
          <w:sz w:val="24"/>
          <w:szCs w:val="24"/>
        </w:rPr>
        <w:t>reprezentanti</w:t>
      </w:r>
      <w:proofErr w:type="spellEnd"/>
      <w:r w:rsidRPr="002A48B4">
        <w:rPr>
          <w:rFonts w:ascii="Arial" w:hAnsi="Arial" w:cs="Arial"/>
          <w:sz w:val="24"/>
          <w:szCs w:val="24"/>
        </w:rPr>
        <w:t xml:space="preserve"> </w:t>
      </w:r>
      <w:proofErr w:type="spellStart"/>
      <w:r w:rsidRPr="002A48B4">
        <w:rPr>
          <w:rFonts w:ascii="Arial" w:hAnsi="Arial" w:cs="Arial"/>
          <w:sz w:val="24"/>
          <w:szCs w:val="24"/>
        </w:rPr>
        <w:t>companii</w:t>
      </w:r>
      <w:proofErr w:type="spellEnd"/>
      <w:r w:rsidRPr="002A48B4">
        <w:rPr>
          <w:rFonts w:ascii="Arial" w:hAnsi="Arial" w:cs="Arial"/>
          <w:sz w:val="24"/>
          <w:szCs w:val="24"/>
        </w:rPr>
        <w:t xml:space="preserve"> in </w:t>
      </w:r>
      <w:proofErr w:type="spellStart"/>
      <w:r w:rsidRPr="002A48B4">
        <w:rPr>
          <w:rFonts w:ascii="Arial" w:hAnsi="Arial" w:cs="Arial"/>
          <w:sz w:val="24"/>
          <w:szCs w:val="24"/>
        </w:rPr>
        <w:t>InnovX</w:t>
      </w:r>
      <w:proofErr w:type="spellEnd"/>
      <w:r w:rsidRPr="002A48B4">
        <w:rPr>
          <w:rFonts w:ascii="Arial" w:hAnsi="Arial" w:cs="Arial"/>
          <w:sz w:val="24"/>
          <w:szCs w:val="24"/>
        </w:rPr>
        <w:t xml:space="preserve"> cu care </w:t>
      </w:r>
      <w:proofErr w:type="spellStart"/>
      <w:r w:rsidRPr="002A48B4">
        <w:rPr>
          <w:rFonts w:ascii="Arial" w:hAnsi="Arial" w:cs="Arial"/>
          <w:sz w:val="24"/>
          <w:szCs w:val="24"/>
        </w:rPr>
        <w:t>sa</w:t>
      </w:r>
      <w:proofErr w:type="spellEnd"/>
      <w:r w:rsidRPr="002A48B4">
        <w:rPr>
          <w:rFonts w:ascii="Arial" w:hAnsi="Arial" w:cs="Arial"/>
          <w:sz w:val="24"/>
          <w:szCs w:val="24"/>
        </w:rPr>
        <w:t xml:space="preserve"> se </w:t>
      </w:r>
      <w:proofErr w:type="spellStart"/>
      <w:r w:rsidRPr="002A48B4">
        <w:rPr>
          <w:rFonts w:ascii="Arial" w:hAnsi="Arial" w:cs="Arial"/>
          <w:sz w:val="24"/>
          <w:szCs w:val="24"/>
        </w:rPr>
        <w:t>poata</w:t>
      </w:r>
      <w:proofErr w:type="spellEnd"/>
      <w:r w:rsidRPr="002A48B4">
        <w:rPr>
          <w:rFonts w:ascii="Arial" w:hAnsi="Arial" w:cs="Arial"/>
          <w:sz w:val="24"/>
          <w:szCs w:val="24"/>
        </w:rPr>
        <w:t xml:space="preserve"> </w:t>
      </w:r>
      <w:proofErr w:type="spellStart"/>
      <w:r w:rsidRPr="002A48B4">
        <w:rPr>
          <w:rFonts w:ascii="Arial" w:hAnsi="Arial" w:cs="Arial"/>
          <w:sz w:val="24"/>
          <w:szCs w:val="24"/>
        </w:rPr>
        <w:t>conecta</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la </w:t>
      </w:r>
      <w:proofErr w:type="spellStart"/>
      <w:r w:rsidRPr="002A48B4">
        <w:rPr>
          <w:rFonts w:ascii="Arial" w:hAnsi="Arial" w:cs="Arial"/>
          <w:sz w:val="24"/>
          <w:szCs w:val="24"/>
        </w:rPr>
        <w:t>fel</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poata</w:t>
      </w:r>
      <w:proofErr w:type="spellEnd"/>
      <w:r w:rsidRPr="002A48B4">
        <w:rPr>
          <w:rFonts w:ascii="Arial" w:hAnsi="Arial" w:cs="Arial"/>
          <w:sz w:val="24"/>
          <w:szCs w:val="24"/>
        </w:rPr>
        <w:t xml:space="preserve"> face call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se </w:t>
      </w:r>
      <w:proofErr w:type="spellStart"/>
      <w:r w:rsidRPr="002A48B4">
        <w:rPr>
          <w:rFonts w:ascii="Arial" w:hAnsi="Arial" w:cs="Arial"/>
          <w:sz w:val="24"/>
          <w:szCs w:val="24"/>
        </w:rPr>
        <w:t>inregistreze</w:t>
      </w:r>
      <w:proofErr w:type="spellEnd"/>
      <w:r w:rsidRPr="002A48B4">
        <w:rPr>
          <w:rFonts w:ascii="Arial" w:hAnsi="Arial" w:cs="Arial"/>
          <w:sz w:val="24"/>
          <w:szCs w:val="24"/>
        </w:rPr>
        <w:t xml:space="preserve"> </w:t>
      </w:r>
      <w:proofErr w:type="spellStart"/>
      <w:r w:rsidRPr="002A48B4">
        <w:rPr>
          <w:rFonts w:ascii="Arial" w:hAnsi="Arial" w:cs="Arial"/>
          <w:sz w:val="24"/>
          <w:szCs w:val="24"/>
        </w:rPr>
        <w:t>faptul</w:t>
      </w:r>
      <w:proofErr w:type="spellEnd"/>
      <w:r w:rsidRPr="002A48B4">
        <w:rPr>
          <w:rFonts w:ascii="Arial" w:hAnsi="Arial" w:cs="Arial"/>
          <w:sz w:val="24"/>
          <w:szCs w:val="24"/>
        </w:rPr>
        <w:t xml:space="preserve"> ca s-au </w:t>
      </w:r>
      <w:proofErr w:type="spellStart"/>
      <w:proofErr w:type="gramStart"/>
      <w:r w:rsidRPr="002A48B4">
        <w:rPr>
          <w:rFonts w:ascii="Arial" w:hAnsi="Arial" w:cs="Arial"/>
          <w:sz w:val="24"/>
          <w:szCs w:val="24"/>
        </w:rPr>
        <w:t>conectat</w:t>
      </w:r>
      <w:proofErr w:type="spellEnd"/>
      <w:r w:rsidRPr="002A48B4">
        <w:rPr>
          <w:rFonts w:ascii="Arial" w:hAnsi="Arial" w:cs="Arial"/>
          <w:sz w:val="24"/>
          <w:szCs w:val="24"/>
        </w:rPr>
        <w:t>.(</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604D4BD7" w14:textId="77777777" w:rsidR="00317AEB" w:rsidRPr="002A48B4" w:rsidRDefault="00317AEB" w:rsidP="00317AEB">
      <w:pPr>
        <w:numPr>
          <w:ilvl w:val="0"/>
          <w:numId w:val="46"/>
        </w:numPr>
        <w:spacing w:after="160" w:line="256" w:lineRule="auto"/>
        <w:rPr>
          <w:rFonts w:ascii="Arial" w:hAnsi="Arial" w:cs="Arial"/>
          <w:sz w:val="24"/>
          <w:szCs w:val="24"/>
        </w:rPr>
      </w:pPr>
      <w:proofErr w:type="spellStart"/>
      <w:r w:rsidRPr="002A48B4">
        <w:rPr>
          <w:rFonts w:ascii="Arial" w:hAnsi="Arial" w:cs="Arial"/>
          <w:sz w:val="24"/>
          <w:szCs w:val="24"/>
        </w:rPr>
        <w:t>Ambele</w:t>
      </w:r>
      <w:proofErr w:type="spellEnd"/>
      <w:r w:rsidRPr="002A48B4">
        <w:rPr>
          <w:rFonts w:ascii="Arial" w:hAnsi="Arial" w:cs="Arial"/>
          <w:sz w:val="24"/>
          <w:szCs w:val="24"/>
        </w:rPr>
        <w:t xml:space="preserve"> parti, startups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investitori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aibe</w:t>
      </w:r>
      <w:proofErr w:type="spellEnd"/>
      <w:r w:rsidRPr="002A48B4">
        <w:rPr>
          <w:rFonts w:ascii="Arial" w:hAnsi="Arial" w:cs="Arial"/>
          <w:sz w:val="24"/>
          <w:szCs w:val="24"/>
        </w:rPr>
        <w:t xml:space="preserve"> </w:t>
      </w:r>
      <w:proofErr w:type="spellStart"/>
      <w:r w:rsidRPr="002A48B4">
        <w:rPr>
          <w:rFonts w:ascii="Arial" w:hAnsi="Arial" w:cs="Arial"/>
          <w:sz w:val="24"/>
          <w:szCs w:val="24"/>
        </w:rPr>
        <w:t>saptamanal</w:t>
      </w:r>
      <w:proofErr w:type="spellEnd"/>
      <w:r w:rsidRPr="002A48B4">
        <w:rPr>
          <w:rFonts w:ascii="Arial" w:hAnsi="Arial" w:cs="Arial"/>
          <w:sz w:val="24"/>
          <w:szCs w:val="24"/>
        </w:rPr>
        <w:t xml:space="preserve"> access la o </w:t>
      </w:r>
      <w:proofErr w:type="spellStart"/>
      <w:r w:rsidRPr="002A48B4">
        <w:rPr>
          <w:rFonts w:ascii="Arial" w:hAnsi="Arial" w:cs="Arial"/>
          <w:sz w:val="24"/>
          <w:szCs w:val="24"/>
        </w:rPr>
        <w:t>noua</w:t>
      </w:r>
      <w:proofErr w:type="spellEnd"/>
      <w:r w:rsidRPr="002A48B4">
        <w:rPr>
          <w:rFonts w:ascii="Arial" w:hAnsi="Arial" w:cs="Arial"/>
          <w:sz w:val="24"/>
          <w:szCs w:val="24"/>
        </w:rPr>
        <w:t xml:space="preserve"> </w:t>
      </w:r>
      <w:proofErr w:type="spellStart"/>
      <w:r w:rsidRPr="002A48B4">
        <w:rPr>
          <w:rFonts w:ascii="Arial" w:hAnsi="Arial" w:cs="Arial"/>
          <w:sz w:val="24"/>
          <w:szCs w:val="24"/>
        </w:rPr>
        <w:t>pagina</w:t>
      </w:r>
      <w:proofErr w:type="spellEnd"/>
      <w:r w:rsidRPr="002A48B4">
        <w:rPr>
          <w:rFonts w:ascii="Arial" w:hAnsi="Arial" w:cs="Arial"/>
          <w:sz w:val="24"/>
          <w:szCs w:val="24"/>
        </w:rPr>
        <w:t xml:space="preserve"> (</w:t>
      </w:r>
      <w:proofErr w:type="spellStart"/>
      <w:r w:rsidRPr="002A48B4">
        <w:rPr>
          <w:rFonts w:ascii="Arial" w:hAnsi="Arial" w:cs="Arial"/>
          <w:sz w:val="24"/>
          <w:szCs w:val="24"/>
        </w:rPr>
        <w:t>etapa</w:t>
      </w:r>
      <w:proofErr w:type="spellEnd"/>
      <w:r w:rsidRPr="002A48B4">
        <w:rPr>
          <w:rFonts w:ascii="Arial" w:hAnsi="Arial" w:cs="Arial"/>
          <w:sz w:val="24"/>
          <w:szCs w:val="24"/>
        </w:rPr>
        <w:t xml:space="preserve"> a </w:t>
      </w:r>
      <w:proofErr w:type="spellStart"/>
      <w:r w:rsidRPr="002A48B4">
        <w:rPr>
          <w:rFonts w:ascii="Arial" w:hAnsi="Arial" w:cs="Arial"/>
          <w:sz w:val="24"/>
          <w:szCs w:val="24"/>
        </w:rPr>
        <w:t>programului</w:t>
      </w:r>
      <w:proofErr w:type="spellEnd"/>
      <w:r w:rsidRPr="002A48B4">
        <w:rPr>
          <w:rFonts w:ascii="Arial" w:hAnsi="Arial" w:cs="Arial"/>
          <w:sz w:val="24"/>
          <w:szCs w:val="24"/>
        </w:rPr>
        <w:t xml:space="preserve">) </w:t>
      </w:r>
      <w:proofErr w:type="spellStart"/>
      <w:r w:rsidRPr="002A48B4">
        <w:rPr>
          <w:rFonts w:ascii="Arial" w:hAnsi="Arial" w:cs="Arial"/>
          <w:sz w:val="24"/>
          <w:szCs w:val="24"/>
        </w:rPr>
        <w:t>unde</w:t>
      </w:r>
      <w:proofErr w:type="spellEnd"/>
      <w:r w:rsidRPr="002A48B4">
        <w:rPr>
          <w:rFonts w:ascii="Arial" w:hAnsi="Arial" w:cs="Arial"/>
          <w:sz w:val="24"/>
          <w:szCs w:val="24"/>
        </w:rPr>
        <w:t xml:space="preserve"> </w:t>
      </w:r>
      <w:proofErr w:type="spellStart"/>
      <w:r w:rsidRPr="002A48B4">
        <w:rPr>
          <w:rFonts w:ascii="Arial" w:hAnsi="Arial" w:cs="Arial"/>
          <w:sz w:val="24"/>
          <w:szCs w:val="24"/>
        </w:rPr>
        <w:t>i</w:t>
      </w:r>
      <w:proofErr w:type="spellEnd"/>
      <w:r w:rsidRPr="002A48B4">
        <w:rPr>
          <w:rFonts w:ascii="Arial" w:hAnsi="Arial" w:cs="Arial"/>
          <w:sz w:val="24"/>
          <w:szCs w:val="24"/>
        </w:rPr>
        <w:t xml:space="preserve"> se </w:t>
      </w:r>
      <w:proofErr w:type="spellStart"/>
      <w:r w:rsidRPr="002A48B4">
        <w:rPr>
          <w:rFonts w:ascii="Arial" w:hAnsi="Arial" w:cs="Arial"/>
          <w:sz w:val="24"/>
          <w:szCs w:val="24"/>
        </w:rPr>
        <w:t>dau</w:t>
      </w:r>
      <w:proofErr w:type="spellEnd"/>
      <w:r w:rsidRPr="002A48B4">
        <w:rPr>
          <w:rFonts w:ascii="Arial" w:hAnsi="Arial" w:cs="Arial"/>
          <w:sz w:val="24"/>
          <w:szCs w:val="24"/>
        </w:rPr>
        <w:t xml:space="preserve"> </w:t>
      </w:r>
      <w:proofErr w:type="spellStart"/>
      <w:r w:rsidRPr="002A48B4">
        <w:rPr>
          <w:rFonts w:ascii="Arial" w:hAnsi="Arial" w:cs="Arial"/>
          <w:sz w:val="24"/>
          <w:szCs w:val="24"/>
        </w:rPr>
        <w:t>taskuri</w:t>
      </w:r>
      <w:proofErr w:type="spellEnd"/>
      <w:r w:rsidRPr="002A48B4">
        <w:rPr>
          <w:rFonts w:ascii="Arial" w:hAnsi="Arial" w:cs="Arial"/>
          <w:sz w:val="24"/>
          <w:szCs w:val="24"/>
        </w:rPr>
        <w:t xml:space="preserve"> </w:t>
      </w:r>
      <w:proofErr w:type="spellStart"/>
      <w:r w:rsidRPr="002A48B4">
        <w:rPr>
          <w:rFonts w:ascii="Arial" w:hAnsi="Arial" w:cs="Arial"/>
          <w:sz w:val="24"/>
          <w:szCs w:val="24"/>
        </w:rPr>
        <w:t>scrise</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ei</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bifeze</w:t>
      </w:r>
      <w:proofErr w:type="spellEnd"/>
      <w:r w:rsidRPr="002A48B4">
        <w:rPr>
          <w:rFonts w:ascii="Arial" w:hAnsi="Arial" w:cs="Arial"/>
          <w:sz w:val="24"/>
          <w:szCs w:val="24"/>
        </w:rPr>
        <w:t xml:space="preserve">/ </w:t>
      </w:r>
      <w:proofErr w:type="spellStart"/>
      <w:r w:rsidRPr="002A48B4">
        <w:rPr>
          <w:rFonts w:ascii="Arial" w:hAnsi="Arial" w:cs="Arial"/>
          <w:sz w:val="24"/>
          <w:szCs w:val="24"/>
        </w:rPr>
        <w:t>completeze</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se </w:t>
      </w:r>
      <w:proofErr w:type="spellStart"/>
      <w:r w:rsidRPr="002A48B4">
        <w:rPr>
          <w:rFonts w:ascii="Arial" w:hAnsi="Arial" w:cs="Arial"/>
          <w:sz w:val="24"/>
          <w:szCs w:val="24"/>
        </w:rPr>
        <w:t>autopopuleze</w:t>
      </w:r>
      <w:proofErr w:type="spellEnd"/>
      <w:r w:rsidRPr="002A48B4">
        <w:rPr>
          <w:rFonts w:ascii="Arial" w:hAnsi="Arial" w:cs="Arial"/>
          <w:sz w:val="24"/>
          <w:szCs w:val="24"/>
        </w:rPr>
        <w:t xml:space="preserve"> cu </w:t>
      </w:r>
      <w:proofErr w:type="spellStart"/>
      <w:r w:rsidRPr="002A48B4">
        <w:rPr>
          <w:rFonts w:ascii="Arial" w:hAnsi="Arial" w:cs="Arial"/>
          <w:sz w:val="24"/>
          <w:szCs w:val="24"/>
        </w:rPr>
        <w:t>anumite</w:t>
      </w:r>
      <w:proofErr w:type="spellEnd"/>
      <w:r w:rsidRPr="002A48B4">
        <w:rPr>
          <w:rFonts w:ascii="Arial" w:hAnsi="Arial" w:cs="Arial"/>
          <w:sz w:val="24"/>
          <w:szCs w:val="24"/>
        </w:rPr>
        <w:t xml:space="preserve"> </w:t>
      </w:r>
      <w:proofErr w:type="spellStart"/>
      <w:r w:rsidRPr="002A48B4">
        <w:rPr>
          <w:rFonts w:ascii="Arial" w:hAnsi="Arial" w:cs="Arial"/>
          <w:sz w:val="24"/>
          <w:szCs w:val="24"/>
        </w:rPr>
        <w:t>chestii</w:t>
      </w:r>
      <w:proofErr w:type="spellEnd"/>
      <w:r w:rsidRPr="002A48B4">
        <w:rPr>
          <w:rFonts w:ascii="Arial" w:hAnsi="Arial" w:cs="Arial"/>
          <w:sz w:val="24"/>
          <w:szCs w:val="24"/>
        </w:rPr>
        <w:t xml:space="preserve">. Sa </w:t>
      </w:r>
      <w:proofErr w:type="spellStart"/>
      <w:r w:rsidRPr="002A48B4">
        <w:rPr>
          <w:rFonts w:ascii="Arial" w:hAnsi="Arial" w:cs="Arial"/>
          <w:sz w:val="24"/>
          <w:szCs w:val="24"/>
        </w:rPr>
        <w:t>poata</w:t>
      </w:r>
      <w:proofErr w:type="spellEnd"/>
      <w:r w:rsidRPr="002A48B4">
        <w:rPr>
          <w:rFonts w:ascii="Arial" w:hAnsi="Arial" w:cs="Arial"/>
          <w:sz w:val="24"/>
          <w:szCs w:val="24"/>
        </w:rPr>
        <w:t xml:space="preserve"> </w:t>
      </w:r>
      <w:proofErr w:type="spellStart"/>
      <w:r w:rsidRPr="002A48B4">
        <w:rPr>
          <w:rFonts w:ascii="Arial" w:hAnsi="Arial" w:cs="Arial"/>
          <w:sz w:val="24"/>
          <w:szCs w:val="24"/>
        </w:rPr>
        <w:t>trece</w:t>
      </w:r>
      <w:proofErr w:type="spellEnd"/>
      <w:r w:rsidRPr="002A48B4">
        <w:rPr>
          <w:rFonts w:ascii="Arial" w:hAnsi="Arial" w:cs="Arial"/>
          <w:sz w:val="24"/>
          <w:szCs w:val="24"/>
        </w:rPr>
        <w:t xml:space="preserve"> la </w:t>
      </w:r>
      <w:proofErr w:type="spellStart"/>
      <w:r w:rsidRPr="002A48B4">
        <w:rPr>
          <w:rFonts w:ascii="Arial" w:hAnsi="Arial" w:cs="Arial"/>
          <w:sz w:val="24"/>
          <w:szCs w:val="24"/>
        </w:rPr>
        <w:t>urmatoarea</w:t>
      </w:r>
      <w:proofErr w:type="spellEnd"/>
      <w:r w:rsidRPr="002A48B4">
        <w:rPr>
          <w:rFonts w:ascii="Arial" w:hAnsi="Arial" w:cs="Arial"/>
          <w:sz w:val="24"/>
          <w:szCs w:val="24"/>
        </w:rPr>
        <w:t xml:space="preserve"> </w:t>
      </w:r>
      <w:proofErr w:type="spellStart"/>
      <w:r w:rsidRPr="002A48B4">
        <w:rPr>
          <w:rFonts w:ascii="Arial" w:hAnsi="Arial" w:cs="Arial"/>
          <w:sz w:val="24"/>
          <w:szCs w:val="24"/>
        </w:rPr>
        <w:t>etapa</w:t>
      </w:r>
      <w:proofErr w:type="spellEnd"/>
      <w:r w:rsidRPr="002A48B4">
        <w:rPr>
          <w:rFonts w:ascii="Arial" w:hAnsi="Arial" w:cs="Arial"/>
          <w:sz w:val="24"/>
          <w:szCs w:val="24"/>
        </w:rPr>
        <w:t xml:space="preserve">/ </w:t>
      </w:r>
      <w:proofErr w:type="spellStart"/>
      <w:r w:rsidRPr="002A48B4">
        <w:rPr>
          <w:rFonts w:ascii="Arial" w:hAnsi="Arial" w:cs="Arial"/>
          <w:sz w:val="24"/>
          <w:szCs w:val="24"/>
        </w:rPr>
        <w:t>saptamana</w:t>
      </w:r>
      <w:proofErr w:type="spellEnd"/>
      <w:r w:rsidRPr="002A48B4">
        <w:rPr>
          <w:rFonts w:ascii="Arial" w:hAnsi="Arial" w:cs="Arial"/>
          <w:sz w:val="24"/>
          <w:szCs w:val="24"/>
        </w:rPr>
        <w:t xml:space="preserve"> </w:t>
      </w:r>
      <w:proofErr w:type="spellStart"/>
      <w:r w:rsidRPr="002A48B4">
        <w:rPr>
          <w:rFonts w:ascii="Arial" w:hAnsi="Arial" w:cs="Arial"/>
          <w:sz w:val="24"/>
          <w:szCs w:val="24"/>
        </w:rPr>
        <w:t>doar</w:t>
      </w:r>
      <w:proofErr w:type="spellEnd"/>
      <w:r w:rsidRPr="002A48B4">
        <w:rPr>
          <w:rFonts w:ascii="Arial" w:hAnsi="Arial" w:cs="Arial"/>
          <w:sz w:val="24"/>
          <w:szCs w:val="24"/>
        </w:rPr>
        <w:t xml:space="preserve"> </w:t>
      </w:r>
      <w:proofErr w:type="spellStart"/>
      <w:r w:rsidRPr="002A48B4">
        <w:rPr>
          <w:rFonts w:ascii="Arial" w:hAnsi="Arial" w:cs="Arial"/>
          <w:sz w:val="24"/>
          <w:szCs w:val="24"/>
        </w:rPr>
        <w:t>daca</w:t>
      </w:r>
      <w:proofErr w:type="spellEnd"/>
      <w:r w:rsidRPr="002A48B4">
        <w:rPr>
          <w:rFonts w:ascii="Arial" w:hAnsi="Arial" w:cs="Arial"/>
          <w:sz w:val="24"/>
          <w:szCs w:val="24"/>
        </w:rPr>
        <w:t xml:space="preserve"> </w:t>
      </w:r>
      <w:proofErr w:type="spellStart"/>
      <w:r w:rsidRPr="002A48B4">
        <w:rPr>
          <w:rFonts w:ascii="Arial" w:hAnsi="Arial" w:cs="Arial"/>
          <w:sz w:val="24"/>
          <w:szCs w:val="24"/>
        </w:rPr>
        <w:t>finalizeaza</w:t>
      </w:r>
      <w:proofErr w:type="spellEnd"/>
      <w:r w:rsidRPr="002A48B4">
        <w:rPr>
          <w:rFonts w:ascii="Arial" w:hAnsi="Arial" w:cs="Arial"/>
          <w:sz w:val="24"/>
          <w:szCs w:val="24"/>
        </w:rPr>
        <w:t xml:space="preserve"> task-</w:t>
      </w:r>
      <w:proofErr w:type="gramStart"/>
      <w:r w:rsidRPr="002A48B4">
        <w:rPr>
          <w:rFonts w:ascii="Arial" w:hAnsi="Arial" w:cs="Arial"/>
          <w:sz w:val="24"/>
          <w:szCs w:val="24"/>
        </w:rPr>
        <w:t>urile.(</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106362A1" w14:textId="77777777" w:rsidR="00317AEB" w:rsidRPr="002A48B4" w:rsidRDefault="00317AEB" w:rsidP="00317AEB">
      <w:pPr>
        <w:numPr>
          <w:ilvl w:val="0"/>
          <w:numId w:val="46"/>
        </w:numPr>
        <w:spacing w:after="160" w:line="256" w:lineRule="auto"/>
        <w:rPr>
          <w:rFonts w:ascii="Arial" w:hAnsi="Arial" w:cs="Arial"/>
          <w:sz w:val="24"/>
          <w:szCs w:val="24"/>
        </w:rPr>
      </w:pPr>
      <w:proofErr w:type="spellStart"/>
      <w:r w:rsidRPr="002A48B4">
        <w:rPr>
          <w:rFonts w:ascii="Arial" w:hAnsi="Arial" w:cs="Arial"/>
          <w:sz w:val="24"/>
          <w:szCs w:val="24"/>
        </w:rPr>
        <w:t>Inainte</w:t>
      </w:r>
      <w:proofErr w:type="spellEnd"/>
      <w:r w:rsidRPr="002A48B4">
        <w:rPr>
          <w:rFonts w:ascii="Arial" w:hAnsi="Arial" w:cs="Arial"/>
          <w:sz w:val="24"/>
          <w:szCs w:val="24"/>
        </w:rPr>
        <w:t xml:space="preserve"> de </w:t>
      </w:r>
      <w:proofErr w:type="spellStart"/>
      <w:r w:rsidRPr="002A48B4">
        <w:rPr>
          <w:rFonts w:ascii="Arial" w:hAnsi="Arial" w:cs="Arial"/>
          <w:sz w:val="24"/>
          <w:szCs w:val="24"/>
        </w:rPr>
        <w:t>DemoDay</w:t>
      </w:r>
      <w:proofErr w:type="spellEnd"/>
      <w:r w:rsidRPr="002A48B4">
        <w:rPr>
          <w:rFonts w:ascii="Arial" w:hAnsi="Arial" w:cs="Arial"/>
          <w:sz w:val="24"/>
          <w:szCs w:val="24"/>
        </w:rPr>
        <w:t xml:space="preserve"> </w:t>
      </w:r>
      <w:proofErr w:type="spellStart"/>
      <w:r w:rsidRPr="002A48B4">
        <w:rPr>
          <w:rFonts w:ascii="Arial" w:hAnsi="Arial" w:cs="Arial"/>
          <w:sz w:val="24"/>
          <w:szCs w:val="24"/>
        </w:rPr>
        <w:t>sa</w:t>
      </w:r>
      <w:proofErr w:type="spellEnd"/>
      <w:r w:rsidRPr="002A48B4">
        <w:rPr>
          <w:rFonts w:ascii="Arial" w:hAnsi="Arial" w:cs="Arial"/>
          <w:sz w:val="24"/>
          <w:szCs w:val="24"/>
        </w:rPr>
        <w:t xml:space="preserve"> </w:t>
      </w:r>
      <w:proofErr w:type="spellStart"/>
      <w:r w:rsidRPr="002A48B4">
        <w:rPr>
          <w:rFonts w:ascii="Arial" w:hAnsi="Arial" w:cs="Arial"/>
          <w:sz w:val="24"/>
          <w:szCs w:val="24"/>
        </w:rPr>
        <w:t>existe</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o </w:t>
      </w:r>
      <w:proofErr w:type="spellStart"/>
      <w:r w:rsidRPr="002A48B4">
        <w:rPr>
          <w:rFonts w:ascii="Arial" w:hAnsi="Arial" w:cs="Arial"/>
          <w:sz w:val="24"/>
          <w:szCs w:val="24"/>
        </w:rPr>
        <w:t>pagina</w:t>
      </w:r>
      <w:proofErr w:type="spellEnd"/>
      <w:r w:rsidRPr="002A48B4">
        <w:rPr>
          <w:rFonts w:ascii="Arial" w:hAnsi="Arial" w:cs="Arial"/>
          <w:sz w:val="24"/>
          <w:szCs w:val="24"/>
        </w:rPr>
        <w:t xml:space="preserve"> care se </w:t>
      </w:r>
      <w:proofErr w:type="spellStart"/>
      <w:r w:rsidRPr="002A48B4">
        <w:rPr>
          <w:rFonts w:ascii="Arial" w:hAnsi="Arial" w:cs="Arial"/>
          <w:sz w:val="24"/>
          <w:szCs w:val="24"/>
        </w:rPr>
        <w:t>faca</w:t>
      </w:r>
      <w:proofErr w:type="spellEnd"/>
      <w:r w:rsidRPr="002A48B4">
        <w:rPr>
          <w:rFonts w:ascii="Arial" w:hAnsi="Arial" w:cs="Arial"/>
          <w:sz w:val="24"/>
          <w:szCs w:val="24"/>
        </w:rPr>
        <w:t xml:space="preserve"> publica cu </w:t>
      </w:r>
      <w:proofErr w:type="spellStart"/>
      <w:r w:rsidRPr="002A48B4">
        <w:rPr>
          <w:rFonts w:ascii="Arial" w:hAnsi="Arial" w:cs="Arial"/>
          <w:sz w:val="24"/>
          <w:szCs w:val="24"/>
        </w:rPr>
        <w:t>diferite</w:t>
      </w:r>
      <w:proofErr w:type="spellEnd"/>
      <w:r w:rsidRPr="002A48B4">
        <w:rPr>
          <w:rFonts w:ascii="Arial" w:hAnsi="Arial" w:cs="Arial"/>
          <w:sz w:val="24"/>
          <w:szCs w:val="24"/>
        </w:rPr>
        <w:t xml:space="preserve"> </w:t>
      </w:r>
      <w:proofErr w:type="spellStart"/>
      <w:r w:rsidRPr="002A48B4">
        <w:rPr>
          <w:rFonts w:ascii="Arial" w:hAnsi="Arial" w:cs="Arial"/>
          <w:sz w:val="24"/>
          <w:szCs w:val="24"/>
        </w:rPr>
        <w:t>informatii</w:t>
      </w:r>
      <w:proofErr w:type="spellEnd"/>
      <w:r w:rsidRPr="002A48B4">
        <w:rPr>
          <w:rFonts w:ascii="Arial" w:hAnsi="Arial" w:cs="Arial"/>
          <w:sz w:val="24"/>
          <w:szCs w:val="24"/>
        </w:rPr>
        <w:t xml:space="preserve"> </w:t>
      </w:r>
      <w:proofErr w:type="spellStart"/>
      <w:r w:rsidRPr="002A48B4">
        <w:rPr>
          <w:rFonts w:ascii="Arial" w:hAnsi="Arial" w:cs="Arial"/>
          <w:sz w:val="24"/>
          <w:szCs w:val="24"/>
        </w:rPr>
        <w:t>despre</w:t>
      </w:r>
      <w:proofErr w:type="spellEnd"/>
      <w:r w:rsidRPr="002A48B4">
        <w:rPr>
          <w:rFonts w:ascii="Arial" w:hAnsi="Arial" w:cs="Arial"/>
          <w:sz w:val="24"/>
          <w:szCs w:val="24"/>
        </w:rPr>
        <w:t xml:space="preserve"> startups/ </w:t>
      </w:r>
      <w:proofErr w:type="spellStart"/>
      <w:r w:rsidRPr="002A48B4">
        <w:rPr>
          <w:rFonts w:ascii="Arial" w:hAnsi="Arial" w:cs="Arial"/>
          <w:sz w:val="24"/>
          <w:szCs w:val="24"/>
        </w:rPr>
        <w:t>investitori</w:t>
      </w:r>
      <w:proofErr w:type="spellEnd"/>
      <w:r w:rsidRPr="002A48B4">
        <w:rPr>
          <w:rFonts w:ascii="Arial" w:hAnsi="Arial" w:cs="Arial"/>
          <w:sz w:val="24"/>
          <w:szCs w:val="24"/>
        </w:rPr>
        <w:t xml:space="preserve">: Pitch, </w:t>
      </w:r>
      <w:proofErr w:type="gramStart"/>
      <w:r w:rsidRPr="002A48B4">
        <w:rPr>
          <w:rFonts w:ascii="Arial" w:hAnsi="Arial" w:cs="Arial"/>
          <w:sz w:val="24"/>
          <w:szCs w:val="24"/>
        </w:rPr>
        <w:t>Video(</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4FCB8710" w14:textId="77777777" w:rsidR="00317AEB" w:rsidRPr="002A48B4" w:rsidRDefault="00317AEB" w:rsidP="00317AEB">
      <w:pPr>
        <w:numPr>
          <w:ilvl w:val="0"/>
          <w:numId w:val="46"/>
        </w:numPr>
        <w:spacing w:after="160" w:line="256" w:lineRule="auto"/>
        <w:rPr>
          <w:rFonts w:ascii="Arial" w:hAnsi="Arial" w:cs="Arial"/>
          <w:sz w:val="24"/>
          <w:szCs w:val="24"/>
        </w:rPr>
      </w:pPr>
      <w:proofErr w:type="spellStart"/>
      <w:r w:rsidRPr="002A48B4">
        <w:rPr>
          <w:rFonts w:ascii="Arial" w:hAnsi="Arial" w:cs="Arial"/>
          <w:sz w:val="24"/>
          <w:szCs w:val="24"/>
        </w:rPr>
        <w:t>Evolutie</w:t>
      </w:r>
      <w:proofErr w:type="spellEnd"/>
      <w:r w:rsidRPr="002A48B4">
        <w:rPr>
          <w:rFonts w:ascii="Arial" w:hAnsi="Arial" w:cs="Arial"/>
          <w:sz w:val="24"/>
          <w:szCs w:val="24"/>
        </w:rPr>
        <w:t xml:space="preserve"> in </w:t>
      </w:r>
      <w:proofErr w:type="spellStart"/>
      <w:r w:rsidRPr="002A48B4">
        <w:rPr>
          <w:rFonts w:ascii="Arial" w:hAnsi="Arial" w:cs="Arial"/>
          <w:sz w:val="24"/>
          <w:szCs w:val="24"/>
        </w:rPr>
        <w:t>timp</w:t>
      </w:r>
      <w:proofErr w:type="spellEnd"/>
      <w:r w:rsidRPr="002A48B4">
        <w:rPr>
          <w:rFonts w:ascii="Arial" w:hAnsi="Arial" w:cs="Arial"/>
          <w:sz w:val="24"/>
          <w:szCs w:val="24"/>
        </w:rPr>
        <w:t xml:space="preserve"> (</w:t>
      </w:r>
      <w:proofErr w:type="spellStart"/>
      <w:r w:rsidRPr="002A48B4">
        <w:rPr>
          <w:rFonts w:ascii="Arial" w:hAnsi="Arial" w:cs="Arial"/>
          <w:sz w:val="24"/>
          <w:szCs w:val="24"/>
        </w:rPr>
        <w:t>dinamica</w:t>
      </w:r>
      <w:proofErr w:type="spellEnd"/>
      <w:r w:rsidRPr="002A48B4">
        <w:rPr>
          <w:rFonts w:ascii="Arial" w:hAnsi="Arial" w:cs="Arial"/>
          <w:sz w:val="24"/>
          <w:szCs w:val="24"/>
        </w:rPr>
        <w:t xml:space="preserve"> KPIs) </w:t>
      </w:r>
      <w:proofErr w:type="spellStart"/>
      <w:r w:rsidRPr="002A48B4">
        <w:rPr>
          <w:rFonts w:ascii="Arial" w:hAnsi="Arial" w:cs="Arial"/>
          <w:sz w:val="24"/>
          <w:szCs w:val="24"/>
        </w:rPr>
        <w:t>confirmata</w:t>
      </w:r>
      <w:proofErr w:type="spellEnd"/>
      <w:r w:rsidRPr="002A48B4">
        <w:rPr>
          <w:rFonts w:ascii="Arial" w:hAnsi="Arial" w:cs="Arial"/>
          <w:sz w:val="24"/>
          <w:szCs w:val="24"/>
        </w:rPr>
        <w:t xml:space="preserve"> </w:t>
      </w:r>
      <w:proofErr w:type="spellStart"/>
      <w:r w:rsidRPr="002A48B4">
        <w:rPr>
          <w:rFonts w:ascii="Arial" w:hAnsi="Arial" w:cs="Arial"/>
          <w:sz w:val="24"/>
          <w:szCs w:val="24"/>
        </w:rPr>
        <w:t>prin</w:t>
      </w:r>
      <w:proofErr w:type="spellEnd"/>
      <w:r w:rsidRPr="002A48B4">
        <w:rPr>
          <w:rFonts w:ascii="Arial" w:hAnsi="Arial" w:cs="Arial"/>
          <w:sz w:val="24"/>
          <w:szCs w:val="24"/>
        </w:rPr>
        <w:t xml:space="preserve"> blockchain de cand sunt pe </w:t>
      </w:r>
      <w:proofErr w:type="spellStart"/>
      <w:r w:rsidRPr="002A48B4">
        <w:rPr>
          <w:rFonts w:ascii="Arial" w:hAnsi="Arial" w:cs="Arial"/>
          <w:sz w:val="24"/>
          <w:szCs w:val="24"/>
        </w:rPr>
        <w:t>platforma</w:t>
      </w:r>
      <w:proofErr w:type="spellEnd"/>
      <w:r w:rsidRPr="002A48B4">
        <w:rPr>
          <w:rFonts w:ascii="Arial" w:hAnsi="Arial" w:cs="Arial"/>
          <w:sz w:val="24"/>
          <w:szCs w:val="24"/>
        </w:rPr>
        <w:t xml:space="preserve"> </w:t>
      </w:r>
      <w:proofErr w:type="spellStart"/>
      <w:r w:rsidRPr="002A48B4">
        <w:rPr>
          <w:rFonts w:ascii="Arial" w:hAnsi="Arial" w:cs="Arial"/>
          <w:sz w:val="24"/>
          <w:szCs w:val="24"/>
        </w:rPr>
        <w:t>noastra</w:t>
      </w:r>
      <w:proofErr w:type="spellEnd"/>
    </w:p>
    <w:p w14:paraId="4E096314" w14:textId="77777777" w:rsidR="00317AEB" w:rsidRPr="002A48B4" w:rsidRDefault="00317AEB" w:rsidP="00317AEB">
      <w:pPr>
        <w:numPr>
          <w:ilvl w:val="0"/>
          <w:numId w:val="46"/>
        </w:numPr>
        <w:spacing w:after="160" w:line="256" w:lineRule="auto"/>
        <w:rPr>
          <w:rFonts w:ascii="Arial" w:hAnsi="Arial" w:cs="Arial"/>
          <w:sz w:val="24"/>
          <w:szCs w:val="24"/>
        </w:rPr>
      </w:pPr>
      <w:proofErr w:type="spellStart"/>
      <w:r w:rsidRPr="002A48B4">
        <w:rPr>
          <w:rFonts w:ascii="Arial" w:hAnsi="Arial" w:cs="Arial"/>
          <w:sz w:val="24"/>
          <w:szCs w:val="24"/>
        </w:rPr>
        <w:lastRenderedPageBreak/>
        <w:t>Conectare</w:t>
      </w:r>
      <w:proofErr w:type="spellEnd"/>
      <w:r w:rsidRPr="002A48B4">
        <w:rPr>
          <w:rFonts w:ascii="Arial" w:hAnsi="Arial" w:cs="Arial"/>
          <w:sz w:val="24"/>
          <w:szCs w:val="24"/>
        </w:rPr>
        <w:t xml:space="preserve"> cu </w:t>
      </w:r>
      <w:proofErr w:type="spellStart"/>
      <w:r w:rsidRPr="002A48B4">
        <w:rPr>
          <w:rFonts w:ascii="Arial" w:hAnsi="Arial" w:cs="Arial"/>
          <w:sz w:val="24"/>
          <w:szCs w:val="24"/>
        </w:rPr>
        <w:t>platforme</w:t>
      </w:r>
      <w:proofErr w:type="spellEnd"/>
      <w:r w:rsidRPr="002A48B4">
        <w:rPr>
          <w:rFonts w:ascii="Arial" w:hAnsi="Arial" w:cs="Arial"/>
          <w:sz w:val="24"/>
          <w:szCs w:val="24"/>
        </w:rPr>
        <w:t xml:space="preserve"> de social media </w:t>
      </w:r>
      <w:proofErr w:type="spellStart"/>
      <w:r w:rsidRPr="002A48B4">
        <w:rPr>
          <w:rFonts w:ascii="Arial" w:hAnsi="Arial" w:cs="Arial"/>
          <w:sz w:val="24"/>
          <w:szCs w:val="24"/>
        </w:rPr>
        <w:t>pentru</w:t>
      </w:r>
      <w:proofErr w:type="spellEnd"/>
      <w:r w:rsidRPr="002A48B4">
        <w:rPr>
          <w:rFonts w:ascii="Arial" w:hAnsi="Arial" w:cs="Arial"/>
          <w:sz w:val="24"/>
          <w:szCs w:val="24"/>
        </w:rPr>
        <w:t xml:space="preserve"> a </w:t>
      </w:r>
      <w:proofErr w:type="spellStart"/>
      <w:r w:rsidRPr="002A48B4">
        <w:rPr>
          <w:rFonts w:ascii="Arial" w:hAnsi="Arial" w:cs="Arial"/>
          <w:sz w:val="24"/>
          <w:szCs w:val="24"/>
        </w:rPr>
        <w:t>putea</w:t>
      </w:r>
      <w:proofErr w:type="spellEnd"/>
      <w:r w:rsidRPr="002A48B4">
        <w:rPr>
          <w:rFonts w:ascii="Arial" w:hAnsi="Arial" w:cs="Arial"/>
          <w:sz w:val="24"/>
          <w:szCs w:val="24"/>
        </w:rPr>
        <w:t xml:space="preserve"> da like, share, </w:t>
      </w:r>
      <w:proofErr w:type="spellStart"/>
      <w:r w:rsidRPr="002A48B4">
        <w:rPr>
          <w:rFonts w:ascii="Arial" w:hAnsi="Arial" w:cs="Arial"/>
          <w:sz w:val="24"/>
          <w:szCs w:val="24"/>
        </w:rPr>
        <w:t>arata</w:t>
      </w:r>
      <w:proofErr w:type="spellEnd"/>
      <w:r w:rsidRPr="002A48B4">
        <w:rPr>
          <w:rFonts w:ascii="Arial" w:hAnsi="Arial" w:cs="Arial"/>
          <w:sz w:val="24"/>
          <w:szCs w:val="24"/>
        </w:rPr>
        <w:t xml:space="preserve"> </w:t>
      </w:r>
      <w:proofErr w:type="spellStart"/>
      <w:r w:rsidRPr="002A48B4">
        <w:rPr>
          <w:rFonts w:ascii="Arial" w:hAnsi="Arial" w:cs="Arial"/>
          <w:sz w:val="24"/>
          <w:szCs w:val="24"/>
        </w:rPr>
        <w:t>suportul</w:t>
      </w:r>
      <w:proofErr w:type="spellEnd"/>
      <w:r w:rsidRPr="002A48B4">
        <w:rPr>
          <w:rFonts w:ascii="Arial" w:hAnsi="Arial" w:cs="Arial"/>
          <w:sz w:val="24"/>
          <w:szCs w:val="24"/>
        </w:rPr>
        <w:t xml:space="preserve">, </w:t>
      </w:r>
      <w:proofErr w:type="spellStart"/>
      <w:r w:rsidRPr="002A48B4">
        <w:rPr>
          <w:rFonts w:ascii="Arial" w:hAnsi="Arial" w:cs="Arial"/>
          <w:sz w:val="24"/>
          <w:szCs w:val="24"/>
        </w:rPr>
        <w:t>vota</w:t>
      </w:r>
      <w:proofErr w:type="spellEnd"/>
      <w:r w:rsidRPr="002A48B4">
        <w:rPr>
          <w:rFonts w:ascii="Arial" w:hAnsi="Arial" w:cs="Arial"/>
          <w:sz w:val="24"/>
          <w:szCs w:val="24"/>
        </w:rPr>
        <w:t xml:space="preserve">, </w:t>
      </w:r>
      <w:proofErr w:type="spellStart"/>
      <w:proofErr w:type="gramStart"/>
      <w:r w:rsidRPr="002A48B4">
        <w:rPr>
          <w:rFonts w:ascii="Arial" w:hAnsi="Arial" w:cs="Arial"/>
          <w:sz w:val="24"/>
          <w:szCs w:val="24"/>
        </w:rPr>
        <w:t>etc</w:t>
      </w:r>
      <w:proofErr w:type="spellEnd"/>
      <w:r w:rsidRPr="002A48B4">
        <w:rPr>
          <w:rFonts w:ascii="Arial" w:hAnsi="Arial" w:cs="Arial"/>
          <w:sz w:val="24"/>
          <w:szCs w:val="24"/>
        </w:rPr>
        <w:t>(</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592AD02E"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Sa </w:t>
      </w:r>
      <w:proofErr w:type="spellStart"/>
      <w:r w:rsidRPr="002A48B4">
        <w:rPr>
          <w:rFonts w:ascii="Arial" w:hAnsi="Arial" w:cs="Arial"/>
          <w:sz w:val="24"/>
          <w:szCs w:val="24"/>
        </w:rPr>
        <w:t>integram</w:t>
      </w:r>
      <w:proofErr w:type="spellEnd"/>
      <w:r w:rsidRPr="002A48B4">
        <w:rPr>
          <w:rFonts w:ascii="Arial" w:hAnsi="Arial" w:cs="Arial"/>
          <w:sz w:val="24"/>
          <w:szCs w:val="24"/>
        </w:rPr>
        <w:t xml:space="preserve"> un chat pe </w:t>
      </w:r>
      <w:proofErr w:type="spellStart"/>
      <w:r w:rsidRPr="002A48B4">
        <w:rPr>
          <w:rFonts w:ascii="Arial" w:hAnsi="Arial" w:cs="Arial"/>
          <w:sz w:val="24"/>
          <w:szCs w:val="24"/>
        </w:rPr>
        <w:t>grupe</w:t>
      </w:r>
      <w:proofErr w:type="spellEnd"/>
      <w:r w:rsidRPr="002A48B4">
        <w:rPr>
          <w:rFonts w:ascii="Arial" w:hAnsi="Arial" w:cs="Arial"/>
          <w:sz w:val="24"/>
          <w:szCs w:val="24"/>
        </w:rPr>
        <w:t xml:space="preserve"> pe care </w:t>
      </w:r>
      <w:proofErr w:type="spellStart"/>
      <w:r w:rsidRPr="002A48B4">
        <w:rPr>
          <w:rFonts w:ascii="Arial" w:hAnsi="Arial" w:cs="Arial"/>
          <w:sz w:val="24"/>
          <w:szCs w:val="24"/>
        </w:rPr>
        <w:t>putem</w:t>
      </w:r>
      <w:proofErr w:type="spellEnd"/>
      <w:r w:rsidRPr="002A48B4">
        <w:rPr>
          <w:rFonts w:ascii="Arial" w:hAnsi="Arial" w:cs="Arial"/>
          <w:sz w:val="24"/>
          <w:szCs w:val="24"/>
        </w:rPr>
        <w:t xml:space="preserve"> </w:t>
      </w:r>
      <w:proofErr w:type="spellStart"/>
      <w:r w:rsidRPr="002A48B4">
        <w:rPr>
          <w:rFonts w:ascii="Arial" w:hAnsi="Arial" w:cs="Arial"/>
          <w:sz w:val="24"/>
          <w:szCs w:val="24"/>
        </w:rPr>
        <w:t>posta</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proofErr w:type="gramStart"/>
      <w:r w:rsidRPr="002A48B4">
        <w:rPr>
          <w:rFonts w:ascii="Arial" w:hAnsi="Arial" w:cs="Arial"/>
          <w:sz w:val="24"/>
          <w:szCs w:val="24"/>
        </w:rPr>
        <w:t>documente</w:t>
      </w:r>
      <w:proofErr w:type="spellEnd"/>
      <w:r w:rsidRPr="002A48B4">
        <w:rPr>
          <w:rFonts w:ascii="Arial" w:hAnsi="Arial" w:cs="Arial"/>
          <w:sz w:val="24"/>
          <w:szCs w:val="24"/>
        </w:rPr>
        <w:t>(</w:t>
      </w:r>
      <w:proofErr w:type="spellStart"/>
      <w:proofErr w:type="gramEnd"/>
      <w:r w:rsidRPr="002A48B4">
        <w:rPr>
          <w:rFonts w:ascii="Arial" w:hAnsi="Arial" w:cs="Arial"/>
          <w:sz w:val="24"/>
          <w:szCs w:val="24"/>
        </w:rPr>
        <w:t>Octombrie</w:t>
      </w:r>
      <w:proofErr w:type="spellEnd"/>
      <w:r w:rsidRPr="002A48B4">
        <w:rPr>
          <w:rFonts w:ascii="Arial" w:hAnsi="Arial" w:cs="Arial"/>
          <w:sz w:val="24"/>
          <w:szCs w:val="24"/>
        </w:rPr>
        <w:t>)</w:t>
      </w:r>
    </w:p>
    <w:p w14:paraId="5A814D5A" w14:textId="77777777" w:rsidR="00317AEB" w:rsidRPr="002A48B4" w:rsidRDefault="00317AEB" w:rsidP="00317AEB">
      <w:pPr>
        <w:numPr>
          <w:ilvl w:val="0"/>
          <w:numId w:val="46"/>
        </w:numPr>
        <w:spacing w:after="160" w:line="256" w:lineRule="auto"/>
        <w:rPr>
          <w:rFonts w:ascii="Arial" w:hAnsi="Arial" w:cs="Arial"/>
          <w:sz w:val="24"/>
          <w:szCs w:val="24"/>
        </w:rPr>
      </w:pPr>
      <w:r w:rsidRPr="002A48B4">
        <w:rPr>
          <w:rFonts w:ascii="Arial" w:hAnsi="Arial" w:cs="Arial"/>
          <w:sz w:val="24"/>
          <w:szCs w:val="24"/>
        </w:rPr>
        <w:t xml:space="preserve">Sa </w:t>
      </w:r>
      <w:proofErr w:type="spellStart"/>
      <w:r w:rsidRPr="002A48B4">
        <w:rPr>
          <w:rFonts w:ascii="Arial" w:hAnsi="Arial" w:cs="Arial"/>
          <w:sz w:val="24"/>
          <w:szCs w:val="24"/>
        </w:rPr>
        <w:t>integram</w:t>
      </w:r>
      <w:proofErr w:type="spellEnd"/>
      <w:r w:rsidRPr="002A48B4">
        <w:rPr>
          <w:rFonts w:ascii="Arial" w:hAnsi="Arial" w:cs="Arial"/>
          <w:sz w:val="24"/>
          <w:szCs w:val="24"/>
        </w:rPr>
        <w:t xml:space="preserve"> cu 2 </w:t>
      </w:r>
      <w:proofErr w:type="spellStart"/>
      <w:r w:rsidRPr="002A48B4">
        <w:rPr>
          <w:rFonts w:ascii="Arial" w:hAnsi="Arial" w:cs="Arial"/>
          <w:sz w:val="24"/>
          <w:szCs w:val="24"/>
        </w:rPr>
        <w:t>tooluri</w:t>
      </w:r>
      <w:proofErr w:type="spellEnd"/>
      <w:r w:rsidRPr="002A48B4">
        <w:rPr>
          <w:rFonts w:ascii="Arial" w:hAnsi="Arial" w:cs="Arial"/>
          <w:sz w:val="24"/>
          <w:szCs w:val="24"/>
        </w:rPr>
        <w:t xml:space="preserve">: </w:t>
      </w:r>
      <w:proofErr w:type="spellStart"/>
      <w:r w:rsidRPr="002A48B4">
        <w:rPr>
          <w:rFonts w:ascii="Arial" w:hAnsi="Arial" w:cs="Arial"/>
          <w:sz w:val="24"/>
          <w:szCs w:val="24"/>
        </w:rPr>
        <w:t>Formaps</w:t>
      </w:r>
      <w:proofErr w:type="spellEnd"/>
      <w:r w:rsidRPr="002A48B4">
        <w:rPr>
          <w:rFonts w:ascii="Arial" w:hAnsi="Arial" w:cs="Arial"/>
          <w:sz w:val="24"/>
          <w:szCs w:val="24"/>
        </w:rPr>
        <w:t xml:space="preserve"> </w:t>
      </w:r>
      <w:proofErr w:type="spellStart"/>
      <w:r w:rsidRPr="002A48B4">
        <w:rPr>
          <w:rFonts w:ascii="Arial" w:hAnsi="Arial" w:cs="Arial"/>
          <w:sz w:val="24"/>
          <w:szCs w:val="24"/>
        </w:rPr>
        <w:t>pentru</w:t>
      </w:r>
      <w:proofErr w:type="spellEnd"/>
      <w:r w:rsidRPr="002A48B4">
        <w:rPr>
          <w:rFonts w:ascii="Arial" w:hAnsi="Arial" w:cs="Arial"/>
          <w:sz w:val="24"/>
          <w:szCs w:val="24"/>
        </w:rPr>
        <w:t xml:space="preserve"> </w:t>
      </w:r>
      <w:proofErr w:type="spellStart"/>
      <w:r w:rsidRPr="002A48B4">
        <w:rPr>
          <w:rFonts w:ascii="Arial" w:hAnsi="Arial" w:cs="Arial"/>
          <w:sz w:val="24"/>
          <w:szCs w:val="24"/>
        </w:rPr>
        <w:t>contracte</w:t>
      </w:r>
      <w:proofErr w:type="spellEnd"/>
      <w:r w:rsidRPr="002A48B4">
        <w:rPr>
          <w:rFonts w:ascii="Arial" w:hAnsi="Arial" w:cs="Arial"/>
          <w:sz w:val="24"/>
          <w:szCs w:val="24"/>
        </w:rPr>
        <w:t xml:space="preserve"> </w:t>
      </w:r>
      <w:proofErr w:type="spellStart"/>
      <w:r w:rsidRPr="002A48B4">
        <w:rPr>
          <w:rFonts w:ascii="Arial" w:hAnsi="Arial" w:cs="Arial"/>
          <w:sz w:val="24"/>
          <w:szCs w:val="24"/>
        </w:rPr>
        <w:t>si</w:t>
      </w:r>
      <w:proofErr w:type="spellEnd"/>
      <w:r w:rsidRPr="002A48B4">
        <w:rPr>
          <w:rFonts w:ascii="Arial" w:hAnsi="Arial" w:cs="Arial"/>
          <w:sz w:val="24"/>
          <w:szCs w:val="24"/>
        </w:rPr>
        <w:t xml:space="preserve"> </w:t>
      </w:r>
      <w:proofErr w:type="spellStart"/>
      <w:r w:rsidRPr="002A48B4">
        <w:rPr>
          <w:rFonts w:ascii="Arial" w:hAnsi="Arial" w:cs="Arial"/>
          <w:sz w:val="24"/>
          <w:szCs w:val="24"/>
        </w:rPr>
        <w:t>inca</w:t>
      </w:r>
      <w:proofErr w:type="spellEnd"/>
      <w:r w:rsidRPr="002A48B4">
        <w:rPr>
          <w:rFonts w:ascii="Arial" w:hAnsi="Arial" w:cs="Arial"/>
          <w:sz w:val="24"/>
          <w:szCs w:val="24"/>
        </w:rPr>
        <w:t xml:space="preserve"> </w:t>
      </w:r>
      <w:proofErr w:type="spellStart"/>
      <w:r w:rsidRPr="002A48B4">
        <w:rPr>
          <w:rFonts w:ascii="Arial" w:hAnsi="Arial" w:cs="Arial"/>
          <w:sz w:val="24"/>
          <w:szCs w:val="24"/>
        </w:rPr>
        <w:t>unul</w:t>
      </w:r>
      <w:proofErr w:type="spellEnd"/>
      <w:r w:rsidRPr="002A48B4">
        <w:rPr>
          <w:rFonts w:ascii="Arial" w:hAnsi="Arial" w:cs="Arial"/>
          <w:sz w:val="24"/>
          <w:szCs w:val="24"/>
        </w:rPr>
        <w:t xml:space="preserve"> </w:t>
      </w:r>
      <w:proofErr w:type="spellStart"/>
      <w:r w:rsidRPr="002A48B4">
        <w:rPr>
          <w:rFonts w:ascii="Arial" w:hAnsi="Arial" w:cs="Arial"/>
          <w:sz w:val="24"/>
          <w:szCs w:val="24"/>
        </w:rPr>
        <w:t>pentru</w:t>
      </w:r>
      <w:proofErr w:type="spellEnd"/>
      <w:r w:rsidRPr="002A48B4">
        <w:rPr>
          <w:rFonts w:ascii="Arial" w:hAnsi="Arial" w:cs="Arial"/>
          <w:sz w:val="24"/>
          <w:szCs w:val="24"/>
        </w:rPr>
        <w:t xml:space="preserve"> </w:t>
      </w:r>
      <w:proofErr w:type="spellStart"/>
      <w:r w:rsidRPr="002A48B4">
        <w:rPr>
          <w:rFonts w:ascii="Arial" w:hAnsi="Arial" w:cs="Arial"/>
          <w:sz w:val="24"/>
          <w:szCs w:val="24"/>
        </w:rPr>
        <w:t>lansarea</w:t>
      </w:r>
      <w:proofErr w:type="spellEnd"/>
      <w:r w:rsidRPr="002A48B4">
        <w:rPr>
          <w:rFonts w:ascii="Arial" w:hAnsi="Arial" w:cs="Arial"/>
          <w:sz w:val="24"/>
          <w:szCs w:val="24"/>
        </w:rPr>
        <w:t xml:space="preserve"> de communicate de presa</w:t>
      </w:r>
    </w:p>
    <w:p w14:paraId="2D814AF7" w14:textId="77777777" w:rsidR="00317AEB" w:rsidRPr="002A48B4" w:rsidRDefault="00317AEB" w:rsidP="00317AEB">
      <w:pPr>
        <w:pStyle w:val="ListParagraph"/>
        <w:numPr>
          <w:ilvl w:val="0"/>
          <w:numId w:val="46"/>
        </w:numPr>
        <w:spacing w:after="160" w:line="256" w:lineRule="auto"/>
        <w:rPr>
          <w:rFonts w:ascii="Arial" w:hAnsi="Arial" w:cs="Arial"/>
          <w:sz w:val="24"/>
          <w:szCs w:val="24"/>
        </w:rPr>
      </w:pPr>
      <w:r w:rsidRPr="002A48B4">
        <w:rPr>
          <w:rFonts w:ascii="Arial" w:hAnsi="Arial" w:cs="Arial"/>
          <w:b/>
          <w:bCs/>
          <w:sz w:val="24"/>
          <w:szCs w:val="24"/>
        </w:rPr>
        <w:t>Finance Planning Revenue Capture</w:t>
      </w:r>
      <w:r w:rsidRPr="002A48B4">
        <w:rPr>
          <w:rFonts w:ascii="Arial" w:hAnsi="Arial" w:cs="Arial"/>
          <w:sz w:val="24"/>
          <w:szCs w:val="24"/>
        </w:rPr>
        <w:t>:</w:t>
      </w:r>
    </w:p>
    <w:p w14:paraId="5425B454"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 By Revenue Drivers (Unit Sales, Billable Hours, Recurring Charges, One-Shot Revenue) </w:t>
      </w:r>
    </w:p>
    <w:p w14:paraId="4583E91C"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 Use payment assumptions to translate into cash-in Cost Breakdown:</w:t>
      </w:r>
    </w:p>
    <w:p w14:paraId="7092B4E8"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 By Cost Drivers (Staff Salaries, Monthly Fees, % of specific revenue, One-Off fees, Tax calculation) </w:t>
      </w:r>
    </w:p>
    <w:p w14:paraId="47330B09"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Use payment assumptions to translate into cash-out </w:t>
      </w:r>
    </w:p>
    <w:p w14:paraId="0C3B41B2" w14:textId="77777777" w:rsidR="00317AEB" w:rsidRPr="002A48B4" w:rsidRDefault="00317AEB" w:rsidP="00317AEB">
      <w:pPr>
        <w:pStyle w:val="ListParagraph"/>
        <w:rPr>
          <w:rFonts w:ascii="Arial" w:hAnsi="Arial" w:cs="Arial"/>
          <w:sz w:val="24"/>
          <w:szCs w:val="24"/>
        </w:rPr>
      </w:pPr>
    </w:p>
    <w:p w14:paraId="585412F1" w14:textId="77777777" w:rsidR="00317AEB" w:rsidRPr="002A48B4" w:rsidRDefault="00317AEB" w:rsidP="00317AEB">
      <w:pPr>
        <w:pStyle w:val="ListParagraph"/>
        <w:numPr>
          <w:ilvl w:val="0"/>
          <w:numId w:val="46"/>
        </w:numPr>
        <w:spacing w:after="160" w:line="256" w:lineRule="auto"/>
        <w:rPr>
          <w:rFonts w:ascii="Arial" w:hAnsi="Arial" w:cs="Arial"/>
          <w:sz w:val="24"/>
          <w:szCs w:val="24"/>
        </w:rPr>
      </w:pPr>
      <w:r w:rsidRPr="002A48B4">
        <w:rPr>
          <w:rFonts w:ascii="Arial" w:hAnsi="Arial" w:cs="Arial"/>
          <w:b/>
          <w:bCs/>
          <w:sz w:val="24"/>
          <w:szCs w:val="24"/>
        </w:rPr>
        <w:t>Finance Planning Automatic Charts</w:t>
      </w:r>
      <w:r w:rsidRPr="002A48B4">
        <w:rPr>
          <w:rFonts w:ascii="Arial" w:hAnsi="Arial" w:cs="Arial"/>
          <w:sz w:val="24"/>
          <w:szCs w:val="24"/>
        </w:rPr>
        <w:t xml:space="preserve">: </w:t>
      </w:r>
    </w:p>
    <w:p w14:paraId="2C679A1E"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 xml:space="preserve">example Live Plan </w:t>
      </w:r>
      <w:hyperlink r:id="rId17" w:history="1">
        <w:r w:rsidRPr="002A48B4">
          <w:rPr>
            <w:rStyle w:val="Hyperlink"/>
            <w:rFonts w:ascii="Arial" w:eastAsiaTheme="majorEastAsia" w:hAnsi="Arial" w:cs="Arial"/>
            <w:color w:val="auto"/>
            <w:sz w:val="24"/>
            <w:szCs w:val="24"/>
          </w:rPr>
          <w:t>https://www.liveplan.com/</w:t>
        </w:r>
      </w:hyperlink>
    </w:p>
    <w:p w14:paraId="1D904053"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 xml:space="preserve">Revenue Growth, Break Even Forecast, Projected Cash Flow Balance Sheet: </w:t>
      </w:r>
    </w:p>
    <w:p w14:paraId="4200784F"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 xml:space="preserve">Purchasing of Assets and their Amortization </w:t>
      </w:r>
    </w:p>
    <w:p w14:paraId="27144578"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 xml:space="preserve">Commercial Debt </w:t>
      </w:r>
    </w:p>
    <w:p w14:paraId="4FB9CD1B"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 xml:space="preserve">Automatic Balancing Cash Flow: </w:t>
      </w:r>
    </w:p>
    <w:p w14:paraId="25FE6DB6"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Automatically calculated</w:t>
      </w:r>
    </w:p>
    <w:p w14:paraId="2CC39DFC"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 xml:space="preserve">Handling of Lending Debt and Funding </w:t>
      </w:r>
    </w:p>
    <w:p w14:paraId="67908F3B" w14:textId="77777777" w:rsidR="00317AEB" w:rsidRPr="002A48B4" w:rsidRDefault="00317AEB" w:rsidP="00317AEB">
      <w:pPr>
        <w:pStyle w:val="ListParagraph"/>
        <w:numPr>
          <w:ilvl w:val="0"/>
          <w:numId w:val="47"/>
        </w:numPr>
        <w:spacing w:after="160" w:line="256" w:lineRule="auto"/>
        <w:rPr>
          <w:rFonts w:ascii="Arial" w:hAnsi="Arial" w:cs="Arial"/>
          <w:sz w:val="24"/>
          <w:szCs w:val="24"/>
        </w:rPr>
      </w:pPr>
      <w:r w:rsidRPr="002A48B4">
        <w:rPr>
          <w:rFonts w:ascii="Arial" w:hAnsi="Arial" w:cs="Arial"/>
          <w:sz w:val="24"/>
          <w:szCs w:val="24"/>
        </w:rPr>
        <w:t>Cash simulation, alerting of negative balance and funding advice to become positive</w:t>
      </w:r>
    </w:p>
    <w:p w14:paraId="2FD3BD9A" w14:textId="77777777" w:rsidR="00317AEB" w:rsidRPr="002A48B4" w:rsidRDefault="00317AEB" w:rsidP="00317AEB">
      <w:pPr>
        <w:pStyle w:val="ListParagraph"/>
        <w:numPr>
          <w:ilvl w:val="0"/>
          <w:numId w:val="46"/>
        </w:numPr>
        <w:spacing w:after="160" w:line="256" w:lineRule="auto"/>
        <w:rPr>
          <w:rFonts w:ascii="Arial" w:hAnsi="Arial" w:cs="Arial"/>
          <w:sz w:val="24"/>
          <w:szCs w:val="24"/>
        </w:rPr>
      </w:pPr>
      <w:r w:rsidRPr="002A48B4">
        <w:rPr>
          <w:rFonts w:ascii="Arial" w:hAnsi="Arial" w:cs="Arial"/>
          <w:b/>
          <w:bCs/>
          <w:sz w:val="24"/>
          <w:szCs w:val="24"/>
        </w:rPr>
        <w:t>Drafting Documents Export</w:t>
      </w:r>
    </w:p>
    <w:p w14:paraId="691D7763"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 Piktochart </w:t>
      </w:r>
      <w:hyperlink r:id="rId18" w:history="1">
        <w:r w:rsidRPr="002A48B4">
          <w:rPr>
            <w:rStyle w:val="Hyperlink"/>
            <w:rFonts w:ascii="Arial" w:eastAsiaTheme="majorEastAsia" w:hAnsi="Arial" w:cs="Arial"/>
            <w:color w:val="auto"/>
            <w:sz w:val="24"/>
            <w:szCs w:val="24"/>
          </w:rPr>
          <w:t>https://piktochart.com/</w:t>
        </w:r>
      </w:hyperlink>
    </w:p>
    <w:p w14:paraId="2A7A04E1"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 Save as Word Document or PDF, with extra compression to fit in Managing Structure and Templates: </w:t>
      </w:r>
    </w:p>
    <w:p w14:paraId="261A0581"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Define tree-like structure of document components</w:t>
      </w:r>
    </w:p>
    <w:p w14:paraId="4F51F091"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Specify fonts and sizes, color palettes, margins, paragraph spacing and alignment </w:t>
      </w:r>
    </w:p>
    <w:p w14:paraId="1586C830"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Ability to insert clipart (upload to team repository or use external URLs) </w:t>
      </w:r>
    </w:p>
    <w:p w14:paraId="6EBAA749"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Export / Import of Templates to XHTML Content:</w:t>
      </w:r>
    </w:p>
    <w:p w14:paraId="09B09129"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Input of text in predefined structure items and Instant Preview </w:t>
      </w:r>
    </w:p>
    <w:p w14:paraId="55BD8C43"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Limited formatting (bold/italic, bullets, numbering) </w:t>
      </w:r>
    </w:p>
    <w:p w14:paraId="63BAD349" w14:textId="77777777" w:rsidR="00317AEB" w:rsidRPr="002A48B4" w:rsidRDefault="00317AEB" w:rsidP="00317AEB">
      <w:pPr>
        <w:pStyle w:val="ListParagraph"/>
        <w:rPr>
          <w:rFonts w:ascii="Arial" w:hAnsi="Arial" w:cs="Arial"/>
          <w:sz w:val="24"/>
          <w:szCs w:val="24"/>
        </w:rPr>
      </w:pPr>
      <w:r w:rsidRPr="002A48B4">
        <w:rPr>
          <w:rFonts w:ascii="Arial" w:hAnsi="Arial" w:cs="Arial"/>
          <w:sz w:val="24"/>
          <w:szCs w:val="24"/>
        </w:rPr>
        <w:t xml:space="preserve">• Set text limits (characters, words, pages, </w:t>
      </w:r>
      <w:proofErr w:type="spellStart"/>
      <w:r w:rsidRPr="002A48B4">
        <w:rPr>
          <w:rFonts w:ascii="Arial" w:hAnsi="Arial" w:cs="Arial"/>
          <w:sz w:val="24"/>
          <w:szCs w:val="24"/>
        </w:rPr>
        <w:t>etc</w:t>
      </w:r>
      <w:proofErr w:type="spellEnd"/>
      <w:r w:rsidRPr="002A48B4">
        <w:rPr>
          <w:rFonts w:ascii="Arial" w:hAnsi="Arial" w:cs="Arial"/>
          <w:sz w:val="24"/>
          <w:szCs w:val="24"/>
        </w:rPr>
        <w:t>)</w:t>
      </w:r>
    </w:p>
    <w:p w14:paraId="11487568" w14:textId="77777777" w:rsidR="00317AEB" w:rsidRPr="002A48B4" w:rsidRDefault="00317AEB" w:rsidP="00317AEB">
      <w:pPr>
        <w:rPr>
          <w:rFonts w:ascii="Arial" w:hAnsi="Arial" w:cs="Arial"/>
          <w:b/>
          <w:bCs/>
          <w:sz w:val="24"/>
          <w:szCs w:val="24"/>
        </w:rPr>
      </w:pPr>
      <w:proofErr w:type="spellStart"/>
      <w:r w:rsidRPr="002A48B4">
        <w:rPr>
          <w:rFonts w:ascii="Arial" w:hAnsi="Arial" w:cs="Arial"/>
          <w:b/>
          <w:bCs/>
          <w:sz w:val="24"/>
          <w:szCs w:val="24"/>
        </w:rPr>
        <w:t>IV.Flows</w:t>
      </w:r>
      <w:proofErr w:type="spellEnd"/>
      <w:r w:rsidRPr="002A48B4">
        <w:rPr>
          <w:rFonts w:ascii="Arial" w:hAnsi="Arial" w:cs="Arial"/>
          <w:b/>
          <w:bCs/>
          <w:sz w:val="24"/>
          <w:szCs w:val="24"/>
        </w:rPr>
        <w:t xml:space="preserve"> </w:t>
      </w:r>
    </w:p>
    <w:p w14:paraId="23CCE11D" w14:textId="77777777" w:rsidR="00317AEB" w:rsidRPr="002A48B4" w:rsidRDefault="00317AEB" w:rsidP="00317AEB">
      <w:pPr>
        <w:rPr>
          <w:rFonts w:ascii="Arial" w:hAnsi="Arial" w:cs="Arial"/>
          <w:b/>
          <w:bCs/>
          <w:sz w:val="24"/>
          <w:szCs w:val="24"/>
        </w:rPr>
      </w:pPr>
      <w:r w:rsidRPr="002A48B4">
        <w:rPr>
          <w:rFonts w:ascii="Arial" w:hAnsi="Arial" w:cs="Arial"/>
          <w:b/>
          <w:bCs/>
          <w:sz w:val="24"/>
          <w:szCs w:val="24"/>
        </w:rPr>
        <w:t xml:space="preserve">Step </w:t>
      </w:r>
      <w:proofErr w:type="gramStart"/>
      <w:r w:rsidRPr="002A48B4">
        <w:rPr>
          <w:rFonts w:ascii="Arial" w:hAnsi="Arial" w:cs="Arial"/>
          <w:b/>
          <w:bCs/>
          <w:sz w:val="24"/>
          <w:szCs w:val="24"/>
        </w:rPr>
        <w:t>0 :</w:t>
      </w:r>
      <w:proofErr w:type="gramEnd"/>
      <w:r w:rsidRPr="002A48B4">
        <w:rPr>
          <w:rFonts w:ascii="Arial" w:hAnsi="Arial" w:cs="Arial"/>
          <w:b/>
          <w:bCs/>
          <w:sz w:val="24"/>
          <w:szCs w:val="24"/>
        </w:rPr>
        <w:t xml:space="preserve"> </w:t>
      </w:r>
      <w:proofErr w:type="spellStart"/>
      <w:r w:rsidRPr="002A48B4">
        <w:rPr>
          <w:rFonts w:ascii="Arial" w:hAnsi="Arial" w:cs="Arial"/>
          <w:b/>
          <w:bCs/>
          <w:sz w:val="24"/>
          <w:szCs w:val="24"/>
        </w:rPr>
        <w:t>Initiere</w:t>
      </w:r>
      <w:proofErr w:type="spellEnd"/>
      <w:r w:rsidRPr="002A48B4">
        <w:rPr>
          <w:rFonts w:ascii="Arial" w:hAnsi="Arial" w:cs="Arial"/>
          <w:b/>
          <w:bCs/>
          <w:sz w:val="24"/>
          <w:szCs w:val="24"/>
        </w:rPr>
        <w:t xml:space="preserve"> meeting startup – investor </w:t>
      </w:r>
      <w:r w:rsidRPr="002A48B4">
        <w:rPr>
          <w:rFonts w:ascii="Arial" w:eastAsia="Wingdings" w:hAnsi="Arial" w:cs="Arial"/>
          <w:b/>
          <w:bCs/>
          <w:sz w:val="24"/>
          <w:szCs w:val="24"/>
        </w:rPr>
        <w:t>à</w:t>
      </w:r>
      <w:r w:rsidRPr="002A48B4">
        <w:rPr>
          <w:rFonts w:ascii="Arial" w:hAnsi="Arial" w:cs="Arial"/>
          <w:b/>
          <w:bCs/>
          <w:sz w:val="24"/>
          <w:szCs w:val="24"/>
        </w:rPr>
        <w:t xml:space="preserve"> </w:t>
      </w:r>
      <w:proofErr w:type="spellStart"/>
      <w:r w:rsidRPr="002A48B4">
        <w:rPr>
          <w:rFonts w:ascii="Arial" w:hAnsi="Arial" w:cs="Arial"/>
          <w:b/>
          <w:bCs/>
          <w:sz w:val="24"/>
          <w:szCs w:val="24"/>
        </w:rPr>
        <w:t>drepturi</w:t>
      </w:r>
      <w:proofErr w:type="spellEnd"/>
      <w:r w:rsidRPr="002A48B4">
        <w:rPr>
          <w:rFonts w:ascii="Arial" w:hAnsi="Arial" w:cs="Arial"/>
          <w:b/>
          <w:bCs/>
          <w:sz w:val="24"/>
          <w:szCs w:val="24"/>
        </w:rPr>
        <w:t xml:space="preserve"> de </w:t>
      </w:r>
      <w:proofErr w:type="spellStart"/>
      <w:r w:rsidRPr="002A48B4">
        <w:rPr>
          <w:rFonts w:ascii="Arial" w:hAnsi="Arial" w:cs="Arial"/>
          <w:b/>
          <w:bCs/>
          <w:sz w:val="24"/>
          <w:szCs w:val="24"/>
        </w:rPr>
        <w:t>vizualizarea</w:t>
      </w:r>
      <w:proofErr w:type="spellEnd"/>
      <w:r w:rsidRPr="002A48B4">
        <w:rPr>
          <w:rFonts w:ascii="Arial" w:hAnsi="Arial" w:cs="Arial"/>
          <w:b/>
          <w:bCs/>
          <w:sz w:val="24"/>
          <w:szCs w:val="24"/>
        </w:rPr>
        <w:t xml:space="preserve">  </w:t>
      </w:r>
      <w:proofErr w:type="spellStart"/>
      <w:r w:rsidRPr="002A48B4">
        <w:rPr>
          <w:rFonts w:ascii="Arial" w:hAnsi="Arial" w:cs="Arial"/>
          <w:b/>
          <w:bCs/>
          <w:sz w:val="24"/>
          <w:szCs w:val="24"/>
        </w:rPr>
        <w:t>documentatie</w:t>
      </w:r>
      <w:proofErr w:type="spellEnd"/>
      <w:r w:rsidRPr="002A48B4">
        <w:rPr>
          <w:rFonts w:ascii="Arial" w:hAnsi="Arial" w:cs="Arial"/>
          <w:b/>
          <w:bCs/>
          <w:sz w:val="24"/>
          <w:szCs w:val="24"/>
        </w:rPr>
        <w:t xml:space="preserve"> </w:t>
      </w:r>
      <w:proofErr w:type="spellStart"/>
      <w:r w:rsidRPr="002A48B4">
        <w:rPr>
          <w:rFonts w:ascii="Arial" w:hAnsi="Arial" w:cs="Arial"/>
          <w:b/>
          <w:bCs/>
          <w:sz w:val="24"/>
          <w:szCs w:val="24"/>
        </w:rPr>
        <w:t>atasate</w:t>
      </w:r>
      <w:proofErr w:type="spellEnd"/>
      <w:r w:rsidRPr="002A48B4">
        <w:rPr>
          <w:rFonts w:ascii="Arial" w:hAnsi="Arial" w:cs="Arial"/>
          <w:b/>
          <w:bCs/>
          <w:sz w:val="24"/>
          <w:szCs w:val="24"/>
        </w:rPr>
        <w:t xml:space="preserve"> pe </w:t>
      </w:r>
      <w:proofErr w:type="spellStart"/>
      <w:r w:rsidRPr="002A48B4">
        <w:rPr>
          <w:rFonts w:ascii="Arial" w:hAnsi="Arial" w:cs="Arial"/>
          <w:b/>
          <w:bCs/>
          <w:sz w:val="24"/>
          <w:szCs w:val="24"/>
        </w:rPr>
        <w:t>platforma</w:t>
      </w:r>
      <w:proofErr w:type="spellEnd"/>
      <w:r w:rsidRPr="002A48B4">
        <w:rPr>
          <w:rFonts w:ascii="Arial" w:hAnsi="Arial" w:cs="Arial"/>
          <w:b/>
          <w:bCs/>
          <w:sz w:val="24"/>
          <w:szCs w:val="24"/>
        </w:rPr>
        <w:t xml:space="preserve"> </w:t>
      </w:r>
    </w:p>
    <w:p w14:paraId="05E4D035" w14:textId="77777777" w:rsidR="00317AEB" w:rsidRPr="002A48B4" w:rsidRDefault="00317AEB" w:rsidP="00317AEB">
      <w:pPr>
        <w:rPr>
          <w:rFonts w:ascii="Arial" w:hAnsi="Arial" w:cs="Arial"/>
          <w:b/>
          <w:bCs/>
          <w:sz w:val="24"/>
          <w:szCs w:val="24"/>
        </w:rPr>
      </w:pPr>
      <w:proofErr w:type="spellStart"/>
      <w:r w:rsidRPr="002A48B4">
        <w:rPr>
          <w:rFonts w:ascii="Arial" w:hAnsi="Arial" w:cs="Arial"/>
          <w:b/>
          <w:bCs/>
          <w:sz w:val="24"/>
          <w:szCs w:val="24"/>
        </w:rPr>
        <w:lastRenderedPageBreak/>
        <w:t>Stept</w:t>
      </w:r>
      <w:proofErr w:type="spellEnd"/>
      <w:r w:rsidRPr="002A48B4">
        <w:rPr>
          <w:rFonts w:ascii="Arial" w:hAnsi="Arial" w:cs="Arial"/>
          <w:b/>
          <w:bCs/>
          <w:sz w:val="24"/>
          <w:szCs w:val="24"/>
        </w:rPr>
        <w:t xml:space="preserve"> 1: </w:t>
      </w:r>
      <w:proofErr w:type="spellStart"/>
      <w:r w:rsidRPr="002A48B4">
        <w:rPr>
          <w:rFonts w:ascii="Arial" w:hAnsi="Arial" w:cs="Arial"/>
          <w:b/>
          <w:bCs/>
          <w:sz w:val="24"/>
          <w:szCs w:val="24"/>
        </w:rPr>
        <w:t>Initiere</w:t>
      </w:r>
      <w:proofErr w:type="spellEnd"/>
      <w:r w:rsidRPr="002A48B4">
        <w:rPr>
          <w:rFonts w:ascii="Arial" w:hAnsi="Arial" w:cs="Arial"/>
          <w:b/>
          <w:bCs/>
          <w:sz w:val="24"/>
          <w:szCs w:val="24"/>
        </w:rPr>
        <w:t xml:space="preserve"> </w:t>
      </w:r>
      <w:proofErr w:type="spellStart"/>
      <w:r w:rsidRPr="002A48B4">
        <w:rPr>
          <w:rFonts w:ascii="Arial" w:hAnsi="Arial" w:cs="Arial"/>
          <w:b/>
          <w:bCs/>
          <w:sz w:val="24"/>
          <w:szCs w:val="24"/>
        </w:rPr>
        <w:t>discutie</w:t>
      </w:r>
      <w:proofErr w:type="spellEnd"/>
      <w:r w:rsidRPr="002A48B4">
        <w:rPr>
          <w:rFonts w:ascii="Arial" w:hAnsi="Arial" w:cs="Arial"/>
          <w:b/>
          <w:bCs/>
          <w:sz w:val="24"/>
          <w:szCs w:val="24"/>
        </w:rPr>
        <w:t xml:space="preserve"> Contract </w:t>
      </w:r>
      <w:r w:rsidRPr="002A48B4">
        <w:rPr>
          <w:rFonts w:ascii="Arial" w:eastAsia="Wingdings" w:hAnsi="Arial" w:cs="Arial"/>
          <w:b/>
          <w:bCs/>
          <w:sz w:val="24"/>
          <w:szCs w:val="24"/>
        </w:rPr>
        <w:t>à</w:t>
      </w:r>
      <w:r w:rsidRPr="002A48B4">
        <w:rPr>
          <w:rFonts w:ascii="Arial" w:hAnsi="Arial" w:cs="Arial"/>
          <w:b/>
          <w:bCs/>
          <w:sz w:val="24"/>
          <w:szCs w:val="24"/>
        </w:rPr>
        <w:t xml:space="preserve"> </w:t>
      </w:r>
      <w:proofErr w:type="spellStart"/>
      <w:r w:rsidRPr="002A48B4">
        <w:rPr>
          <w:rFonts w:ascii="Arial" w:hAnsi="Arial" w:cs="Arial"/>
          <w:b/>
          <w:bCs/>
          <w:sz w:val="24"/>
          <w:szCs w:val="24"/>
        </w:rPr>
        <w:t>generare</w:t>
      </w:r>
      <w:proofErr w:type="spellEnd"/>
      <w:r w:rsidRPr="002A48B4">
        <w:rPr>
          <w:rFonts w:ascii="Arial" w:hAnsi="Arial" w:cs="Arial"/>
          <w:b/>
          <w:bCs/>
          <w:sz w:val="24"/>
          <w:szCs w:val="24"/>
        </w:rPr>
        <w:t xml:space="preserve"> contract + schedule meeting cu Avocat din </w:t>
      </w:r>
      <w:proofErr w:type="spellStart"/>
      <w:r w:rsidRPr="002A48B4">
        <w:rPr>
          <w:rFonts w:ascii="Arial" w:hAnsi="Arial" w:cs="Arial"/>
          <w:b/>
          <w:bCs/>
          <w:sz w:val="24"/>
          <w:szCs w:val="24"/>
        </w:rPr>
        <w:t>lista</w:t>
      </w:r>
      <w:proofErr w:type="spellEnd"/>
      <w:r w:rsidRPr="002A48B4">
        <w:rPr>
          <w:rFonts w:ascii="Arial" w:hAnsi="Arial" w:cs="Arial"/>
          <w:b/>
          <w:bCs/>
          <w:sz w:val="24"/>
          <w:szCs w:val="24"/>
        </w:rPr>
        <w:t xml:space="preserve"> + admin </w:t>
      </w:r>
    </w:p>
    <w:p w14:paraId="36143D59" w14:textId="77777777" w:rsidR="00317AEB" w:rsidRPr="002A48B4" w:rsidRDefault="00317AEB" w:rsidP="00317AEB">
      <w:pPr>
        <w:rPr>
          <w:rFonts w:ascii="Arial" w:hAnsi="Arial" w:cs="Arial"/>
          <w:b/>
          <w:bCs/>
          <w:sz w:val="24"/>
          <w:szCs w:val="24"/>
        </w:rPr>
      </w:pPr>
      <w:proofErr w:type="spellStart"/>
      <w:r w:rsidRPr="002A48B4">
        <w:rPr>
          <w:rFonts w:ascii="Arial" w:hAnsi="Arial" w:cs="Arial"/>
          <w:b/>
          <w:bCs/>
          <w:sz w:val="24"/>
          <w:szCs w:val="24"/>
        </w:rPr>
        <w:t>Stept</w:t>
      </w:r>
      <w:proofErr w:type="spellEnd"/>
      <w:r w:rsidRPr="002A48B4">
        <w:rPr>
          <w:rFonts w:ascii="Arial" w:hAnsi="Arial" w:cs="Arial"/>
          <w:b/>
          <w:bCs/>
          <w:sz w:val="24"/>
          <w:szCs w:val="24"/>
        </w:rPr>
        <w:t xml:space="preserve"> 2: </w:t>
      </w:r>
      <w:proofErr w:type="spellStart"/>
      <w:r w:rsidRPr="002A48B4">
        <w:rPr>
          <w:rFonts w:ascii="Arial" w:hAnsi="Arial" w:cs="Arial"/>
          <w:b/>
          <w:bCs/>
          <w:sz w:val="24"/>
          <w:szCs w:val="24"/>
        </w:rPr>
        <w:t>Inchidere</w:t>
      </w:r>
      <w:proofErr w:type="spellEnd"/>
      <w:r w:rsidRPr="002A48B4">
        <w:rPr>
          <w:rFonts w:ascii="Arial" w:hAnsi="Arial" w:cs="Arial"/>
          <w:b/>
          <w:bCs/>
          <w:sz w:val="24"/>
          <w:szCs w:val="24"/>
        </w:rPr>
        <w:t xml:space="preserve"> </w:t>
      </w:r>
      <w:proofErr w:type="spellStart"/>
      <w:r w:rsidRPr="002A48B4">
        <w:rPr>
          <w:rFonts w:ascii="Arial" w:hAnsi="Arial" w:cs="Arial"/>
          <w:b/>
          <w:bCs/>
          <w:sz w:val="24"/>
          <w:szCs w:val="24"/>
        </w:rPr>
        <w:t>tranzactie</w:t>
      </w:r>
      <w:proofErr w:type="spellEnd"/>
      <w:r w:rsidRPr="002A48B4">
        <w:rPr>
          <w:rFonts w:ascii="Arial" w:hAnsi="Arial" w:cs="Arial"/>
          <w:b/>
          <w:bCs/>
          <w:sz w:val="24"/>
          <w:szCs w:val="24"/>
        </w:rPr>
        <w:t xml:space="preserve"> </w:t>
      </w:r>
      <w:r w:rsidRPr="002A48B4">
        <w:rPr>
          <w:rFonts w:ascii="Arial" w:eastAsia="Wingdings" w:hAnsi="Arial" w:cs="Arial"/>
          <w:b/>
          <w:bCs/>
          <w:sz w:val="24"/>
          <w:szCs w:val="24"/>
        </w:rPr>
        <w:t>à</w:t>
      </w:r>
      <w:r w:rsidRPr="002A48B4">
        <w:rPr>
          <w:rFonts w:ascii="Arial" w:hAnsi="Arial" w:cs="Arial"/>
          <w:b/>
          <w:bCs/>
          <w:sz w:val="24"/>
          <w:szCs w:val="24"/>
        </w:rPr>
        <w:t xml:space="preserve"> status closed + </w:t>
      </w:r>
      <w:proofErr w:type="spellStart"/>
      <w:r w:rsidRPr="002A48B4">
        <w:rPr>
          <w:rFonts w:ascii="Arial" w:hAnsi="Arial" w:cs="Arial"/>
          <w:b/>
          <w:bCs/>
          <w:sz w:val="24"/>
          <w:szCs w:val="24"/>
        </w:rPr>
        <w:t>mesaj</w:t>
      </w:r>
      <w:proofErr w:type="spellEnd"/>
      <w:r w:rsidRPr="002A48B4">
        <w:rPr>
          <w:rFonts w:ascii="Arial" w:hAnsi="Arial" w:cs="Arial"/>
          <w:b/>
          <w:bCs/>
          <w:sz w:val="24"/>
          <w:szCs w:val="24"/>
        </w:rPr>
        <w:t xml:space="preserve"> automat </w:t>
      </w:r>
      <w:proofErr w:type="spellStart"/>
      <w:r w:rsidRPr="002A48B4">
        <w:rPr>
          <w:rFonts w:ascii="Arial" w:hAnsi="Arial" w:cs="Arial"/>
          <w:b/>
          <w:bCs/>
          <w:sz w:val="24"/>
          <w:szCs w:val="24"/>
        </w:rPr>
        <w:t>catre</w:t>
      </w:r>
      <w:proofErr w:type="spellEnd"/>
      <w:r w:rsidRPr="002A48B4">
        <w:rPr>
          <w:rFonts w:ascii="Arial" w:hAnsi="Arial" w:cs="Arial"/>
          <w:b/>
          <w:bCs/>
          <w:sz w:val="24"/>
          <w:szCs w:val="24"/>
        </w:rPr>
        <w:t xml:space="preserve"> admin </w:t>
      </w:r>
    </w:p>
    <w:p w14:paraId="41824CBC" w14:textId="77777777" w:rsidR="00317AEB" w:rsidRPr="00BE4FD8" w:rsidRDefault="00317AEB" w:rsidP="00317AEB">
      <w:pPr>
        <w:spacing w:after="0" w:line="240" w:lineRule="auto"/>
        <w:rPr>
          <w:rFonts w:ascii="Arial" w:hAnsi="Arial" w:cs="Arial"/>
          <w:b/>
          <w:bCs/>
          <w:lang w:val="ro-RO"/>
        </w:rPr>
      </w:pPr>
    </w:p>
    <w:p w14:paraId="3EC69420" w14:textId="77777777" w:rsidR="00317AEB" w:rsidRPr="00BE4FD8" w:rsidRDefault="00317AEB" w:rsidP="00317AEB">
      <w:pPr>
        <w:rPr>
          <w:rFonts w:ascii="Arial" w:hAnsi="Arial" w:cs="Arial"/>
          <w:lang w:val="ro-RO"/>
        </w:rPr>
      </w:pPr>
    </w:p>
    <w:p w14:paraId="632D6292" w14:textId="77777777" w:rsidR="00317AEB" w:rsidRPr="00BE4FD8" w:rsidRDefault="00317AEB" w:rsidP="00317AEB">
      <w:pPr>
        <w:rPr>
          <w:rFonts w:ascii="Arial" w:hAnsi="Arial" w:cs="Arial"/>
          <w:lang w:val="ro-RO"/>
        </w:rPr>
      </w:pPr>
    </w:p>
    <w:p w14:paraId="5F2B57CC" w14:textId="77777777" w:rsidR="00317AEB" w:rsidRPr="00BE4FD8" w:rsidRDefault="00317AEB" w:rsidP="00317AEB">
      <w:pPr>
        <w:rPr>
          <w:rFonts w:ascii="Arial" w:hAnsi="Arial" w:cs="Arial"/>
          <w:lang w:val="ro-RO"/>
        </w:rPr>
      </w:pPr>
    </w:p>
    <w:tbl>
      <w:tblPr>
        <w:tblW w:w="0" w:type="auto"/>
        <w:tblLayout w:type="fixed"/>
        <w:tblLook w:val="0000" w:firstRow="0" w:lastRow="0" w:firstColumn="0" w:lastColumn="0" w:noHBand="0" w:noVBand="0"/>
      </w:tblPr>
      <w:tblGrid>
        <w:gridCol w:w="5256"/>
        <w:gridCol w:w="4590"/>
      </w:tblGrid>
      <w:tr w:rsidR="00317AEB" w:rsidRPr="002A48B4" w14:paraId="68FBF0C7" w14:textId="77777777" w:rsidTr="002A48B4">
        <w:tc>
          <w:tcPr>
            <w:tcW w:w="5256" w:type="dxa"/>
          </w:tcPr>
          <w:p w14:paraId="1CD4285E" w14:textId="77777777" w:rsidR="00317AEB" w:rsidRPr="00BE4FD8" w:rsidRDefault="00317AEB" w:rsidP="002A48B4">
            <w:pPr>
              <w:spacing w:after="0"/>
              <w:jc w:val="both"/>
              <w:rPr>
                <w:rFonts w:ascii="Arial" w:hAnsi="Arial" w:cs="Arial"/>
                <w:b/>
                <w:lang w:val="ro-RO"/>
              </w:rPr>
            </w:pPr>
            <w:r w:rsidRPr="00BE4FD8">
              <w:rPr>
                <w:rFonts w:ascii="Arial" w:hAnsi="Arial" w:cs="Arial"/>
                <w:b/>
                <w:lang w:val="ro-RO"/>
              </w:rPr>
              <w:t>Prestator</w:t>
            </w:r>
          </w:p>
          <w:p w14:paraId="121D7046" w14:textId="77777777" w:rsidR="00317AEB" w:rsidRPr="00BE4FD8" w:rsidRDefault="00317AEB" w:rsidP="002A48B4">
            <w:pPr>
              <w:spacing w:after="0"/>
              <w:jc w:val="both"/>
              <w:rPr>
                <w:rFonts w:ascii="Arial" w:hAnsi="Arial" w:cs="Arial"/>
                <w:b/>
                <w:lang w:val="ro-RO"/>
              </w:rPr>
            </w:pPr>
          </w:p>
        </w:tc>
        <w:tc>
          <w:tcPr>
            <w:tcW w:w="4590" w:type="dxa"/>
          </w:tcPr>
          <w:p w14:paraId="0E68E3E8" w14:textId="77777777" w:rsidR="00317AEB" w:rsidRPr="00BE4FD8" w:rsidRDefault="00317AEB" w:rsidP="002A48B4">
            <w:pPr>
              <w:spacing w:after="0"/>
              <w:jc w:val="both"/>
              <w:rPr>
                <w:rFonts w:ascii="Arial" w:hAnsi="Arial" w:cs="Arial"/>
                <w:b/>
                <w:lang w:val="ro-RO"/>
              </w:rPr>
            </w:pPr>
            <w:r w:rsidRPr="00BE4FD8">
              <w:rPr>
                <w:rFonts w:ascii="Arial" w:hAnsi="Arial" w:cs="Arial"/>
                <w:b/>
                <w:lang w:val="ro-RO"/>
              </w:rPr>
              <w:t>Beneficiar</w:t>
            </w:r>
          </w:p>
        </w:tc>
      </w:tr>
      <w:tr w:rsidR="00317AEB" w:rsidRPr="002A48B4" w14:paraId="7092EADC" w14:textId="77777777" w:rsidTr="002A48B4">
        <w:tc>
          <w:tcPr>
            <w:tcW w:w="5256" w:type="dxa"/>
          </w:tcPr>
          <w:p w14:paraId="2450F6A9" w14:textId="77777777" w:rsidR="00317AEB" w:rsidRPr="002A48B4" w:rsidRDefault="00317AEB" w:rsidP="002A48B4">
            <w:pPr>
              <w:spacing w:after="0"/>
              <w:jc w:val="both"/>
              <w:rPr>
                <w:rFonts w:ascii="Arial" w:hAnsi="Arial" w:cs="Arial"/>
                <w:b/>
                <w:lang w:val="ro-RO"/>
              </w:rPr>
            </w:pPr>
          </w:p>
        </w:tc>
        <w:tc>
          <w:tcPr>
            <w:tcW w:w="4590" w:type="dxa"/>
          </w:tcPr>
          <w:p w14:paraId="5113683E" w14:textId="77777777" w:rsidR="00317AEB" w:rsidRPr="002A48B4" w:rsidRDefault="00317AEB" w:rsidP="002A48B4">
            <w:pPr>
              <w:spacing w:after="0"/>
              <w:jc w:val="both"/>
              <w:rPr>
                <w:rFonts w:ascii="Arial" w:hAnsi="Arial" w:cs="Arial"/>
                <w:b/>
                <w:lang w:val="ro-RO"/>
              </w:rPr>
            </w:pPr>
          </w:p>
        </w:tc>
      </w:tr>
      <w:tr w:rsidR="00317AEB" w:rsidRPr="002A48B4" w14:paraId="1DC67962" w14:textId="77777777" w:rsidTr="002A48B4">
        <w:tc>
          <w:tcPr>
            <w:tcW w:w="5256" w:type="dxa"/>
          </w:tcPr>
          <w:p w14:paraId="4F49000B" w14:textId="15E59B2E" w:rsidR="00317AEB" w:rsidRPr="002A48B4" w:rsidDel="002606AF" w:rsidRDefault="002606AF" w:rsidP="002A48B4">
            <w:pPr>
              <w:spacing w:after="0"/>
              <w:jc w:val="both"/>
              <w:rPr>
                <w:del w:id="208" w:author="HMP 6" w:date="2021-09-08T15:50:00Z"/>
                <w:rFonts w:ascii="Arial" w:hAnsi="Arial" w:cs="Arial"/>
                <w:lang w:val="ro-RO"/>
              </w:rPr>
            </w:pPr>
            <w:ins w:id="209" w:author="HMP 6" w:date="2021-09-08T15:50:00Z">
              <w:r w:rsidRPr="00274BFE">
                <w:rPr>
                  <w:rFonts w:ascii="Arial" w:hAnsi="Arial" w:cs="Arial"/>
                  <w:b/>
                  <w:lang w:val="ro-RO"/>
                </w:rPr>
                <w:t>VBR Energy Network</w:t>
              </w:r>
              <w:r w:rsidRPr="006B3191">
                <w:rPr>
                  <w:rFonts w:ascii="Arial" w:hAnsi="Arial" w:cs="Arial"/>
                  <w:b/>
                  <w:lang w:val="ro-RO"/>
                </w:rPr>
                <w:t xml:space="preserve"> SRL</w:t>
              </w:r>
            </w:ins>
            <w:del w:id="210" w:author="HMP 6" w:date="2021-09-08T15:50:00Z">
              <w:r w:rsidR="00317AEB" w:rsidRPr="002A48B4" w:rsidDel="002606AF">
                <w:rPr>
                  <w:rFonts w:ascii="Arial" w:hAnsi="Arial" w:cs="Arial"/>
                  <w:b/>
                  <w:lang w:val="ro-RO"/>
                </w:rPr>
                <w:delText>....................</w:delText>
              </w:r>
            </w:del>
          </w:p>
          <w:p w14:paraId="3E93853B" w14:textId="77777777" w:rsidR="00317AEB" w:rsidRPr="002A48B4" w:rsidRDefault="00317AEB" w:rsidP="002A48B4">
            <w:pPr>
              <w:spacing w:after="0"/>
              <w:jc w:val="both"/>
              <w:rPr>
                <w:rFonts w:ascii="Arial" w:hAnsi="Arial" w:cs="Arial"/>
                <w:lang w:val="ro-RO"/>
              </w:rPr>
            </w:pPr>
          </w:p>
          <w:p w14:paraId="3C6AFD1A" w14:textId="77777777" w:rsidR="00317AEB" w:rsidRPr="002A48B4" w:rsidRDefault="00317AEB" w:rsidP="002A48B4">
            <w:pPr>
              <w:spacing w:after="0"/>
              <w:jc w:val="both"/>
              <w:rPr>
                <w:rFonts w:ascii="Arial" w:hAnsi="Arial" w:cs="Arial"/>
                <w:b/>
                <w:lang w:val="ro-RO"/>
              </w:rPr>
            </w:pPr>
          </w:p>
        </w:tc>
        <w:tc>
          <w:tcPr>
            <w:tcW w:w="4590" w:type="dxa"/>
          </w:tcPr>
          <w:p w14:paraId="6F7CB206" w14:textId="39CDC0A5" w:rsidR="00317AEB" w:rsidRPr="002A48B4" w:rsidRDefault="002606AF" w:rsidP="002A48B4">
            <w:pPr>
              <w:spacing w:after="0"/>
              <w:jc w:val="both"/>
              <w:rPr>
                <w:rFonts w:ascii="Arial" w:hAnsi="Arial" w:cs="Arial"/>
                <w:b/>
                <w:lang w:val="ro-RO"/>
              </w:rPr>
            </w:pPr>
            <w:ins w:id="211" w:author="HMP 6" w:date="2021-09-08T15:50:00Z">
              <w:r w:rsidRPr="00EE29AC">
                <w:rPr>
                  <w:rStyle w:val="StyleTextContractBoldChar"/>
                </w:rPr>
                <w:t>EUROPEAN CENTER FOR SERVICES INVESTMENTS AND FINANCING - ECSIF SRL</w:t>
              </w:r>
            </w:ins>
            <w:del w:id="212" w:author="HMP 6" w:date="2021-09-08T15:50:00Z">
              <w:r w:rsidR="00317AEB" w:rsidRPr="002A48B4" w:rsidDel="002606AF">
                <w:rPr>
                  <w:rFonts w:ascii="Arial" w:hAnsi="Arial" w:cs="Arial"/>
                  <w:b/>
                  <w:lang w:val="ro-RO"/>
                </w:rPr>
                <w:delText>........................................</w:delText>
              </w:r>
            </w:del>
          </w:p>
        </w:tc>
      </w:tr>
      <w:tr w:rsidR="00317AEB" w:rsidRPr="002A48B4" w14:paraId="301C6F44" w14:textId="77777777" w:rsidTr="002A48B4">
        <w:tc>
          <w:tcPr>
            <w:tcW w:w="5256" w:type="dxa"/>
          </w:tcPr>
          <w:p w14:paraId="622B58FA" w14:textId="77777777" w:rsidR="00317AEB" w:rsidRPr="006B3191" w:rsidRDefault="00317AEB" w:rsidP="002A48B4">
            <w:pPr>
              <w:spacing w:after="0"/>
              <w:jc w:val="both"/>
              <w:rPr>
                <w:rFonts w:ascii="Arial" w:hAnsi="Arial" w:cs="Arial"/>
                <w:lang w:val="ro-RO"/>
              </w:rPr>
            </w:pPr>
          </w:p>
        </w:tc>
        <w:tc>
          <w:tcPr>
            <w:tcW w:w="4590" w:type="dxa"/>
          </w:tcPr>
          <w:p w14:paraId="34014763" w14:textId="77777777" w:rsidR="00317AEB" w:rsidRPr="002A48B4" w:rsidRDefault="00317AEB" w:rsidP="002A48B4">
            <w:pPr>
              <w:spacing w:after="0"/>
              <w:jc w:val="both"/>
              <w:rPr>
                <w:rFonts w:ascii="Arial" w:hAnsi="Arial" w:cs="Arial"/>
                <w:lang w:val="ro-RO"/>
              </w:rPr>
            </w:pPr>
          </w:p>
        </w:tc>
      </w:tr>
      <w:tr w:rsidR="00317AEB" w:rsidRPr="002A48B4" w14:paraId="6A8E5265" w14:textId="77777777" w:rsidTr="002A48B4">
        <w:tc>
          <w:tcPr>
            <w:tcW w:w="5256" w:type="dxa"/>
          </w:tcPr>
          <w:p w14:paraId="4DE5566C" w14:textId="77777777" w:rsidR="00317AEB" w:rsidRPr="006B3191" w:rsidRDefault="00317AEB" w:rsidP="002A48B4">
            <w:pPr>
              <w:spacing w:after="0"/>
              <w:jc w:val="both"/>
              <w:rPr>
                <w:rFonts w:ascii="Arial" w:hAnsi="Arial" w:cs="Arial"/>
                <w:lang w:val="ro-RO"/>
              </w:rPr>
            </w:pPr>
          </w:p>
        </w:tc>
        <w:tc>
          <w:tcPr>
            <w:tcW w:w="4590" w:type="dxa"/>
          </w:tcPr>
          <w:p w14:paraId="72315B73" w14:textId="77777777" w:rsidR="00317AEB" w:rsidRPr="002A48B4" w:rsidRDefault="00317AEB" w:rsidP="002A48B4">
            <w:pPr>
              <w:spacing w:after="0"/>
              <w:jc w:val="both"/>
              <w:rPr>
                <w:rFonts w:ascii="Arial" w:hAnsi="Arial" w:cs="Arial"/>
                <w:lang w:val="ro-RO"/>
              </w:rPr>
            </w:pPr>
          </w:p>
        </w:tc>
      </w:tr>
      <w:tr w:rsidR="00317AEB" w:rsidRPr="002A48B4" w14:paraId="4979A282" w14:textId="77777777" w:rsidTr="002A48B4">
        <w:tc>
          <w:tcPr>
            <w:tcW w:w="5256" w:type="dxa"/>
          </w:tcPr>
          <w:p w14:paraId="70FBE433" w14:textId="77777777" w:rsidR="00317AEB" w:rsidRPr="006B3191" w:rsidRDefault="00317AEB" w:rsidP="002A48B4">
            <w:pPr>
              <w:spacing w:after="0"/>
              <w:jc w:val="both"/>
              <w:rPr>
                <w:rFonts w:ascii="Arial" w:hAnsi="Arial" w:cs="Arial"/>
                <w:lang w:val="ro-RO"/>
              </w:rPr>
            </w:pPr>
          </w:p>
        </w:tc>
        <w:tc>
          <w:tcPr>
            <w:tcW w:w="4590" w:type="dxa"/>
          </w:tcPr>
          <w:p w14:paraId="0A6E6DDE" w14:textId="77777777" w:rsidR="00317AEB" w:rsidRPr="002A48B4" w:rsidRDefault="00317AEB" w:rsidP="002A48B4">
            <w:pPr>
              <w:spacing w:after="0"/>
              <w:jc w:val="both"/>
              <w:rPr>
                <w:rFonts w:ascii="Arial" w:hAnsi="Arial" w:cs="Arial"/>
                <w:lang w:val="ro-RO"/>
              </w:rPr>
            </w:pPr>
          </w:p>
        </w:tc>
      </w:tr>
      <w:tr w:rsidR="00317AEB" w:rsidRPr="002A48B4" w14:paraId="5976C044" w14:textId="77777777" w:rsidTr="002A48B4">
        <w:tc>
          <w:tcPr>
            <w:tcW w:w="5256" w:type="dxa"/>
          </w:tcPr>
          <w:p w14:paraId="5A5C2C4B" w14:textId="77777777" w:rsidR="00317AEB" w:rsidRPr="006B3191" w:rsidRDefault="00317AEB" w:rsidP="002A48B4">
            <w:pPr>
              <w:spacing w:after="0"/>
              <w:jc w:val="both"/>
              <w:rPr>
                <w:rFonts w:ascii="Arial" w:hAnsi="Arial" w:cs="Arial"/>
                <w:lang w:val="ro-RO"/>
              </w:rPr>
            </w:pPr>
          </w:p>
        </w:tc>
        <w:tc>
          <w:tcPr>
            <w:tcW w:w="4590" w:type="dxa"/>
          </w:tcPr>
          <w:p w14:paraId="1D1C15A3" w14:textId="77777777" w:rsidR="00317AEB" w:rsidRPr="002A48B4" w:rsidRDefault="00317AEB" w:rsidP="002A48B4">
            <w:pPr>
              <w:spacing w:after="0"/>
              <w:jc w:val="both"/>
              <w:rPr>
                <w:rFonts w:ascii="Arial" w:hAnsi="Arial" w:cs="Arial"/>
                <w:lang w:val="ro-RO"/>
              </w:rPr>
            </w:pPr>
          </w:p>
        </w:tc>
      </w:tr>
    </w:tbl>
    <w:p w14:paraId="3BBAD76E" w14:textId="77777777" w:rsidR="00317AEB" w:rsidRPr="002A48B4" w:rsidRDefault="00317AEB" w:rsidP="00317AEB">
      <w:pPr>
        <w:spacing w:after="0"/>
        <w:jc w:val="both"/>
        <w:rPr>
          <w:rFonts w:ascii="Arial" w:hAnsi="Arial" w:cs="Arial"/>
          <w:lang w:val="ro-RO"/>
        </w:rPr>
      </w:pPr>
      <w:r w:rsidRPr="002A48B4">
        <w:rPr>
          <w:rFonts w:ascii="Arial" w:hAnsi="Arial" w:cs="Arial"/>
          <w:lang w:val="ro-RO"/>
        </w:rPr>
        <w:t>____________________________</w:t>
      </w:r>
      <w:r w:rsidRPr="002A48B4">
        <w:rPr>
          <w:rFonts w:ascii="Arial" w:hAnsi="Arial" w:cs="Arial"/>
          <w:lang w:val="ro-RO"/>
        </w:rPr>
        <w:tab/>
      </w:r>
      <w:r w:rsidRPr="002A48B4">
        <w:rPr>
          <w:rFonts w:ascii="Arial" w:hAnsi="Arial" w:cs="Arial"/>
          <w:lang w:val="ro-RO"/>
        </w:rPr>
        <w:tab/>
        <w:t xml:space="preserve">               _______________________________</w:t>
      </w:r>
      <w:r w:rsidRPr="002A48B4">
        <w:rPr>
          <w:rFonts w:ascii="Arial" w:hAnsi="Arial" w:cs="Arial"/>
          <w:lang w:val="ro-RO"/>
        </w:rPr>
        <w:tab/>
      </w:r>
    </w:p>
    <w:p w14:paraId="09E771ED" w14:textId="25643F7A" w:rsidR="00317AEB" w:rsidRPr="002A48B4" w:rsidRDefault="00317AEB" w:rsidP="00317AEB">
      <w:pPr>
        <w:spacing w:after="0"/>
        <w:jc w:val="both"/>
        <w:rPr>
          <w:rFonts w:ascii="Arial" w:hAnsi="Arial" w:cs="Arial"/>
          <w:lang w:val="ro-RO"/>
        </w:rPr>
      </w:pPr>
      <w:r w:rsidRPr="002A48B4">
        <w:rPr>
          <w:rFonts w:ascii="Arial" w:hAnsi="Arial" w:cs="Arial"/>
          <w:lang w:val="ro-RO"/>
        </w:rPr>
        <w:t>(Data semnarii)</w:t>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t xml:space="preserve">                  (Data semnarii</w:t>
      </w:r>
      <w:ins w:id="213" w:author="HMP 6" w:date="2021-09-08T15:50:00Z">
        <w:r w:rsidR="002606AF">
          <w:rPr>
            <w:rFonts w:ascii="Arial" w:hAnsi="Arial" w:cs="Arial"/>
            <w:lang w:val="ro-RO"/>
          </w:rPr>
          <w:t>)</w:t>
        </w:r>
      </w:ins>
    </w:p>
    <w:p w14:paraId="0F1E556F" w14:textId="77777777" w:rsidR="00317AEB" w:rsidRDefault="00317AEB" w:rsidP="00317AEB">
      <w:pPr>
        <w:rPr>
          <w:rFonts w:ascii="Arial" w:hAnsi="Arial" w:cs="Arial"/>
          <w:lang w:val="ro-RO"/>
        </w:rPr>
      </w:pPr>
    </w:p>
    <w:p w14:paraId="0F0A5835" w14:textId="1CC648C6" w:rsidR="005D592E" w:rsidRDefault="005D592E" w:rsidP="00317AEB">
      <w:pPr>
        <w:rPr>
          <w:rFonts w:ascii="Arial" w:hAnsi="Arial" w:cs="Arial"/>
          <w:lang w:val="ro-RO"/>
        </w:rPr>
        <w:sectPr w:rsidR="005D592E" w:rsidSect="00317AEB">
          <w:footerReference w:type="default" r:id="rId19"/>
          <w:pgSz w:w="12240" w:h="15840"/>
          <w:pgMar w:top="1134" w:right="1467" w:bottom="1135" w:left="1440" w:header="720" w:footer="0" w:gutter="0"/>
          <w:pgNumType w:start="1"/>
          <w:cols w:space="720"/>
          <w:docGrid w:linePitch="360"/>
        </w:sectPr>
      </w:pPr>
    </w:p>
    <w:p w14:paraId="12718AEB" w14:textId="372613C5" w:rsidR="005D592E" w:rsidRPr="006B3191" w:rsidRDefault="005D592E" w:rsidP="005D592E">
      <w:pPr>
        <w:pStyle w:val="BodyTextIndent3"/>
        <w:spacing w:after="0"/>
        <w:ind w:left="0"/>
        <w:jc w:val="center"/>
        <w:rPr>
          <w:ins w:id="215" w:author="HMP 6" w:date="2021-09-08T15:30:00Z"/>
          <w:rFonts w:ascii="Arial" w:hAnsi="Arial" w:cs="Arial"/>
          <w:b/>
          <w:sz w:val="22"/>
          <w:szCs w:val="22"/>
          <w:lang w:val="ro-RO"/>
        </w:rPr>
      </w:pPr>
      <w:ins w:id="216" w:author="HMP 6" w:date="2021-09-08T15:30:00Z">
        <w:r w:rsidRPr="006B3191">
          <w:rPr>
            <w:rFonts w:ascii="Arial" w:hAnsi="Arial" w:cs="Arial"/>
            <w:b/>
            <w:sz w:val="22"/>
            <w:szCs w:val="22"/>
            <w:lang w:val="ro-RO"/>
          </w:rPr>
          <w:lastRenderedPageBreak/>
          <w:t>ANEXA 2 – ETAPELE DE DEZVOLTARE SI DE IMPLEMENTARE;</w:t>
        </w:r>
      </w:ins>
    </w:p>
    <w:p w14:paraId="42B41AB6" w14:textId="4AD14A27" w:rsidR="005D592E" w:rsidRDefault="005D592E" w:rsidP="00317AEB">
      <w:pPr>
        <w:jc w:val="center"/>
        <w:rPr>
          <w:ins w:id="217" w:author="HMP 6" w:date="2021-09-08T15:30:00Z"/>
          <w:rFonts w:ascii="Arial" w:hAnsi="Arial" w:cs="Arial"/>
          <w:b/>
          <w:bCs/>
          <w:lang w:val="ro-RO"/>
        </w:rPr>
      </w:pPr>
    </w:p>
    <w:p w14:paraId="5A168EFC" w14:textId="0CB47DF3" w:rsidR="005D592E" w:rsidRDefault="000C2B16" w:rsidP="00317AEB">
      <w:pPr>
        <w:jc w:val="center"/>
        <w:rPr>
          <w:ins w:id="218" w:author="HMP 6" w:date="2021-09-08T15:30:00Z"/>
          <w:rFonts w:ascii="Arial" w:hAnsi="Arial" w:cs="Arial"/>
          <w:b/>
          <w:bCs/>
          <w:lang w:val="ro-RO"/>
        </w:rPr>
      </w:pPr>
      <w:ins w:id="219" w:author="Daniel Dumitrescu" w:date="2021-09-08T16:24:00Z">
        <w:r w:rsidRPr="000C2B16">
          <w:lastRenderedPageBreak/>
          <w:drawing>
            <wp:inline distT="0" distB="0" distL="0" distR="0" wp14:anchorId="7525F43C" wp14:editId="0A0569B2">
              <wp:extent cx="5455285" cy="861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55285" cy="8617585"/>
                      </a:xfrm>
                      <a:prstGeom prst="rect">
                        <a:avLst/>
                      </a:prstGeom>
                      <a:noFill/>
                      <a:ln>
                        <a:noFill/>
                      </a:ln>
                    </pic:spPr>
                  </pic:pic>
                </a:graphicData>
              </a:graphic>
            </wp:inline>
          </w:drawing>
        </w:r>
      </w:ins>
    </w:p>
    <w:p w14:paraId="57E485C5" w14:textId="74ECB20D" w:rsidR="005D592E" w:rsidRDefault="005D592E" w:rsidP="00317AEB">
      <w:pPr>
        <w:jc w:val="center"/>
        <w:rPr>
          <w:ins w:id="220" w:author="HMP 6" w:date="2021-09-08T15:30:00Z"/>
          <w:rFonts w:ascii="Arial" w:hAnsi="Arial" w:cs="Arial"/>
          <w:b/>
          <w:bCs/>
          <w:lang w:val="ro-RO"/>
        </w:rPr>
      </w:pPr>
    </w:p>
    <w:p w14:paraId="3777949C" w14:textId="018CF021" w:rsidR="005D592E" w:rsidRDefault="005D592E" w:rsidP="00317AEB">
      <w:pPr>
        <w:jc w:val="center"/>
        <w:rPr>
          <w:ins w:id="221" w:author="HMP 6" w:date="2021-09-08T15:30:00Z"/>
          <w:rFonts w:ascii="Arial" w:hAnsi="Arial" w:cs="Arial"/>
          <w:b/>
          <w:bCs/>
          <w:lang w:val="ro-RO"/>
        </w:rPr>
      </w:pPr>
    </w:p>
    <w:p w14:paraId="16E4D218" w14:textId="635CADB9" w:rsidR="005D592E" w:rsidRDefault="005D592E" w:rsidP="00317AEB">
      <w:pPr>
        <w:jc w:val="center"/>
        <w:rPr>
          <w:ins w:id="222" w:author="HMP 6" w:date="2021-09-08T15:30:00Z"/>
          <w:rFonts w:ascii="Arial" w:hAnsi="Arial" w:cs="Arial"/>
          <w:b/>
          <w:bCs/>
          <w:lang w:val="ro-RO"/>
        </w:rPr>
      </w:pPr>
    </w:p>
    <w:p w14:paraId="758170BA" w14:textId="01CE81EA" w:rsidR="005D592E" w:rsidRDefault="005D592E" w:rsidP="00317AEB">
      <w:pPr>
        <w:jc w:val="center"/>
        <w:rPr>
          <w:ins w:id="223" w:author="HMP 6" w:date="2021-09-08T15:30:00Z"/>
          <w:rFonts w:ascii="Arial" w:hAnsi="Arial" w:cs="Arial"/>
          <w:b/>
          <w:bCs/>
          <w:lang w:val="ro-RO"/>
        </w:rPr>
      </w:pPr>
    </w:p>
    <w:p w14:paraId="6A5AA8AD" w14:textId="3305D74F" w:rsidR="005D592E" w:rsidRDefault="005D592E" w:rsidP="00317AEB">
      <w:pPr>
        <w:jc w:val="center"/>
        <w:rPr>
          <w:ins w:id="224" w:author="HMP 6" w:date="2021-09-08T15:30:00Z"/>
          <w:rFonts w:ascii="Arial" w:hAnsi="Arial" w:cs="Arial"/>
          <w:b/>
          <w:bCs/>
          <w:lang w:val="ro-RO"/>
        </w:rPr>
      </w:pPr>
    </w:p>
    <w:p w14:paraId="0221AFBE" w14:textId="615FCEC8" w:rsidR="005D592E" w:rsidRDefault="005D592E" w:rsidP="00317AEB">
      <w:pPr>
        <w:jc w:val="center"/>
        <w:rPr>
          <w:ins w:id="225" w:author="HMP 6" w:date="2021-09-08T15:30:00Z"/>
          <w:rFonts w:ascii="Arial" w:hAnsi="Arial" w:cs="Arial"/>
          <w:b/>
          <w:bCs/>
          <w:lang w:val="ro-RO"/>
        </w:rPr>
      </w:pPr>
    </w:p>
    <w:p w14:paraId="338CC8CB" w14:textId="3AFFE113" w:rsidR="005D592E" w:rsidRDefault="005D592E" w:rsidP="00317AEB">
      <w:pPr>
        <w:jc w:val="center"/>
        <w:rPr>
          <w:ins w:id="226" w:author="HMP 6" w:date="2021-09-08T15:30:00Z"/>
          <w:rFonts w:ascii="Arial" w:hAnsi="Arial" w:cs="Arial"/>
          <w:b/>
          <w:bCs/>
          <w:lang w:val="ro-RO"/>
        </w:rPr>
      </w:pPr>
    </w:p>
    <w:p w14:paraId="056A5AC4" w14:textId="5C28C1E8" w:rsidR="005D592E" w:rsidRDefault="005D592E" w:rsidP="00317AEB">
      <w:pPr>
        <w:jc w:val="center"/>
        <w:rPr>
          <w:ins w:id="227" w:author="HMP 6" w:date="2021-09-08T15:30:00Z"/>
          <w:rFonts w:ascii="Arial" w:hAnsi="Arial" w:cs="Arial"/>
          <w:b/>
          <w:bCs/>
          <w:lang w:val="ro-RO"/>
        </w:rPr>
      </w:pPr>
    </w:p>
    <w:p w14:paraId="22A3BDAC" w14:textId="7EB02188" w:rsidR="005D592E" w:rsidRDefault="005D592E" w:rsidP="00317AEB">
      <w:pPr>
        <w:jc w:val="center"/>
        <w:rPr>
          <w:ins w:id="228" w:author="HMP 6" w:date="2021-09-08T15:30:00Z"/>
          <w:rFonts w:ascii="Arial" w:hAnsi="Arial" w:cs="Arial"/>
          <w:b/>
          <w:bCs/>
          <w:lang w:val="ro-RO"/>
        </w:rPr>
      </w:pPr>
    </w:p>
    <w:tbl>
      <w:tblPr>
        <w:tblW w:w="0" w:type="auto"/>
        <w:tblLayout w:type="fixed"/>
        <w:tblLook w:val="0000" w:firstRow="0" w:lastRow="0" w:firstColumn="0" w:lastColumn="0" w:noHBand="0" w:noVBand="0"/>
      </w:tblPr>
      <w:tblGrid>
        <w:gridCol w:w="5256"/>
        <w:gridCol w:w="4590"/>
      </w:tblGrid>
      <w:tr w:rsidR="005D592E" w:rsidRPr="002A48B4" w14:paraId="7BBA554D" w14:textId="77777777" w:rsidTr="002A48B4">
        <w:trPr>
          <w:ins w:id="229" w:author="HMP 6" w:date="2021-09-08T15:31:00Z"/>
        </w:trPr>
        <w:tc>
          <w:tcPr>
            <w:tcW w:w="5256" w:type="dxa"/>
          </w:tcPr>
          <w:p w14:paraId="5B0CC9E3" w14:textId="77777777" w:rsidR="005D592E" w:rsidRPr="00BE4FD8" w:rsidRDefault="005D592E" w:rsidP="002A48B4">
            <w:pPr>
              <w:spacing w:after="0"/>
              <w:jc w:val="both"/>
              <w:rPr>
                <w:ins w:id="230" w:author="HMP 6" w:date="2021-09-08T15:31:00Z"/>
                <w:rFonts w:ascii="Arial" w:hAnsi="Arial" w:cs="Arial"/>
                <w:b/>
                <w:lang w:val="ro-RO"/>
              </w:rPr>
            </w:pPr>
            <w:ins w:id="231" w:author="HMP 6" w:date="2021-09-08T15:31:00Z">
              <w:r w:rsidRPr="00BE4FD8">
                <w:rPr>
                  <w:rFonts w:ascii="Arial" w:hAnsi="Arial" w:cs="Arial"/>
                  <w:b/>
                  <w:lang w:val="ro-RO"/>
                </w:rPr>
                <w:t>Prestator</w:t>
              </w:r>
            </w:ins>
          </w:p>
          <w:p w14:paraId="14A9E1CF" w14:textId="77777777" w:rsidR="005D592E" w:rsidRPr="00BE4FD8" w:rsidRDefault="005D592E" w:rsidP="002A48B4">
            <w:pPr>
              <w:spacing w:after="0"/>
              <w:jc w:val="both"/>
              <w:rPr>
                <w:ins w:id="232" w:author="HMP 6" w:date="2021-09-08T15:31:00Z"/>
                <w:rFonts w:ascii="Arial" w:hAnsi="Arial" w:cs="Arial"/>
                <w:b/>
                <w:lang w:val="ro-RO"/>
              </w:rPr>
            </w:pPr>
          </w:p>
        </w:tc>
        <w:tc>
          <w:tcPr>
            <w:tcW w:w="4590" w:type="dxa"/>
          </w:tcPr>
          <w:p w14:paraId="54487B98" w14:textId="77777777" w:rsidR="005D592E" w:rsidRPr="00BE4FD8" w:rsidRDefault="005D592E" w:rsidP="002A48B4">
            <w:pPr>
              <w:spacing w:after="0"/>
              <w:jc w:val="both"/>
              <w:rPr>
                <w:ins w:id="233" w:author="HMP 6" w:date="2021-09-08T15:31:00Z"/>
                <w:rFonts w:ascii="Arial" w:hAnsi="Arial" w:cs="Arial"/>
                <w:b/>
                <w:lang w:val="ro-RO"/>
              </w:rPr>
            </w:pPr>
            <w:ins w:id="234" w:author="HMP 6" w:date="2021-09-08T15:31:00Z">
              <w:r w:rsidRPr="00BE4FD8">
                <w:rPr>
                  <w:rFonts w:ascii="Arial" w:hAnsi="Arial" w:cs="Arial"/>
                  <w:b/>
                  <w:lang w:val="ro-RO"/>
                </w:rPr>
                <w:t>Beneficiar</w:t>
              </w:r>
            </w:ins>
          </w:p>
        </w:tc>
      </w:tr>
      <w:tr w:rsidR="005D592E" w:rsidRPr="002A48B4" w14:paraId="66977216" w14:textId="77777777" w:rsidTr="002A48B4">
        <w:trPr>
          <w:ins w:id="235" w:author="HMP 6" w:date="2021-09-08T15:31:00Z"/>
        </w:trPr>
        <w:tc>
          <w:tcPr>
            <w:tcW w:w="5256" w:type="dxa"/>
          </w:tcPr>
          <w:p w14:paraId="36675812" w14:textId="77777777" w:rsidR="005D592E" w:rsidRPr="002A48B4" w:rsidRDefault="005D592E" w:rsidP="002A48B4">
            <w:pPr>
              <w:spacing w:after="0"/>
              <w:jc w:val="both"/>
              <w:rPr>
                <w:ins w:id="236" w:author="HMP 6" w:date="2021-09-08T15:31:00Z"/>
                <w:rFonts w:ascii="Arial" w:hAnsi="Arial" w:cs="Arial"/>
                <w:b/>
                <w:lang w:val="ro-RO"/>
              </w:rPr>
            </w:pPr>
          </w:p>
        </w:tc>
        <w:tc>
          <w:tcPr>
            <w:tcW w:w="4590" w:type="dxa"/>
          </w:tcPr>
          <w:p w14:paraId="35AA7000" w14:textId="77777777" w:rsidR="005D592E" w:rsidRPr="002A48B4" w:rsidRDefault="005D592E" w:rsidP="002A48B4">
            <w:pPr>
              <w:spacing w:after="0"/>
              <w:jc w:val="both"/>
              <w:rPr>
                <w:ins w:id="237" w:author="HMP 6" w:date="2021-09-08T15:31:00Z"/>
                <w:rFonts w:ascii="Arial" w:hAnsi="Arial" w:cs="Arial"/>
                <w:b/>
                <w:lang w:val="ro-RO"/>
              </w:rPr>
            </w:pPr>
          </w:p>
        </w:tc>
      </w:tr>
      <w:tr w:rsidR="005D592E" w:rsidRPr="002A48B4" w14:paraId="41619BB5" w14:textId="77777777" w:rsidTr="002A48B4">
        <w:trPr>
          <w:ins w:id="238" w:author="HMP 6" w:date="2021-09-08T15:31:00Z"/>
        </w:trPr>
        <w:tc>
          <w:tcPr>
            <w:tcW w:w="5256" w:type="dxa"/>
          </w:tcPr>
          <w:p w14:paraId="40CB6258" w14:textId="76BCB992" w:rsidR="005D592E" w:rsidRPr="002A48B4" w:rsidRDefault="002606AF" w:rsidP="002A48B4">
            <w:pPr>
              <w:spacing w:after="0"/>
              <w:jc w:val="both"/>
              <w:rPr>
                <w:ins w:id="239" w:author="HMP 6" w:date="2021-09-08T15:31:00Z"/>
                <w:rFonts w:ascii="Arial" w:hAnsi="Arial" w:cs="Arial"/>
                <w:lang w:val="ro-RO"/>
              </w:rPr>
            </w:pPr>
            <w:ins w:id="240" w:author="HMP 6" w:date="2021-09-08T15:50:00Z">
              <w:r w:rsidRPr="00274BFE">
                <w:rPr>
                  <w:rFonts w:ascii="Arial" w:hAnsi="Arial" w:cs="Arial"/>
                  <w:b/>
                  <w:lang w:val="ro-RO"/>
                </w:rPr>
                <w:t>VBR Energy Network</w:t>
              </w:r>
              <w:r w:rsidRPr="006B3191">
                <w:rPr>
                  <w:rFonts w:ascii="Arial" w:hAnsi="Arial" w:cs="Arial"/>
                  <w:b/>
                  <w:lang w:val="ro-RO"/>
                </w:rPr>
                <w:t xml:space="preserve"> SRL</w:t>
              </w:r>
            </w:ins>
          </w:p>
          <w:p w14:paraId="55889485" w14:textId="77777777" w:rsidR="005D592E" w:rsidRPr="002A48B4" w:rsidRDefault="005D592E" w:rsidP="002A48B4">
            <w:pPr>
              <w:spacing w:after="0"/>
              <w:jc w:val="both"/>
              <w:rPr>
                <w:ins w:id="241" w:author="HMP 6" w:date="2021-09-08T15:31:00Z"/>
                <w:rFonts w:ascii="Arial" w:hAnsi="Arial" w:cs="Arial"/>
                <w:b/>
                <w:lang w:val="ro-RO"/>
              </w:rPr>
            </w:pPr>
          </w:p>
        </w:tc>
        <w:tc>
          <w:tcPr>
            <w:tcW w:w="4590" w:type="dxa"/>
          </w:tcPr>
          <w:p w14:paraId="73B6A840" w14:textId="7122E488" w:rsidR="005D592E" w:rsidRPr="002A48B4" w:rsidRDefault="002606AF" w:rsidP="002A48B4">
            <w:pPr>
              <w:spacing w:after="0"/>
              <w:jc w:val="both"/>
              <w:rPr>
                <w:ins w:id="242" w:author="HMP 6" w:date="2021-09-08T15:31:00Z"/>
                <w:rFonts w:ascii="Arial" w:hAnsi="Arial" w:cs="Arial"/>
                <w:b/>
                <w:lang w:val="ro-RO"/>
              </w:rPr>
            </w:pPr>
            <w:ins w:id="243" w:author="HMP 6" w:date="2021-09-08T15:51:00Z">
              <w:r w:rsidRPr="00EE29AC">
                <w:rPr>
                  <w:rStyle w:val="StyleTextContractBoldChar"/>
                </w:rPr>
                <w:t>EUROPEAN CENTER FOR SERVICES INVESTMENTS AND FINANCING - ECSIF SRL</w:t>
              </w:r>
            </w:ins>
          </w:p>
        </w:tc>
      </w:tr>
      <w:tr w:rsidR="005D592E" w:rsidRPr="002A48B4" w14:paraId="07A2B89F" w14:textId="77777777" w:rsidTr="002A48B4">
        <w:trPr>
          <w:ins w:id="244" w:author="HMP 6" w:date="2021-09-08T15:31:00Z"/>
        </w:trPr>
        <w:tc>
          <w:tcPr>
            <w:tcW w:w="5256" w:type="dxa"/>
          </w:tcPr>
          <w:p w14:paraId="589F3D5A" w14:textId="77777777" w:rsidR="005D592E" w:rsidRPr="006B3191" w:rsidRDefault="005D592E" w:rsidP="002A48B4">
            <w:pPr>
              <w:spacing w:after="0"/>
              <w:jc w:val="both"/>
              <w:rPr>
                <w:ins w:id="245" w:author="HMP 6" w:date="2021-09-08T15:31:00Z"/>
                <w:rFonts w:ascii="Arial" w:hAnsi="Arial" w:cs="Arial"/>
                <w:lang w:val="ro-RO"/>
              </w:rPr>
            </w:pPr>
          </w:p>
        </w:tc>
        <w:tc>
          <w:tcPr>
            <w:tcW w:w="4590" w:type="dxa"/>
          </w:tcPr>
          <w:p w14:paraId="70019449" w14:textId="77777777" w:rsidR="005D592E" w:rsidRPr="002A48B4" w:rsidRDefault="005D592E" w:rsidP="002A48B4">
            <w:pPr>
              <w:spacing w:after="0"/>
              <w:jc w:val="both"/>
              <w:rPr>
                <w:ins w:id="246" w:author="HMP 6" w:date="2021-09-08T15:31:00Z"/>
                <w:rFonts w:ascii="Arial" w:hAnsi="Arial" w:cs="Arial"/>
                <w:lang w:val="ro-RO"/>
              </w:rPr>
            </w:pPr>
          </w:p>
        </w:tc>
      </w:tr>
      <w:tr w:rsidR="005D592E" w:rsidRPr="002A48B4" w14:paraId="53CCFFA6" w14:textId="77777777" w:rsidTr="002A48B4">
        <w:trPr>
          <w:ins w:id="247" w:author="HMP 6" w:date="2021-09-08T15:31:00Z"/>
        </w:trPr>
        <w:tc>
          <w:tcPr>
            <w:tcW w:w="5256" w:type="dxa"/>
          </w:tcPr>
          <w:p w14:paraId="0891683C" w14:textId="77777777" w:rsidR="005D592E" w:rsidRPr="006B3191" w:rsidRDefault="005D592E" w:rsidP="002A48B4">
            <w:pPr>
              <w:spacing w:after="0"/>
              <w:jc w:val="both"/>
              <w:rPr>
                <w:ins w:id="248" w:author="HMP 6" w:date="2021-09-08T15:31:00Z"/>
                <w:rFonts w:ascii="Arial" w:hAnsi="Arial" w:cs="Arial"/>
                <w:lang w:val="ro-RO"/>
              </w:rPr>
            </w:pPr>
          </w:p>
        </w:tc>
        <w:tc>
          <w:tcPr>
            <w:tcW w:w="4590" w:type="dxa"/>
          </w:tcPr>
          <w:p w14:paraId="4D586950" w14:textId="77777777" w:rsidR="005D592E" w:rsidRPr="002A48B4" w:rsidRDefault="005D592E" w:rsidP="002A48B4">
            <w:pPr>
              <w:spacing w:after="0"/>
              <w:jc w:val="both"/>
              <w:rPr>
                <w:ins w:id="249" w:author="HMP 6" w:date="2021-09-08T15:31:00Z"/>
                <w:rFonts w:ascii="Arial" w:hAnsi="Arial" w:cs="Arial"/>
                <w:lang w:val="ro-RO"/>
              </w:rPr>
            </w:pPr>
          </w:p>
        </w:tc>
      </w:tr>
      <w:tr w:rsidR="005D592E" w:rsidRPr="002A48B4" w14:paraId="36474953" w14:textId="77777777" w:rsidTr="002A48B4">
        <w:trPr>
          <w:ins w:id="250" w:author="HMP 6" w:date="2021-09-08T15:31:00Z"/>
        </w:trPr>
        <w:tc>
          <w:tcPr>
            <w:tcW w:w="5256" w:type="dxa"/>
          </w:tcPr>
          <w:p w14:paraId="7A78581F" w14:textId="77777777" w:rsidR="005D592E" w:rsidRPr="006B3191" w:rsidRDefault="005D592E" w:rsidP="002A48B4">
            <w:pPr>
              <w:spacing w:after="0"/>
              <w:jc w:val="both"/>
              <w:rPr>
                <w:ins w:id="251" w:author="HMP 6" w:date="2021-09-08T15:31:00Z"/>
                <w:rFonts w:ascii="Arial" w:hAnsi="Arial" w:cs="Arial"/>
                <w:lang w:val="ro-RO"/>
              </w:rPr>
            </w:pPr>
          </w:p>
        </w:tc>
        <w:tc>
          <w:tcPr>
            <w:tcW w:w="4590" w:type="dxa"/>
          </w:tcPr>
          <w:p w14:paraId="75D98EC6" w14:textId="77777777" w:rsidR="005D592E" w:rsidRPr="002A48B4" w:rsidRDefault="005D592E" w:rsidP="002A48B4">
            <w:pPr>
              <w:spacing w:after="0"/>
              <w:jc w:val="both"/>
              <w:rPr>
                <w:ins w:id="252" w:author="HMP 6" w:date="2021-09-08T15:31:00Z"/>
                <w:rFonts w:ascii="Arial" w:hAnsi="Arial" w:cs="Arial"/>
                <w:lang w:val="ro-RO"/>
              </w:rPr>
            </w:pPr>
          </w:p>
        </w:tc>
      </w:tr>
      <w:tr w:rsidR="005D592E" w:rsidRPr="002A48B4" w14:paraId="5626939F" w14:textId="77777777" w:rsidTr="002A48B4">
        <w:trPr>
          <w:ins w:id="253" w:author="HMP 6" w:date="2021-09-08T15:31:00Z"/>
        </w:trPr>
        <w:tc>
          <w:tcPr>
            <w:tcW w:w="5256" w:type="dxa"/>
          </w:tcPr>
          <w:p w14:paraId="67D4D7AE" w14:textId="77777777" w:rsidR="005D592E" w:rsidRPr="006B3191" w:rsidRDefault="005D592E" w:rsidP="002A48B4">
            <w:pPr>
              <w:spacing w:after="0"/>
              <w:jc w:val="both"/>
              <w:rPr>
                <w:ins w:id="254" w:author="HMP 6" w:date="2021-09-08T15:31:00Z"/>
                <w:rFonts w:ascii="Arial" w:hAnsi="Arial" w:cs="Arial"/>
                <w:lang w:val="ro-RO"/>
              </w:rPr>
            </w:pPr>
          </w:p>
        </w:tc>
        <w:tc>
          <w:tcPr>
            <w:tcW w:w="4590" w:type="dxa"/>
          </w:tcPr>
          <w:p w14:paraId="6B6328F1" w14:textId="77777777" w:rsidR="005D592E" w:rsidRPr="002A48B4" w:rsidRDefault="005D592E" w:rsidP="002A48B4">
            <w:pPr>
              <w:spacing w:after="0"/>
              <w:jc w:val="both"/>
              <w:rPr>
                <w:ins w:id="255" w:author="HMP 6" w:date="2021-09-08T15:31:00Z"/>
                <w:rFonts w:ascii="Arial" w:hAnsi="Arial" w:cs="Arial"/>
                <w:lang w:val="ro-RO"/>
              </w:rPr>
            </w:pPr>
          </w:p>
        </w:tc>
      </w:tr>
    </w:tbl>
    <w:p w14:paraId="20FA0E29" w14:textId="77777777" w:rsidR="005D592E" w:rsidRPr="002A48B4" w:rsidRDefault="005D592E" w:rsidP="005D592E">
      <w:pPr>
        <w:spacing w:after="0"/>
        <w:jc w:val="both"/>
        <w:rPr>
          <w:ins w:id="256" w:author="HMP 6" w:date="2021-09-08T15:31:00Z"/>
          <w:rFonts w:ascii="Arial" w:hAnsi="Arial" w:cs="Arial"/>
          <w:lang w:val="ro-RO"/>
        </w:rPr>
      </w:pPr>
      <w:ins w:id="257" w:author="HMP 6" w:date="2021-09-08T15:31:00Z">
        <w:r w:rsidRPr="002A48B4">
          <w:rPr>
            <w:rFonts w:ascii="Arial" w:hAnsi="Arial" w:cs="Arial"/>
            <w:lang w:val="ro-RO"/>
          </w:rPr>
          <w:t>____________________________</w:t>
        </w:r>
        <w:r w:rsidRPr="002A48B4">
          <w:rPr>
            <w:rFonts w:ascii="Arial" w:hAnsi="Arial" w:cs="Arial"/>
            <w:lang w:val="ro-RO"/>
          </w:rPr>
          <w:tab/>
        </w:r>
        <w:r w:rsidRPr="002A48B4">
          <w:rPr>
            <w:rFonts w:ascii="Arial" w:hAnsi="Arial" w:cs="Arial"/>
            <w:lang w:val="ro-RO"/>
          </w:rPr>
          <w:tab/>
          <w:t xml:space="preserve">               _______________________________</w:t>
        </w:r>
        <w:r w:rsidRPr="002A48B4">
          <w:rPr>
            <w:rFonts w:ascii="Arial" w:hAnsi="Arial" w:cs="Arial"/>
            <w:lang w:val="ro-RO"/>
          </w:rPr>
          <w:tab/>
        </w:r>
      </w:ins>
    </w:p>
    <w:p w14:paraId="33FDF4BE" w14:textId="62A6378E" w:rsidR="005D592E" w:rsidRPr="002A48B4" w:rsidRDefault="005D592E" w:rsidP="005D592E">
      <w:pPr>
        <w:spacing w:after="0"/>
        <w:jc w:val="both"/>
        <w:rPr>
          <w:ins w:id="258" w:author="HMP 6" w:date="2021-09-08T15:31:00Z"/>
          <w:rFonts w:ascii="Arial" w:hAnsi="Arial" w:cs="Arial"/>
          <w:lang w:val="ro-RO"/>
        </w:rPr>
      </w:pPr>
      <w:ins w:id="259" w:author="HMP 6" w:date="2021-09-08T15:31:00Z">
        <w:r w:rsidRPr="002A48B4">
          <w:rPr>
            <w:rFonts w:ascii="Arial" w:hAnsi="Arial" w:cs="Arial"/>
            <w:lang w:val="ro-RO"/>
          </w:rPr>
          <w:t>(Data semnarii)</w:t>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t xml:space="preserve">                  (Data semnarii</w:t>
        </w:r>
      </w:ins>
      <w:ins w:id="260" w:author="HMP 6" w:date="2021-09-08T15:51:00Z">
        <w:r w:rsidR="002606AF">
          <w:rPr>
            <w:rFonts w:ascii="Arial" w:hAnsi="Arial" w:cs="Arial"/>
            <w:lang w:val="ro-RO"/>
          </w:rPr>
          <w:t>)</w:t>
        </w:r>
      </w:ins>
    </w:p>
    <w:p w14:paraId="5F5DFA5A" w14:textId="77777777" w:rsidR="005D592E" w:rsidRDefault="005D592E" w:rsidP="005D592E">
      <w:pPr>
        <w:rPr>
          <w:ins w:id="261" w:author="HMP 6" w:date="2021-09-08T15:31:00Z"/>
          <w:rFonts w:ascii="Arial" w:hAnsi="Arial" w:cs="Arial"/>
          <w:lang w:val="ro-RO"/>
        </w:rPr>
        <w:sectPr w:rsidR="005D592E" w:rsidSect="00317AEB">
          <w:footerReference w:type="default" r:id="rId21"/>
          <w:pgSz w:w="12240" w:h="15840"/>
          <w:pgMar w:top="1134" w:right="1467" w:bottom="1135" w:left="1440" w:header="720" w:footer="0" w:gutter="0"/>
          <w:pgNumType w:start="1"/>
          <w:cols w:space="720"/>
          <w:docGrid w:linePitch="360"/>
        </w:sectPr>
      </w:pPr>
    </w:p>
    <w:p w14:paraId="1AE6AB32" w14:textId="3685B66C" w:rsidR="00317AEB" w:rsidRDefault="00317AEB" w:rsidP="00317AEB">
      <w:pPr>
        <w:jc w:val="center"/>
        <w:rPr>
          <w:rFonts w:ascii="Arial" w:hAnsi="Arial" w:cs="Arial"/>
          <w:b/>
          <w:bCs/>
          <w:lang w:val="ro-RO"/>
        </w:rPr>
      </w:pPr>
      <w:r w:rsidRPr="00317AEB">
        <w:rPr>
          <w:rFonts w:ascii="Arial" w:hAnsi="Arial" w:cs="Arial"/>
          <w:b/>
          <w:bCs/>
          <w:lang w:val="ro-RO"/>
        </w:rPr>
        <w:lastRenderedPageBreak/>
        <w:t>ANEXA 3 – LISTA PERSONAL IMPLICAT IN PROIECT</w:t>
      </w:r>
    </w:p>
    <w:p w14:paraId="1E424AA6" w14:textId="77777777" w:rsidR="00317AEB" w:rsidRDefault="00317AEB" w:rsidP="00317AEB">
      <w:pPr>
        <w:jc w:val="center"/>
        <w:rPr>
          <w:rFonts w:ascii="Arial" w:hAnsi="Arial" w:cs="Arial"/>
          <w:b/>
          <w:bCs/>
          <w:lang w:val="ro-RO"/>
        </w:rPr>
      </w:pPr>
    </w:p>
    <w:p w14:paraId="70367F98" w14:textId="2CA9FA62" w:rsidR="00317AEB" w:rsidDel="00476C1B" w:rsidRDefault="000C2B16" w:rsidP="000C2B16">
      <w:pPr>
        <w:rPr>
          <w:del w:id="264" w:author="HMP 6" w:date="2021-09-08T15:52:00Z"/>
          <w:rFonts w:ascii="Arial" w:hAnsi="Arial" w:cs="Arial"/>
          <w:b/>
          <w:bCs/>
          <w:lang w:val="ro-RO"/>
        </w:rPr>
        <w:pPrChange w:id="265" w:author="Daniel Dumitrescu" w:date="2021-09-08T16:19:00Z">
          <w:pPr>
            <w:jc w:val="center"/>
          </w:pPr>
        </w:pPrChange>
      </w:pPr>
      <w:ins w:id="266" w:author="Daniel Dumitrescu" w:date="2021-09-08T16:19:00Z">
        <w:r>
          <w:rPr>
            <w:rFonts w:ascii="Arial" w:hAnsi="Arial" w:cs="Arial"/>
            <w:b/>
            <w:bCs/>
            <w:lang w:val="ro-RO"/>
          </w:rPr>
          <w:t>ECSIF SRL</w:t>
        </w:r>
      </w:ins>
    </w:p>
    <w:p w14:paraId="75C9DA62" w14:textId="669D56B2" w:rsidR="00317AEB" w:rsidDel="000C2B16" w:rsidRDefault="00317AEB">
      <w:pPr>
        <w:rPr>
          <w:del w:id="267" w:author="Daniel Dumitrescu" w:date="2021-09-08T16:23:00Z"/>
          <w:rFonts w:ascii="Arial" w:hAnsi="Arial" w:cs="Arial"/>
          <w:b/>
          <w:bCs/>
          <w:lang w:val="ro-RO"/>
        </w:rPr>
        <w:pPrChange w:id="268" w:author="HMP 6" w:date="2021-09-08T15:52:00Z">
          <w:pPr>
            <w:jc w:val="center"/>
          </w:pPr>
        </w:pPrChange>
      </w:pPr>
    </w:p>
    <w:p w14:paraId="5BCBDEA8" w14:textId="77777777" w:rsidR="00317AEB" w:rsidRPr="00317AEB" w:rsidRDefault="00317AEB" w:rsidP="000C2B16">
      <w:pPr>
        <w:rPr>
          <w:rFonts w:ascii="Arial" w:hAnsi="Arial" w:cs="Arial"/>
          <w:lang w:val="ro-RO"/>
        </w:rPr>
        <w:pPrChange w:id="269" w:author="Daniel Dumitrescu" w:date="2021-09-08T16:19:00Z">
          <w:pPr>
            <w:jc w:val="center"/>
          </w:pPr>
        </w:pPrChange>
      </w:pPr>
      <w:r w:rsidRPr="00317AEB">
        <w:rPr>
          <w:rFonts w:ascii="Arial" w:hAnsi="Arial" w:cs="Arial"/>
          <w:lang w:val="ro-RO"/>
        </w:rPr>
        <w:t>Diana Dumitresu Project Manager</w:t>
      </w:r>
    </w:p>
    <w:p w14:paraId="3729B304" w14:textId="77777777" w:rsidR="00317AEB" w:rsidRPr="00317AEB" w:rsidRDefault="00317AEB" w:rsidP="000C2B16">
      <w:pPr>
        <w:rPr>
          <w:rFonts w:ascii="Arial" w:hAnsi="Arial" w:cs="Arial"/>
          <w:lang w:val="ro-RO"/>
        </w:rPr>
        <w:pPrChange w:id="270" w:author="Daniel Dumitrescu" w:date="2021-09-08T16:19:00Z">
          <w:pPr>
            <w:jc w:val="center"/>
          </w:pPr>
        </w:pPrChange>
      </w:pPr>
      <w:r w:rsidRPr="00317AEB">
        <w:rPr>
          <w:rFonts w:ascii="Arial" w:hAnsi="Arial" w:cs="Arial"/>
          <w:lang w:val="ro-RO"/>
        </w:rPr>
        <w:t xml:space="preserve">Daniel Dumitrescu Deputy Project Manager </w:t>
      </w:r>
    </w:p>
    <w:p w14:paraId="55C56E14" w14:textId="77777777" w:rsidR="00317AEB" w:rsidRPr="00317AEB" w:rsidRDefault="00317AEB" w:rsidP="000C2B16">
      <w:pPr>
        <w:rPr>
          <w:rFonts w:ascii="Arial" w:hAnsi="Arial" w:cs="Arial"/>
          <w:lang w:val="ro-RO"/>
        </w:rPr>
        <w:pPrChange w:id="271" w:author="Daniel Dumitrescu" w:date="2021-09-08T16:19:00Z">
          <w:pPr>
            <w:jc w:val="center"/>
          </w:pPr>
        </w:pPrChange>
      </w:pPr>
      <w:r w:rsidRPr="00317AEB">
        <w:rPr>
          <w:rFonts w:ascii="Arial" w:hAnsi="Arial" w:cs="Arial"/>
          <w:lang w:val="ro-RO"/>
        </w:rPr>
        <w:t>Gabriela Onutu – Asistent Project Manager</w:t>
      </w:r>
    </w:p>
    <w:p w14:paraId="121CD600" w14:textId="77777777" w:rsidR="00317AEB" w:rsidRPr="00317AEB" w:rsidRDefault="00317AEB" w:rsidP="000C2B16">
      <w:pPr>
        <w:rPr>
          <w:rFonts w:ascii="Arial" w:hAnsi="Arial" w:cs="Arial"/>
          <w:lang w:val="ro-RO"/>
        </w:rPr>
        <w:pPrChange w:id="272" w:author="Daniel Dumitrescu" w:date="2021-09-08T16:19:00Z">
          <w:pPr>
            <w:jc w:val="center"/>
          </w:pPr>
        </w:pPrChange>
      </w:pPr>
      <w:r w:rsidRPr="00317AEB">
        <w:rPr>
          <w:rFonts w:ascii="Arial" w:hAnsi="Arial" w:cs="Arial"/>
          <w:lang w:val="ro-RO"/>
        </w:rPr>
        <w:t>Bianca Pacurar</w:t>
      </w:r>
      <w:r>
        <w:rPr>
          <w:rFonts w:ascii="Arial" w:hAnsi="Arial" w:cs="Arial"/>
          <w:lang w:val="ro-RO"/>
        </w:rPr>
        <w:t xml:space="preserve"> – </w:t>
      </w:r>
      <w:r w:rsidRPr="00317AEB">
        <w:rPr>
          <w:rFonts w:ascii="Arial" w:hAnsi="Arial" w:cs="Arial"/>
          <w:lang w:val="ro-RO"/>
        </w:rPr>
        <w:t>Tester</w:t>
      </w:r>
    </w:p>
    <w:p w14:paraId="774A8494" w14:textId="0FF74138" w:rsidR="00317AEB" w:rsidRDefault="00317AEB" w:rsidP="000C2B16">
      <w:pPr>
        <w:rPr>
          <w:ins w:id="273" w:author="Daniel Dumitrescu" w:date="2021-09-08T16:19:00Z"/>
          <w:rFonts w:ascii="Arial" w:hAnsi="Arial" w:cs="Arial"/>
          <w:lang w:val="ro-RO"/>
        </w:rPr>
      </w:pPr>
      <w:r w:rsidRPr="00317AEB">
        <w:rPr>
          <w:rFonts w:ascii="Arial" w:hAnsi="Arial" w:cs="Arial"/>
          <w:lang w:val="ro-RO"/>
        </w:rPr>
        <w:t>Simina Iriza</w:t>
      </w:r>
      <w:r>
        <w:rPr>
          <w:rFonts w:ascii="Arial" w:hAnsi="Arial" w:cs="Arial"/>
          <w:lang w:val="ro-RO"/>
        </w:rPr>
        <w:t xml:space="preserve"> – </w:t>
      </w:r>
      <w:r w:rsidRPr="00317AEB">
        <w:rPr>
          <w:rFonts w:ascii="Arial" w:hAnsi="Arial" w:cs="Arial"/>
          <w:lang w:val="ro-RO"/>
        </w:rPr>
        <w:t>Tester</w:t>
      </w:r>
    </w:p>
    <w:p w14:paraId="0D3FA5D8" w14:textId="5DC9F9CD" w:rsidR="000C2B16" w:rsidRDefault="000C2B16" w:rsidP="000C2B16">
      <w:pPr>
        <w:rPr>
          <w:ins w:id="274" w:author="Daniel Dumitrescu" w:date="2021-09-08T16:19:00Z"/>
          <w:rFonts w:ascii="Arial" w:hAnsi="Arial" w:cs="Arial"/>
          <w:lang w:val="ro-RO"/>
        </w:rPr>
      </w:pPr>
    </w:p>
    <w:p w14:paraId="520C9263" w14:textId="77777777" w:rsidR="000C2B16" w:rsidRPr="000C2B16" w:rsidRDefault="000C2B16" w:rsidP="000C2B16">
      <w:pPr>
        <w:rPr>
          <w:ins w:id="275" w:author="Daniel Dumitrescu" w:date="2021-09-08T16:21:00Z"/>
          <w:rFonts w:ascii="Arial" w:hAnsi="Arial" w:cs="Arial"/>
          <w:lang w:val="ro-RO"/>
        </w:rPr>
      </w:pPr>
      <w:ins w:id="276" w:author="Daniel Dumitrescu" w:date="2021-09-08T16:21:00Z">
        <w:r w:rsidRPr="000C2B16">
          <w:rPr>
            <w:rFonts w:ascii="Arial" w:hAnsi="Arial" w:cs="Arial"/>
            <w:lang w:val="ro-RO"/>
          </w:rPr>
          <w:t>ECHIPA VEELANCING SRL</w:t>
        </w:r>
      </w:ins>
    </w:p>
    <w:p w14:paraId="4758BCBA" w14:textId="77777777" w:rsidR="000C2B16" w:rsidRPr="000C2B16" w:rsidRDefault="000C2B16" w:rsidP="000C2B16">
      <w:pPr>
        <w:rPr>
          <w:ins w:id="277" w:author="Daniel Dumitrescu" w:date="2021-09-08T16:21:00Z"/>
          <w:rFonts w:ascii="Arial" w:hAnsi="Arial" w:cs="Arial"/>
          <w:lang w:val="ro-RO"/>
        </w:rPr>
      </w:pPr>
      <w:ins w:id="278" w:author="Daniel Dumitrescu" w:date="2021-09-08T16:21:00Z">
        <w:r w:rsidRPr="000C2B16">
          <w:rPr>
            <w:rFonts w:ascii="Arial" w:hAnsi="Arial" w:cs="Arial"/>
            <w:lang w:val="ro-RO"/>
          </w:rPr>
          <w:t>Daniel Grigoras - daniel@veelancing.io</w:t>
        </w:r>
      </w:ins>
    </w:p>
    <w:p w14:paraId="324D0077" w14:textId="77777777" w:rsidR="000C2B16" w:rsidRPr="000C2B16" w:rsidRDefault="000C2B16" w:rsidP="000C2B16">
      <w:pPr>
        <w:rPr>
          <w:ins w:id="279" w:author="Daniel Dumitrescu" w:date="2021-09-08T16:21:00Z"/>
          <w:rFonts w:ascii="Arial" w:hAnsi="Arial" w:cs="Arial"/>
          <w:lang w:val="ro-RO"/>
        </w:rPr>
      </w:pPr>
      <w:ins w:id="280" w:author="Daniel Dumitrescu" w:date="2021-09-08T16:21:00Z">
        <w:r w:rsidRPr="000C2B16">
          <w:rPr>
            <w:rFonts w:ascii="Arial" w:hAnsi="Arial" w:cs="Arial"/>
            <w:lang w:val="ro-RO"/>
          </w:rPr>
          <w:t>Serghei Fedot - serghei@veelancing.io</w:t>
        </w:r>
      </w:ins>
    </w:p>
    <w:p w14:paraId="4F17A75A" w14:textId="77777777" w:rsidR="000C2B16" w:rsidRPr="000C2B16" w:rsidRDefault="000C2B16" w:rsidP="000C2B16">
      <w:pPr>
        <w:rPr>
          <w:ins w:id="281" w:author="Daniel Dumitrescu" w:date="2021-09-08T16:21:00Z"/>
          <w:rFonts w:ascii="Arial" w:hAnsi="Arial" w:cs="Arial"/>
          <w:lang w:val="ro-RO"/>
        </w:rPr>
      </w:pPr>
      <w:ins w:id="282" w:author="Daniel Dumitrescu" w:date="2021-09-08T16:21:00Z">
        <w:r w:rsidRPr="000C2B16">
          <w:rPr>
            <w:rFonts w:ascii="Arial" w:hAnsi="Arial" w:cs="Arial"/>
            <w:lang w:val="ro-RO"/>
          </w:rPr>
          <w:t>Stefan Vanea - stefan@veelancing.io</w:t>
        </w:r>
      </w:ins>
    </w:p>
    <w:p w14:paraId="597C0488" w14:textId="77777777" w:rsidR="000C2B16" w:rsidRPr="000C2B16" w:rsidRDefault="000C2B16" w:rsidP="000C2B16">
      <w:pPr>
        <w:rPr>
          <w:ins w:id="283" w:author="Daniel Dumitrescu" w:date="2021-09-08T16:21:00Z"/>
          <w:rFonts w:ascii="Arial" w:hAnsi="Arial" w:cs="Arial"/>
          <w:lang w:val="ro-RO"/>
        </w:rPr>
      </w:pPr>
      <w:ins w:id="284" w:author="Daniel Dumitrescu" w:date="2021-09-08T16:21:00Z">
        <w:r w:rsidRPr="000C2B16">
          <w:rPr>
            <w:rFonts w:ascii="Arial" w:hAnsi="Arial" w:cs="Arial"/>
            <w:lang w:val="ro-RO"/>
          </w:rPr>
          <w:t>Andrei Ghiciac - aghiciac@veelancing.io</w:t>
        </w:r>
      </w:ins>
    </w:p>
    <w:p w14:paraId="05C6B146" w14:textId="77777777" w:rsidR="000C2B16" w:rsidRPr="000C2B16" w:rsidRDefault="000C2B16" w:rsidP="000C2B16">
      <w:pPr>
        <w:rPr>
          <w:ins w:id="285" w:author="Daniel Dumitrescu" w:date="2021-09-08T16:21:00Z"/>
          <w:rFonts w:ascii="Arial" w:hAnsi="Arial" w:cs="Arial"/>
          <w:lang w:val="ro-RO"/>
        </w:rPr>
      </w:pPr>
      <w:ins w:id="286" w:author="Daniel Dumitrescu" w:date="2021-09-08T16:21:00Z">
        <w:r w:rsidRPr="000C2B16">
          <w:rPr>
            <w:rFonts w:ascii="Arial" w:hAnsi="Arial" w:cs="Arial"/>
            <w:lang w:val="ro-RO"/>
          </w:rPr>
          <w:t>Bogdan Vasilescu - bogdan@veelancing.io</w:t>
        </w:r>
      </w:ins>
    </w:p>
    <w:p w14:paraId="28811F5E" w14:textId="328B7211" w:rsidR="000C2B16" w:rsidRPr="00317AEB" w:rsidRDefault="000C2B16" w:rsidP="000C2B16">
      <w:pPr>
        <w:rPr>
          <w:rFonts w:ascii="Arial" w:hAnsi="Arial" w:cs="Arial"/>
          <w:lang w:val="ro-RO"/>
        </w:rPr>
        <w:pPrChange w:id="287" w:author="Daniel Dumitrescu" w:date="2021-09-08T16:19:00Z">
          <w:pPr>
            <w:jc w:val="center"/>
          </w:pPr>
        </w:pPrChange>
      </w:pPr>
      <w:ins w:id="288" w:author="Daniel Dumitrescu" w:date="2021-09-08T16:21:00Z">
        <w:r w:rsidRPr="000C2B16">
          <w:rPr>
            <w:rFonts w:ascii="Arial" w:hAnsi="Arial" w:cs="Arial"/>
            <w:lang w:val="ro-RO"/>
          </w:rPr>
          <w:t>Andrei Porumbel - andrei@veelancing.io</w:t>
        </w:r>
      </w:ins>
    </w:p>
    <w:p w14:paraId="00CD2605" w14:textId="2AA3D363" w:rsidR="00317AEB" w:rsidRPr="006B3191" w:rsidDel="000C2B16" w:rsidRDefault="00317AEB" w:rsidP="00317AEB">
      <w:pPr>
        <w:rPr>
          <w:del w:id="289" w:author="Daniel Dumitrescu" w:date="2021-09-08T16:21:00Z"/>
          <w:rFonts w:ascii="Arial" w:hAnsi="Arial" w:cs="Arial"/>
          <w:lang w:val="ro-RO"/>
        </w:rPr>
      </w:pPr>
    </w:p>
    <w:p w14:paraId="593831DB" w14:textId="69F1554E" w:rsidR="00317AEB" w:rsidDel="000C2B16" w:rsidRDefault="00317AEB" w:rsidP="00317AEB">
      <w:pPr>
        <w:rPr>
          <w:del w:id="290" w:author="Daniel Dumitrescu" w:date="2021-09-08T16:21:00Z"/>
          <w:rFonts w:ascii="Arial" w:hAnsi="Arial" w:cs="Arial"/>
          <w:lang w:val="ro-RO"/>
        </w:rPr>
      </w:pPr>
    </w:p>
    <w:tbl>
      <w:tblPr>
        <w:tblW w:w="0" w:type="auto"/>
        <w:tblLayout w:type="fixed"/>
        <w:tblLook w:val="0000" w:firstRow="0" w:lastRow="0" w:firstColumn="0" w:lastColumn="0" w:noHBand="0" w:noVBand="0"/>
      </w:tblPr>
      <w:tblGrid>
        <w:gridCol w:w="5256"/>
        <w:gridCol w:w="4590"/>
      </w:tblGrid>
      <w:tr w:rsidR="00317AEB" w:rsidRPr="002A48B4" w14:paraId="030EC531" w14:textId="77777777" w:rsidTr="002A48B4">
        <w:tc>
          <w:tcPr>
            <w:tcW w:w="5256" w:type="dxa"/>
          </w:tcPr>
          <w:p w14:paraId="5BDD868F" w14:textId="77777777" w:rsidR="00317AEB" w:rsidRPr="00BE4FD8" w:rsidRDefault="00317AEB" w:rsidP="002A48B4">
            <w:pPr>
              <w:spacing w:after="0"/>
              <w:jc w:val="both"/>
              <w:rPr>
                <w:rFonts w:ascii="Arial" w:hAnsi="Arial" w:cs="Arial"/>
                <w:b/>
                <w:lang w:val="ro-RO"/>
              </w:rPr>
            </w:pPr>
            <w:r w:rsidRPr="00BE4FD8">
              <w:rPr>
                <w:rFonts w:ascii="Arial" w:hAnsi="Arial" w:cs="Arial"/>
                <w:b/>
                <w:lang w:val="ro-RO"/>
              </w:rPr>
              <w:t>Prestator</w:t>
            </w:r>
          </w:p>
          <w:p w14:paraId="5C8005BF" w14:textId="77777777" w:rsidR="00317AEB" w:rsidRPr="00BE4FD8" w:rsidRDefault="00317AEB" w:rsidP="002A48B4">
            <w:pPr>
              <w:spacing w:after="0"/>
              <w:jc w:val="both"/>
              <w:rPr>
                <w:rFonts w:ascii="Arial" w:hAnsi="Arial" w:cs="Arial"/>
                <w:b/>
                <w:lang w:val="ro-RO"/>
              </w:rPr>
            </w:pPr>
          </w:p>
        </w:tc>
        <w:tc>
          <w:tcPr>
            <w:tcW w:w="4590" w:type="dxa"/>
          </w:tcPr>
          <w:p w14:paraId="36695C82" w14:textId="77777777" w:rsidR="00317AEB" w:rsidRPr="00BE4FD8" w:rsidRDefault="00317AEB" w:rsidP="002A48B4">
            <w:pPr>
              <w:spacing w:after="0"/>
              <w:jc w:val="both"/>
              <w:rPr>
                <w:rFonts w:ascii="Arial" w:hAnsi="Arial" w:cs="Arial"/>
                <w:b/>
                <w:lang w:val="ro-RO"/>
              </w:rPr>
            </w:pPr>
            <w:r w:rsidRPr="00BE4FD8">
              <w:rPr>
                <w:rFonts w:ascii="Arial" w:hAnsi="Arial" w:cs="Arial"/>
                <w:b/>
                <w:lang w:val="ro-RO"/>
              </w:rPr>
              <w:t>Beneficiar</w:t>
            </w:r>
          </w:p>
        </w:tc>
      </w:tr>
      <w:tr w:rsidR="00317AEB" w:rsidRPr="002A48B4" w14:paraId="0EB49B17" w14:textId="77777777" w:rsidTr="002A48B4">
        <w:tc>
          <w:tcPr>
            <w:tcW w:w="5256" w:type="dxa"/>
          </w:tcPr>
          <w:p w14:paraId="68AF93BC" w14:textId="77777777" w:rsidR="00317AEB" w:rsidRPr="002A48B4" w:rsidRDefault="00317AEB" w:rsidP="002A48B4">
            <w:pPr>
              <w:spacing w:after="0"/>
              <w:jc w:val="both"/>
              <w:rPr>
                <w:rFonts w:ascii="Arial" w:hAnsi="Arial" w:cs="Arial"/>
                <w:b/>
                <w:lang w:val="ro-RO"/>
              </w:rPr>
            </w:pPr>
          </w:p>
        </w:tc>
        <w:tc>
          <w:tcPr>
            <w:tcW w:w="4590" w:type="dxa"/>
          </w:tcPr>
          <w:p w14:paraId="32C37036" w14:textId="77777777" w:rsidR="00317AEB" w:rsidRPr="002A48B4" w:rsidRDefault="00317AEB" w:rsidP="002A48B4">
            <w:pPr>
              <w:spacing w:after="0"/>
              <w:jc w:val="both"/>
              <w:rPr>
                <w:rFonts w:ascii="Arial" w:hAnsi="Arial" w:cs="Arial"/>
                <w:b/>
                <w:lang w:val="ro-RO"/>
              </w:rPr>
            </w:pPr>
          </w:p>
        </w:tc>
      </w:tr>
      <w:tr w:rsidR="00317AEB" w:rsidRPr="002A48B4" w14:paraId="09B92347" w14:textId="77777777" w:rsidTr="002A48B4">
        <w:tc>
          <w:tcPr>
            <w:tcW w:w="5256" w:type="dxa"/>
          </w:tcPr>
          <w:p w14:paraId="41AE822B" w14:textId="22409091" w:rsidR="00317AEB" w:rsidRPr="002A48B4" w:rsidDel="002606AF" w:rsidRDefault="002606AF" w:rsidP="002A48B4">
            <w:pPr>
              <w:spacing w:after="0"/>
              <w:jc w:val="both"/>
              <w:rPr>
                <w:del w:id="291" w:author="HMP 6" w:date="2021-09-08T15:50:00Z"/>
                <w:rFonts w:ascii="Arial" w:hAnsi="Arial" w:cs="Arial"/>
                <w:lang w:val="ro-RO"/>
              </w:rPr>
            </w:pPr>
            <w:ins w:id="292" w:author="HMP 6" w:date="2021-09-08T15:50:00Z">
              <w:r w:rsidRPr="00274BFE">
                <w:rPr>
                  <w:rFonts w:ascii="Arial" w:hAnsi="Arial" w:cs="Arial"/>
                  <w:b/>
                  <w:lang w:val="ro-RO"/>
                </w:rPr>
                <w:t>VBR Energy Network</w:t>
              </w:r>
              <w:r w:rsidRPr="006B3191">
                <w:rPr>
                  <w:rFonts w:ascii="Arial" w:hAnsi="Arial" w:cs="Arial"/>
                  <w:b/>
                  <w:lang w:val="ro-RO"/>
                </w:rPr>
                <w:t xml:space="preserve"> SRL</w:t>
              </w:r>
            </w:ins>
            <w:del w:id="293" w:author="HMP 6" w:date="2021-09-08T15:50:00Z">
              <w:r w:rsidR="00317AEB" w:rsidRPr="002A48B4" w:rsidDel="002606AF">
                <w:rPr>
                  <w:rFonts w:ascii="Arial" w:hAnsi="Arial" w:cs="Arial"/>
                  <w:b/>
                  <w:lang w:val="ro-RO"/>
                </w:rPr>
                <w:delText>....................</w:delText>
              </w:r>
            </w:del>
          </w:p>
          <w:p w14:paraId="5EC48A07" w14:textId="77777777" w:rsidR="00317AEB" w:rsidRPr="002A48B4" w:rsidRDefault="00317AEB" w:rsidP="002A48B4">
            <w:pPr>
              <w:spacing w:after="0"/>
              <w:jc w:val="both"/>
              <w:rPr>
                <w:rFonts w:ascii="Arial" w:hAnsi="Arial" w:cs="Arial"/>
                <w:lang w:val="ro-RO"/>
              </w:rPr>
            </w:pPr>
          </w:p>
          <w:p w14:paraId="34F029A7" w14:textId="77777777" w:rsidR="00317AEB" w:rsidRPr="002A48B4" w:rsidRDefault="00317AEB" w:rsidP="002A48B4">
            <w:pPr>
              <w:spacing w:after="0"/>
              <w:jc w:val="both"/>
              <w:rPr>
                <w:rFonts w:ascii="Arial" w:hAnsi="Arial" w:cs="Arial"/>
                <w:b/>
                <w:lang w:val="ro-RO"/>
              </w:rPr>
            </w:pPr>
          </w:p>
        </w:tc>
        <w:tc>
          <w:tcPr>
            <w:tcW w:w="4590" w:type="dxa"/>
          </w:tcPr>
          <w:p w14:paraId="7C7AAFD9" w14:textId="3E767163" w:rsidR="00317AEB" w:rsidRPr="002A48B4" w:rsidRDefault="002606AF" w:rsidP="002A48B4">
            <w:pPr>
              <w:spacing w:after="0"/>
              <w:jc w:val="both"/>
              <w:rPr>
                <w:rFonts w:ascii="Arial" w:hAnsi="Arial" w:cs="Arial"/>
                <w:b/>
                <w:lang w:val="ro-RO"/>
              </w:rPr>
            </w:pPr>
            <w:ins w:id="294" w:author="HMP 6" w:date="2021-09-08T15:51:00Z">
              <w:r w:rsidRPr="00EE29AC">
                <w:rPr>
                  <w:rStyle w:val="StyleTextContractBoldChar"/>
                </w:rPr>
                <w:t>EUROPEAN CENTER FOR SERVICES INVESTMENTS AND FINANCING - ECSIF SRL</w:t>
              </w:r>
            </w:ins>
            <w:del w:id="295" w:author="HMP 6" w:date="2021-09-08T15:51:00Z">
              <w:r w:rsidR="00317AEB" w:rsidRPr="002A48B4" w:rsidDel="002606AF">
                <w:rPr>
                  <w:rFonts w:ascii="Arial" w:hAnsi="Arial" w:cs="Arial"/>
                  <w:b/>
                  <w:lang w:val="ro-RO"/>
                </w:rPr>
                <w:delText>........................................</w:delText>
              </w:r>
            </w:del>
          </w:p>
        </w:tc>
      </w:tr>
      <w:tr w:rsidR="00317AEB" w:rsidRPr="002A48B4" w14:paraId="39FA2415" w14:textId="77777777" w:rsidTr="002A48B4">
        <w:tc>
          <w:tcPr>
            <w:tcW w:w="5256" w:type="dxa"/>
          </w:tcPr>
          <w:p w14:paraId="1E8B0F9F" w14:textId="77777777" w:rsidR="00317AEB" w:rsidRPr="006B3191" w:rsidRDefault="00317AEB" w:rsidP="002A48B4">
            <w:pPr>
              <w:spacing w:after="0"/>
              <w:jc w:val="both"/>
              <w:rPr>
                <w:rFonts w:ascii="Arial" w:hAnsi="Arial" w:cs="Arial"/>
                <w:lang w:val="ro-RO"/>
              </w:rPr>
            </w:pPr>
          </w:p>
        </w:tc>
        <w:tc>
          <w:tcPr>
            <w:tcW w:w="4590" w:type="dxa"/>
          </w:tcPr>
          <w:p w14:paraId="57E2FC69" w14:textId="77777777" w:rsidR="00317AEB" w:rsidRPr="002A48B4" w:rsidRDefault="00317AEB" w:rsidP="002A48B4">
            <w:pPr>
              <w:spacing w:after="0"/>
              <w:jc w:val="both"/>
              <w:rPr>
                <w:rFonts w:ascii="Arial" w:hAnsi="Arial" w:cs="Arial"/>
                <w:lang w:val="ro-RO"/>
              </w:rPr>
            </w:pPr>
          </w:p>
        </w:tc>
      </w:tr>
      <w:tr w:rsidR="00317AEB" w:rsidRPr="002A48B4" w14:paraId="11A98B34" w14:textId="77777777" w:rsidTr="002A48B4">
        <w:tc>
          <w:tcPr>
            <w:tcW w:w="5256" w:type="dxa"/>
          </w:tcPr>
          <w:p w14:paraId="4C470E99" w14:textId="77777777" w:rsidR="00317AEB" w:rsidRPr="006B3191" w:rsidRDefault="00317AEB" w:rsidP="002A48B4">
            <w:pPr>
              <w:spacing w:after="0"/>
              <w:jc w:val="both"/>
              <w:rPr>
                <w:rFonts w:ascii="Arial" w:hAnsi="Arial" w:cs="Arial"/>
                <w:lang w:val="ro-RO"/>
              </w:rPr>
            </w:pPr>
          </w:p>
        </w:tc>
        <w:tc>
          <w:tcPr>
            <w:tcW w:w="4590" w:type="dxa"/>
          </w:tcPr>
          <w:p w14:paraId="5D07DCAC" w14:textId="77777777" w:rsidR="00317AEB" w:rsidRPr="002A48B4" w:rsidRDefault="00317AEB" w:rsidP="002A48B4">
            <w:pPr>
              <w:spacing w:after="0"/>
              <w:jc w:val="both"/>
              <w:rPr>
                <w:rFonts w:ascii="Arial" w:hAnsi="Arial" w:cs="Arial"/>
                <w:lang w:val="ro-RO"/>
              </w:rPr>
            </w:pPr>
          </w:p>
        </w:tc>
      </w:tr>
      <w:tr w:rsidR="00317AEB" w:rsidRPr="002A48B4" w14:paraId="7F0E1E2D" w14:textId="77777777" w:rsidTr="002A48B4">
        <w:tc>
          <w:tcPr>
            <w:tcW w:w="5256" w:type="dxa"/>
          </w:tcPr>
          <w:p w14:paraId="304DFFC4" w14:textId="77777777" w:rsidR="00317AEB" w:rsidRPr="006B3191" w:rsidRDefault="00317AEB" w:rsidP="002A48B4">
            <w:pPr>
              <w:spacing w:after="0"/>
              <w:jc w:val="both"/>
              <w:rPr>
                <w:rFonts w:ascii="Arial" w:hAnsi="Arial" w:cs="Arial"/>
                <w:lang w:val="ro-RO"/>
              </w:rPr>
            </w:pPr>
          </w:p>
        </w:tc>
        <w:tc>
          <w:tcPr>
            <w:tcW w:w="4590" w:type="dxa"/>
          </w:tcPr>
          <w:p w14:paraId="3B59CCAF" w14:textId="77777777" w:rsidR="00317AEB" w:rsidRPr="002A48B4" w:rsidRDefault="00317AEB" w:rsidP="002A48B4">
            <w:pPr>
              <w:spacing w:after="0"/>
              <w:jc w:val="both"/>
              <w:rPr>
                <w:rFonts w:ascii="Arial" w:hAnsi="Arial" w:cs="Arial"/>
                <w:lang w:val="ro-RO"/>
              </w:rPr>
            </w:pPr>
          </w:p>
        </w:tc>
      </w:tr>
      <w:tr w:rsidR="00317AEB" w:rsidRPr="002A48B4" w14:paraId="7C4CEA08" w14:textId="77777777" w:rsidTr="002A48B4">
        <w:tc>
          <w:tcPr>
            <w:tcW w:w="5256" w:type="dxa"/>
          </w:tcPr>
          <w:p w14:paraId="5BA8A4EC" w14:textId="77777777" w:rsidR="00317AEB" w:rsidRPr="006B3191" w:rsidRDefault="00317AEB" w:rsidP="002A48B4">
            <w:pPr>
              <w:spacing w:after="0"/>
              <w:jc w:val="both"/>
              <w:rPr>
                <w:rFonts w:ascii="Arial" w:hAnsi="Arial" w:cs="Arial"/>
                <w:lang w:val="ro-RO"/>
              </w:rPr>
            </w:pPr>
          </w:p>
        </w:tc>
        <w:tc>
          <w:tcPr>
            <w:tcW w:w="4590" w:type="dxa"/>
          </w:tcPr>
          <w:p w14:paraId="6FCBE63F" w14:textId="77777777" w:rsidR="00317AEB" w:rsidRPr="002A48B4" w:rsidRDefault="00317AEB" w:rsidP="002A48B4">
            <w:pPr>
              <w:spacing w:after="0"/>
              <w:jc w:val="both"/>
              <w:rPr>
                <w:rFonts w:ascii="Arial" w:hAnsi="Arial" w:cs="Arial"/>
                <w:lang w:val="ro-RO"/>
              </w:rPr>
            </w:pPr>
          </w:p>
        </w:tc>
      </w:tr>
    </w:tbl>
    <w:p w14:paraId="2DBB2B85" w14:textId="77777777" w:rsidR="00317AEB" w:rsidRPr="002A48B4" w:rsidRDefault="00317AEB" w:rsidP="00317AEB">
      <w:pPr>
        <w:spacing w:after="0"/>
        <w:jc w:val="both"/>
        <w:rPr>
          <w:rFonts w:ascii="Arial" w:hAnsi="Arial" w:cs="Arial"/>
          <w:lang w:val="ro-RO"/>
        </w:rPr>
      </w:pPr>
      <w:r w:rsidRPr="002A48B4">
        <w:rPr>
          <w:rFonts w:ascii="Arial" w:hAnsi="Arial" w:cs="Arial"/>
          <w:lang w:val="ro-RO"/>
        </w:rPr>
        <w:t>____________________________</w:t>
      </w:r>
      <w:r w:rsidRPr="002A48B4">
        <w:rPr>
          <w:rFonts w:ascii="Arial" w:hAnsi="Arial" w:cs="Arial"/>
          <w:lang w:val="ro-RO"/>
        </w:rPr>
        <w:tab/>
      </w:r>
      <w:r w:rsidRPr="002A48B4">
        <w:rPr>
          <w:rFonts w:ascii="Arial" w:hAnsi="Arial" w:cs="Arial"/>
          <w:lang w:val="ro-RO"/>
        </w:rPr>
        <w:tab/>
        <w:t xml:space="preserve">               _______________________________</w:t>
      </w:r>
      <w:r w:rsidRPr="002A48B4">
        <w:rPr>
          <w:rFonts w:ascii="Arial" w:hAnsi="Arial" w:cs="Arial"/>
          <w:lang w:val="ro-RO"/>
        </w:rPr>
        <w:tab/>
      </w:r>
    </w:p>
    <w:p w14:paraId="0081557A" w14:textId="60E8B6CF" w:rsidR="00317AEB" w:rsidRPr="002A48B4" w:rsidRDefault="00317AEB" w:rsidP="00317AEB">
      <w:pPr>
        <w:spacing w:after="0"/>
        <w:jc w:val="both"/>
        <w:rPr>
          <w:rFonts w:ascii="Arial" w:hAnsi="Arial" w:cs="Arial"/>
          <w:lang w:val="ro-RO"/>
        </w:rPr>
      </w:pPr>
      <w:r w:rsidRPr="002A48B4">
        <w:rPr>
          <w:rFonts w:ascii="Arial" w:hAnsi="Arial" w:cs="Arial"/>
          <w:lang w:val="ro-RO"/>
        </w:rPr>
        <w:lastRenderedPageBreak/>
        <w:t>(Data semnarii)</w:t>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t xml:space="preserve">                  (Data semnarii</w:t>
      </w:r>
      <w:ins w:id="296" w:author="HMP 6" w:date="2021-09-08T15:51:00Z">
        <w:r w:rsidR="002606AF">
          <w:rPr>
            <w:rFonts w:ascii="Arial" w:hAnsi="Arial" w:cs="Arial"/>
            <w:lang w:val="ro-RO"/>
          </w:rPr>
          <w:t>)</w:t>
        </w:r>
      </w:ins>
    </w:p>
    <w:p w14:paraId="7CB8D9B8" w14:textId="77777777" w:rsidR="00317AEB" w:rsidRPr="006B3191" w:rsidRDefault="00317AEB" w:rsidP="00317AEB">
      <w:pPr>
        <w:rPr>
          <w:rFonts w:ascii="Arial" w:hAnsi="Arial" w:cs="Arial"/>
          <w:lang w:val="ro-RO"/>
        </w:rPr>
      </w:pPr>
    </w:p>
    <w:p w14:paraId="5A857515" w14:textId="77777777" w:rsidR="00317AEB" w:rsidRPr="006B3191" w:rsidRDefault="00317AEB" w:rsidP="00317AEB">
      <w:pPr>
        <w:rPr>
          <w:rFonts w:ascii="Arial" w:hAnsi="Arial" w:cs="Arial"/>
          <w:lang w:val="ro-RO"/>
        </w:rPr>
      </w:pPr>
    </w:p>
    <w:p w14:paraId="4CE99B24" w14:textId="77777777" w:rsidR="00317AEB" w:rsidRDefault="00317AEB" w:rsidP="00317AEB">
      <w:pPr>
        <w:rPr>
          <w:rFonts w:ascii="Arial" w:hAnsi="Arial" w:cs="Arial"/>
          <w:lang w:val="ro-RO"/>
        </w:rPr>
        <w:sectPr w:rsidR="00317AEB" w:rsidSect="00317AEB">
          <w:footerReference w:type="default" r:id="rId22"/>
          <w:pgSz w:w="12240" w:h="15840"/>
          <w:pgMar w:top="1134" w:right="1467" w:bottom="1135" w:left="1440" w:header="720" w:footer="0" w:gutter="0"/>
          <w:pgNumType w:start="1"/>
          <w:cols w:space="720"/>
          <w:docGrid w:linePitch="360"/>
        </w:sectPr>
      </w:pPr>
    </w:p>
    <w:p w14:paraId="38F19F3A" w14:textId="1708A589" w:rsidR="00317AEB" w:rsidDel="00476C1B" w:rsidRDefault="005D592E" w:rsidP="005D592E">
      <w:pPr>
        <w:pStyle w:val="BodyTextIndent3"/>
        <w:spacing w:after="0"/>
        <w:ind w:left="0"/>
        <w:jc w:val="center"/>
        <w:rPr>
          <w:del w:id="299" w:author="HMP 6" w:date="2021-09-08T15:29:00Z"/>
          <w:rFonts w:ascii="Arial" w:hAnsi="Arial" w:cs="Arial"/>
          <w:b/>
          <w:lang w:val="ro-RO"/>
        </w:rPr>
      </w:pPr>
      <w:r w:rsidRPr="006B3191">
        <w:rPr>
          <w:rFonts w:ascii="Arial" w:hAnsi="Arial" w:cs="Arial"/>
          <w:b/>
          <w:lang w:val="ro-RO"/>
        </w:rPr>
        <w:lastRenderedPageBreak/>
        <w:t xml:space="preserve">ANEXA 4 – </w:t>
      </w:r>
      <w:r>
        <w:rPr>
          <w:rFonts w:ascii="Arial" w:hAnsi="Arial" w:cs="Arial"/>
          <w:b/>
          <w:lang w:val="ro-RO"/>
        </w:rPr>
        <w:t>SOLUȚIA RECOMANDATĂ</w:t>
      </w:r>
      <w:r w:rsidRPr="006B3191">
        <w:rPr>
          <w:rFonts w:ascii="Arial" w:hAnsi="Arial" w:cs="Arial"/>
          <w:b/>
          <w:lang w:val="ro-RO"/>
        </w:rPr>
        <w:t xml:space="preserve"> DE PRESTATOR</w:t>
      </w:r>
    </w:p>
    <w:p w14:paraId="41C338FC" w14:textId="796DE892" w:rsidR="00476C1B" w:rsidRDefault="00476C1B" w:rsidP="005D592E">
      <w:pPr>
        <w:jc w:val="center"/>
        <w:rPr>
          <w:ins w:id="300" w:author="HMP 6" w:date="2021-09-08T15:51:00Z"/>
          <w:rFonts w:ascii="Arial" w:hAnsi="Arial" w:cs="Arial"/>
          <w:b/>
          <w:sz w:val="16"/>
          <w:szCs w:val="16"/>
          <w:lang w:val="ro-RO"/>
        </w:rPr>
      </w:pPr>
    </w:p>
    <w:p w14:paraId="08801EC1" w14:textId="36289360" w:rsidR="00476C1B" w:rsidRDefault="00476C1B" w:rsidP="005D592E">
      <w:pPr>
        <w:jc w:val="center"/>
        <w:rPr>
          <w:ins w:id="301" w:author="HMP 6" w:date="2021-09-08T15:51:00Z"/>
          <w:rFonts w:ascii="Arial" w:hAnsi="Arial" w:cs="Arial"/>
          <w:b/>
          <w:sz w:val="16"/>
          <w:szCs w:val="16"/>
          <w:lang w:val="ro-RO"/>
        </w:rPr>
      </w:pPr>
    </w:p>
    <w:p w14:paraId="4DAAABBB" w14:textId="7CFFF0C4" w:rsidR="00476C1B" w:rsidRDefault="000C2B16" w:rsidP="000C2B16">
      <w:pPr>
        <w:rPr>
          <w:ins w:id="302" w:author="HMP 6" w:date="2021-09-08T15:51:00Z"/>
          <w:rFonts w:ascii="Arial" w:hAnsi="Arial" w:cs="Arial"/>
          <w:b/>
          <w:sz w:val="16"/>
          <w:szCs w:val="16"/>
          <w:lang w:val="ro-RO"/>
        </w:rPr>
        <w:pPrChange w:id="303" w:author="Daniel Dumitrescu" w:date="2021-09-08T16:22:00Z">
          <w:pPr>
            <w:jc w:val="center"/>
          </w:pPr>
        </w:pPrChange>
      </w:pPr>
      <w:ins w:id="304" w:author="Daniel Dumitrescu" w:date="2021-09-08T16:22:00Z">
        <w:r w:rsidRPr="000C2B16">
          <w:drawing>
            <wp:inline distT="0" distB="0" distL="0" distR="0" wp14:anchorId="6641CB43" wp14:editId="4654A835">
              <wp:extent cx="5926455" cy="2270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6455" cy="2270760"/>
                      </a:xfrm>
                      <a:prstGeom prst="rect">
                        <a:avLst/>
                      </a:prstGeom>
                      <a:noFill/>
                      <a:ln>
                        <a:noFill/>
                      </a:ln>
                    </pic:spPr>
                  </pic:pic>
                </a:graphicData>
              </a:graphic>
            </wp:inline>
          </w:drawing>
        </w:r>
      </w:ins>
    </w:p>
    <w:p w14:paraId="1BA474DC" w14:textId="0F23EBE0" w:rsidR="00476C1B" w:rsidRDefault="00476C1B" w:rsidP="005D592E">
      <w:pPr>
        <w:jc w:val="center"/>
        <w:rPr>
          <w:ins w:id="305" w:author="HMP 6" w:date="2021-09-08T15:51:00Z"/>
          <w:rFonts w:ascii="Arial" w:hAnsi="Arial" w:cs="Arial"/>
          <w:b/>
          <w:sz w:val="16"/>
          <w:szCs w:val="16"/>
          <w:lang w:val="ro-RO"/>
        </w:rPr>
      </w:pPr>
    </w:p>
    <w:p w14:paraId="701C9C95" w14:textId="14AFE06A" w:rsidR="00476C1B" w:rsidRDefault="00476C1B" w:rsidP="005D592E">
      <w:pPr>
        <w:jc w:val="center"/>
        <w:rPr>
          <w:ins w:id="306" w:author="HMP 6" w:date="2021-09-08T15:51:00Z"/>
          <w:rFonts w:ascii="Arial" w:hAnsi="Arial" w:cs="Arial"/>
          <w:b/>
          <w:sz w:val="16"/>
          <w:szCs w:val="16"/>
          <w:lang w:val="ro-RO"/>
        </w:rPr>
      </w:pPr>
    </w:p>
    <w:p w14:paraId="3A4105B8" w14:textId="6B853B0F" w:rsidR="00476C1B" w:rsidRDefault="00476C1B" w:rsidP="005D592E">
      <w:pPr>
        <w:jc w:val="center"/>
        <w:rPr>
          <w:ins w:id="307" w:author="HMP 6" w:date="2021-09-08T15:51:00Z"/>
          <w:rFonts w:ascii="Arial" w:hAnsi="Arial" w:cs="Arial"/>
          <w:b/>
          <w:sz w:val="16"/>
          <w:szCs w:val="16"/>
          <w:lang w:val="ro-RO"/>
        </w:rPr>
      </w:pPr>
    </w:p>
    <w:p w14:paraId="713798C5" w14:textId="7CECB42D" w:rsidR="00476C1B" w:rsidRDefault="00476C1B" w:rsidP="005D592E">
      <w:pPr>
        <w:jc w:val="center"/>
        <w:rPr>
          <w:ins w:id="308" w:author="HMP 6" w:date="2021-09-08T15:51:00Z"/>
          <w:rFonts w:ascii="Arial" w:hAnsi="Arial" w:cs="Arial"/>
          <w:b/>
          <w:sz w:val="16"/>
          <w:szCs w:val="16"/>
          <w:lang w:val="ro-RO"/>
        </w:rPr>
      </w:pPr>
    </w:p>
    <w:p w14:paraId="1FC910DF" w14:textId="7F98EB7D" w:rsidR="00476C1B" w:rsidRDefault="00476C1B" w:rsidP="005D592E">
      <w:pPr>
        <w:jc w:val="center"/>
        <w:rPr>
          <w:ins w:id="309" w:author="HMP 6" w:date="2021-09-08T15:51:00Z"/>
          <w:rFonts w:ascii="Arial" w:hAnsi="Arial" w:cs="Arial"/>
          <w:b/>
          <w:sz w:val="16"/>
          <w:szCs w:val="16"/>
          <w:lang w:val="ro-RO"/>
        </w:rPr>
      </w:pPr>
    </w:p>
    <w:p w14:paraId="288F0842" w14:textId="123C8A8B" w:rsidR="00476C1B" w:rsidRDefault="00476C1B" w:rsidP="005D592E">
      <w:pPr>
        <w:jc w:val="center"/>
        <w:rPr>
          <w:ins w:id="310" w:author="HMP 6" w:date="2021-09-08T15:51:00Z"/>
          <w:rFonts w:ascii="Arial" w:hAnsi="Arial" w:cs="Arial"/>
          <w:b/>
          <w:sz w:val="16"/>
          <w:szCs w:val="16"/>
          <w:lang w:val="ro-RO"/>
        </w:rPr>
      </w:pPr>
    </w:p>
    <w:p w14:paraId="379BC3AC" w14:textId="6DAE7AC5" w:rsidR="00476C1B" w:rsidRDefault="00476C1B" w:rsidP="005D592E">
      <w:pPr>
        <w:jc w:val="center"/>
        <w:rPr>
          <w:ins w:id="311" w:author="HMP 6" w:date="2021-09-08T15:51:00Z"/>
          <w:rFonts w:ascii="Arial" w:hAnsi="Arial" w:cs="Arial"/>
          <w:b/>
          <w:sz w:val="16"/>
          <w:szCs w:val="16"/>
          <w:lang w:val="ro-RO"/>
        </w:rPr>
      </w:pPr>
    </w:p>
    <w:p w14:paraId="59A8B6E0" w14:textId="387C8B03" w:rsidR="00476C1B" w:rsidRDefault="00476C1B" w:rsidP="005D592E">
      <w:pPr>
        <w:jc w:val="center"/>
        <w:rPr>
          <w:ins w:id="312" w:author="HMP 6" w:date="2021-09-08T15:51:00Z"/>
          <w:rFonts w:ascii="Arial" w:hAnsi="Arial" w:cs="Arial"/>
          <w:b/>
          <w:sz w:val="16"/>
          <w:szCs w:val="16"/>
          <w:lang w:val="ro-RO"/>
        </w:rPr>
      </w:pPr>
    </w:p>
    <w:p w14:paraId="1CEDD18D" w14:textId="6A8CD16E" w:rsidR="00476C1B" w:rsidRDefault="00476C1B" w:rsidP="005D592E">
      <w:pPr>
        <w:jc w:val="center"/>
        <w:rPr>
          <w:ins w:id="313" w:author="HMP 6" w:date="2021-09-08T15:51:00Z"/>
          <w:rFonts w:ascii="Arial" w:hAnsi="Arial" w:cs="Arial"/>
          <w:b/>
          <w:sz w:val="16"/>
          <w:szCs w:val="16"/>
          <w:lang w:val="ro-RO"/>
        </w:rPr>
      </w:pPr>
    </w:p>
    <w:p w14:paraId="374B668B" w14:textId="62A9A674" w:rsidR="00476C1B" w:rsidRDefault="00476C1B" w:rsidP="005D592E">
      <w:pPr>
        <w:jc w:val="center"/>
        <w:rPr>
          <w:ins w:id="314" w:author="HMP 6" w:date="2021-09-08T15:51:00Z"/>
          <w:rFonts w:ascii="Arial" w:hAnsi="Arial" w:cs="Arial"/>
          <w:b/>
          <w:sz w:val="16"/>
          <w:szCs w:val="16"/>
          <w:lang w:val="ro-RO"/>
        </w:rPr>
      </w:pPr>
    </w:p>
    <w:p w14:paraId="2163A6AE" w14:textId="06FE2254" w:rsidR="00476C1B" w:rsidRDefault="00476C1B" w:rsidP="005D592E">
      <w:pPr>
        <w:jc w:val="center"/>
        <w:rPr>
          <w:ins w:id="315" w:author="HMP 6" w:date="2021-09-08T15:51:00Z"/>
          <w:rFonts w:ascii="Arial" w:hAnsi="Arial" w:cs="Arial"/>
          <w:b/>
          <w:sz w:val="16"/>
          <w:szCs w:val="16"/>
          <w:lang w:val="ro-RO"/>
        </w:rPr>
      </w:pPr>
    </w:p>
    <w:p w14:paraId="5E779E12" w14:textId="2DF8032A" w:rsidR="00476C1B" w:rsidRDefault="00476C1B" w:rsidP="005D592E">
      <w:pPr>
        <w:jc w:val="center"/>
        <w:rPr>
          <w:ins w:id="316" w:author="HMP 6" w:date="2021-09-08T15:51:00Z"/>
          <w:rFonts w:ascii="Arial" w:hAnsi="Arial" w:cs="Arial"/>
          <w:b/>
          <w:sz w:val="16"/>
          <w:szCs w:val="16"/>
          <w:lang w:val="ro-RO"/>
        </w:rPr>
      </w:pPr>
    </w:p>
    <w:p w14:paraId="346F1F8B" w14:textId="77777777" w:rsidR="00476C1B" w:rsidRDefault="00476C1B" w:rsidP="00476C1B">
      <w:pPr>
        <w:rPr>
          <w:ins w:id="317" w:author="HMP 6" w:date="2021-09-08T15:51:00Z"/>
          <w:rFonts w:ascii="Arial" w:hAnsi="Arial" w:cs="Arial"/>
          <w:lang w:val="ro-RO"/>
        </w:rPr>
      </w:pPr>
    </w:p>
    <w:tbl>
      <w:tblPr>
        <w:tblW w:w="0" w:type="auto"/>
        <w:tblLayout w:type="fixed"/>
        <w:tblLook w:val="0000" w:firstRow="0" w:lastRow="0" w:firstColumn="0" w:lastColumn="0" w:noHBand="0" w:noVBand="0"/>
      </w:tblPr>
      <w:tblGrid>
        <w:gridCol w:w="5256"/>
        <w:gridCol w:w="4590"/>
      </w:tblGrid>
      <w:tr w:rsidR="00476C1B" w:rsidRPr="002A48B4" w14:paraId="0885A652" w14:textId="77777777" w:rsidTr="007D7AFF">
        <w:trPr>
          <w:ins w:id="318" w:author="HMP 6" w:date="2021-09-08T15:51:00Z"/>
        </w:trPr>
        <w:tc>
          <w:tcPr>
            <w:tcW w:w="5256" w:type="dxa"/>
          </w:tcPr>
          <w:p w14:paraId="2619ECEB" w14:textId="77777777" w:rsidR="00476C1B" w:rsidRPr="00BE4FD8" w:rsidRDefault="00476C1B" w:rsidP="007D7AFF">
            <w:pPr>
              <w:spacing w:after="0"/>
              <w:jc w:val="both"/>
              <w:rPr>
                <w:ins w:id="319" w:author="HMP 6" w:date="2021-09-08T15:51:00Z"/>
                <w:rFonts w:ascii="Arial" w:hAnsi="Arial" w:cs="Arial"/>
                <w:b/>
                <w:lang w:val="ro-RO"/>
              </w:rPr>
            </w:pPr>
            <w:ins w:id="320" w:author="HMP 6" w:date="2021-09-08T15:51:00Z">
              <w:r w:rsidRPr="00BE4FD8">
                <w:rPr>
                  <w:rFonts w:ascii="Arial" w:hAnsi="Arial" w:cs="Arial"/>
                  <w:b/>
                  <w:lang w:val="ro-RO"/>
                </w:rPr>
                <w:t>Prestator</w:t>
              </w:r>
            </w:ins>
          </w:p>
          <w:p w14:paraId="4BA2A98B" w14:textId="77777777" w:rsidR="00476C1B" w:rsidRPr="00BE4FD8" w:rsidRDefault="00476C1B" w:rsidP="007D7AFF">
            <w:pPr>
              <w:spacing w:after="0"/>
              <w:jc w:val="both"/>
              <w:rPr>
                <w:ins w:id="321" w:author="HMP 6" w:date="2021-09-08T15:51:00Z"/>
                <w:rFonts w:ascii="Arial" w:hAnsi="Arial" w:cs="Arial"/>
                <w:b/>
                <w:lang w:val="ro-RO"/>
              </w:rPr>
            </w:pPr>
          </w:p>
        </w:tc>
        <w:tc>
          <w:tcPr>
            <w:tcW w:w="4590" w:type="dxa"/>
          </w:tcPr>
          <w:p w14:paraId="3A4F1FD9" w14:textId="77777777" w:rsidR="00476C1B" w:rsidRPr="00BE4FD8" w:rsidRDefault="00476C1B" w:rsidP="007D7AFF">
            <w:pPr>
              <w:spacing w:after="0"/>
              <w:jc w:val="both"/>
              <w:rPr>
                <w:ins w:id="322" w:author="HMP 6" w:date="2021-09-08T15:51:00Z"/>
                <w:rFonts w:ascii="Arial" w:hAnsi="Arial" w:cs="Arial"/>
                <w:b/>
                <w:lang w:val="ro-RO"/>
              </w:rPr>
            </w:pPr>
            <w:ins w:id="323" w:author="HMP 6" w:date="2021-09-08T15:51:00Z">
              <w:r w:rsidRPr="00BE4FD8">
                <w:rPr>
                  <w:rFonts w:ascii="Arial" w:hAnsi="Arial" w:cs="Arial"/>
                  <w:b/>
                  <w:lang w:val="ro-RO"/>
                </w:rPr>
                <w:t>Beneficiar</w:t>
              </w:r>
            </w:ins>
          </w:p>
        </w:tc>
      </w:tr>
      <w:tr w:rsidR="00476C1B" w:rsidRPr="002A48B4" w14:paraId="04573089" w14:textId="77777777" w:rsidTr="007D7AFF">
        <w:trPr>
          <w:ins w:id="324" w:author="HMP 6" w:date="2021-09-08T15:51:00Z"/>
        </w:trPr>
        <w:tc>
          <w:tcPr>
            <w:tcW w:w="5256" w:type="dxa"/>
          </w:tcPr>
          <w:p w14:paraId="0A4A4D24" w14:textId="77777777" w:rsidR="00476C1B" w:rsidRPr="002A48B4" w:rsidRDefault="00476C1B" w:rsidP="007D7AFF">
            <w:pPr>
              <w:spacing w:after="0"/>
              <w:jc w:val="both"/>
              <w:rPr>
                <w:ins w:id="325" w:author="HMP 6" w:date="2021-09-08T15:51:00Z"/>
                <w:rFonts w:ascii="Arial" w:hAnsi="Arial" w:cs="Arial"/>
                <w:b/>
                <w:lang w:val="ro-RO"/>
              </w:rPr>
            </w:pPr>
          </w:p>
        </w:tc>
        <w:tc>
          <w:tcPr>
            <w:tcW w:w="4590" w:type="dxa"/>
          </w:tcPr>
          <w:p w14:paraId="5F7E1E24" w14:textId="77777777" w:rsidR="00476C1B" w:rsidRPr="002A48B4" w:rsidRDefault="00476C1B" w:rsidP="007D7AFF">
            <w:pPr>
              <w:spacing w:after="0"/>
              <w:jc w:val="both"/>
              <w:rPr>
                <w:ins w:id="326" w:author="HMP 6" w:date="2021-09-08T15:51:00Z"/>
                <w:rFonts w:ascii="Arial" w:hAnsi="Arial" w:cs="Arial"/>
                <w:b/>
                <w:lang w:val="ro-RO"/>
              </w:rPr>
            </w:pPr>
          </w:p>
        </w:tc>
      </w:tr>
      <w:tr w:rsidR="00476C1B" w:rsidRPr="002A48B4" w14:paraId="599665D2" w14:textId="77777777" w:rsidTr="007D7AFF">
        <w:trPr>
          <w:ins w:id="327" w:author="HMP 6" w:date="2021-09-08T15:51:00Z"/>
        </w:trPr>
        <w:tc>
          <w:tcPr>
            <w:tcW w:w="5256" w:type="dxa"/>
          </w:tcPr>
          <w:p w14:paraId="1FEDA900" w14:textId="77777777" w:rsidR="00476C1B" w:rsidRPr="002A48B4" w:rsidRDefault="00476C1B" w:rsidP="007D7AFF">
            <w:pPr>
              <w:spacing w:after="0"/>
              <w:jc w:val="both"/>
              <w:rPr>
                <w:ins w:id="328" w:author="HMP 6" w:date="2021-09-08T15:51:00Z"/>
                <w:rFonts w:ascii="Arial" w:hAnsi="Arial" w:cs="Arial"/>
                <w:lang w:val="ro-RO"/>
              </w:rPr>
            </w:pPr>
            <w:ins w:id="329" w:author="HMP 6" w:date="2021-09-08T15:51:00Z">
              <w:r w:rsidRPr="00274BFE">
                <w:rPr>
                  <w:rFonts w:ascii="Arial" w:hAnsi="Arial" w:cs="Arial"/>
                  <w:b/>
                  <w:lang w:val="ro-RO"/>
                </w:rPr>
                <w:t>VBR Energy Network</w:t>
              </w:r>
              <w:r w:rsidRPr="006B3191">
                <w:rPr>
                  <w:rFonts w:ascii="Arial" w:hAnsi="Arial" w:cs="Arial"/>
                  <w:b/>
                  <w:lang w:val="ro-RO"/>
                </w:rPr>
                <w:t xml:space="preserve"> SRL</w:t>
              </w:r>
            </w:ins>
          </w:p>
          <w:p w14:paraId="7B79256F" w14:textId="77777777" w:rsidR="00476C1B" w:rsidRPr="002A48B4" w:rsidRDefault="00476C1B" w:rsidP="007D7AFF">
            <w:pPr>
              <w:spacing w:after="0"/>
              <w:jc w:val="both"/>
              <w:rPr>
                <w:ins w:id="330" w:author="HMP 6" w:date="2021-09-08T15:51:00Z"/>
                <w:rFonts w:ascii="Arial" w:hAnsi="Arial" w:cs="Arial"/>
                <w:b/>
                <w:lang w:val="ro-RO"/>
              </w:rPr>
            </w:pPr>
          </w:p>
        </w:tc>
        <w:tc>
          <w:tcPr>
            <w:tcW w:w="4590" w:type="dxa"/>
          </w:tcPr>
          <w:p w14:paraId="719E1B9E" w14:textId="77777777" w:rsidR="00476C1B" w:rsidRPr="002A48B4" w:rsidRDefault="00476C1B" w:rsidP="007D7AFF">
            <w:pPr>
              <w:spacing w:after="0"/>
              <w:jc w:val="both"/>
              <w:rPr>
                <w:ins w:id="331" w:author="HMP 6" w:date="2021-09-08T15:51:00Z"/>
                <w:rFonts w:ascii="Arial" w:hAnsi="Arial" w:cs="Arial"/>
                <w:b/>
                <w:lang w:val="ro-RO"/>
              </w:rPr>
            </w:pPr>
            <w:ins w:id="332" w:author="HMP 6" w:date="2021-09-08T15:51:00Z">
              <w:r w:rsidRPr="00EE29AC">
                <w:rPr>
                  <w:rStyle w:val="StyleTextContractBoldChar"/>
                </w:rPr>
                <w:t>EUROPEAN CENTER FOR SERVICES INVESTMENTS AND FINANCING - ECSIF SRL</w:t>
              </w:r>
            </w:ins>
          </w:p>
        </w:tc>
      </w:tr>
      <w:tr w:rsidR="00476C1B" w:rsidRPr="002A48B4" w14:paraId="160B2703" w14:textId="77777777" w:rsidTr="007D7AFF">
        <w:trPr>
          <w:ins w:id="333" w:author="HMP 6" w:date="2021-09-08T15:51:00Z"/>
        </w:trPr>
        <w:tc>
          <w:tcPr>
            <w:tcW w:w="5256" w:type="dxa"/>
          </w:tcPr>
          <w:p w14:paraId="79CD1901" w14:textId="77777777" w:rsidR="00476C1B" w:rsidRPr="006B3191" w:rsidRDefault="00476C1B" w:rsidP="007D7AFF">
            <w:pPr>
              <w:spacing w:after="0"/>
              <w:jc w:val="both"/>
              <w:rPr>
                <w:ins w:id="334" w:author="HMP 6" w:date="2021-09-08T15:51:00Z"/>
                <w:rFonts w:ascii="Arial" w:hAnsi="Arial" w:cs="Arial"/>
                <w:lang w:val="ro-RO"/>
              </w:rPr>
            </w:pPr>
          </w:p>
        </w:tc>
        <w:tc>
          <w:tcPr>
            <w:tcW w:w="4590" w:type="dxa"/>
          </w:tcPr>
          <w:p w14:paraId="4C4534E6" w14:textId="77777777" w:rsidR="00476C1B" w:rsidRPr="002A48B4" w:rsidRDefault="00476C1B" w:rsidP="007D7AFF">
            <w:pPr>
              <w:spacing w:after="0"/>
              <w:jc w:val="both"/>
              <w:rPr>
                <w:ins w:id="335" w:author="HMP 6" w:date="2021-09-08T15:51:00Z"/>
                <w:rFonts w:ascii="Arial" w:hAnsi="Arial" w:cs="Arial"/>
                <w:lang w:val="ro-RO"/>
              </w:rPr>
            </w:pPr>
          </w:p>
        </w:tc>
      </w:tr>
      <w:tr w:rsidR="00476C1B" w:rsidRPr="002A48B4" w14:paraId="4B1F07A4" w14:textId="77777777" w:rsidTr="007D7AFF">
        <w:trPr>
          <w:ins w:id="336" w:author="HMP 6" w:date="2021-09-08T15:51:00Z"/>
        </w:trPr>
        <w:tc>
          <w:tcPr>
            <w:tcW w:w="5256" w:type="dxa"/>
          </w:tcPr>
          <w:p w14:paraId="44E44E32" w14:textId="77777777" w:rsidR="00476C1B" w:rsidRPr="006B3191" w:rsidRDefault="00476C1B" w:rsidP="007D7AFF">
            <w:pPr>
              <w:spacing w:after="0"/>
              <w:jc w:val="both"/>
              <w:rPr>
                <w:ins w:id="337" w:author="HMP 6" w:date="2021-09-08T15:51:00Z"/>
                <w:rFonts w:ascii="Arial" w:hAnsi="Arial" w:cs="Arial"/>
                <w:lang w:val="ro-RO"/>
              </w:rPr>
            </w:pPr>
          </w:p>
        </w:tc>
        <w:tc>
          <w:tcPr>
            <w:tcW w:w="4590" w:type="dxa"/>
          </w:tcPr>
          <w:p w14:paraId="05989F2C" w14:textId="77777777" w:rsidR="00476C1B" w:rsidRPr="002A48B4" w:rsidRDefault="00476C1B" w:rsidP="007D7AFF">
            <w:pPr>
              <w:spacing w:after="0"/>
              <w:jc w:val="both"/>
              <w:rPr>
                <w:ins w:id="338" w:author="HMP 6" w:date="2021-09-08T15:51:00Z"/>
                <w:rFonts w:ascii="Arial" w:hAnsi="Arial" w:cs="Arial"/>
                <w:lang w:val="ro-RO"/>
              </w:rPr>
            </w:pPr>
          </w:p>
        </w:tc>
      </w:tr>
      <w:tr w:rsidR="00476C1B" w:rsidRPr="002A48B4" w14:paraId="58363174" w14:textId="77777777" w:rsidTr="007D7AFF">
        <w:trPr>
          <w:ins w:id="339" w:author="HMP 6" w:date="2021-09-08T15:51:00Z"/>
        </w:trPr>
        <w:tc>
          <w:tcPr>
            <w:tcW w:w="5256" w:type="dxa"/>
          </w:tcPr>
          <w:p w14:paraId="00750250" w14:textId="77777777" w:rsidR="00476C1B" w:rsidRPr="006B3191" w:rsidRDefault="00476C1B" w:rsidP="007D7AFF">
            <w:pPr>
              <w:spacing w:after="0"/>
              <w:jc w:val="both"/>
              <w:rPr>
                <w:ins w:id="340" w:author="HMP 6" w:date="2021-09-08T15:51:00Z"/>
                <w:rFonts w:ascii="Arial" w:hAnsi="Arial" w:cs="Arial"/>
                <w:lang w:val="ro-RO"/>
              </w:rPr>
            </w:pPr>
          </w:p>
        </w:tc>
        <w:tc>
          <w:tcPr>
            <w:tcW w:w="4590" w:type="dxa"/>
          </w:tcPr>
          <w:p w14:paraId="23E66179" w14:textId="77777777" w:rsidR="00476C1B" w:rsidRPr="002A48B4" w:rsidRDefault="00476C1B" w:rsidP="007D7AFF">
            <w:pPr>
              <w:spacing w:after="0"/>
              <w:jc w:val="both"/>
              <w:rPr>
                <w:ins w:id="341" w:author="HMP 6" w:date="2021-09-08T15:51:00Z"/>
                <w:rFonts w:ascii="Arial" w:hAnsi="Arial" w:cs="Arial"/>
                <w:lang w:val="ro-RO"/>
              </w:rPr>
            </w:pPr>
          </w:p>
        </w:tc>
      </w:tr>
      <w:tr w:rsidR="00476C1B" w:rsidRPr="002A48B4" w14:paraId="27C011FF" w14:textId="77777777" w:rsidTr="007D7AFF">
        <w:trPr>
          <w:ins w:id="342" w:author="HMP 6" w:date="2021-09-08T15:51:00Z"/>
        </w:trPr>
        <w:tc>
          <w:tcPr>
            <w:tcW w:w="5256" w:type="dxa"/>
          </w:tcPr>
          <w:p w14:paraId="321413F5" w14:textId="77777777" w:rsidR="00476C1B" w:rsidRPr="006B3191" w:rsidRDefault="00476C1B" w:rsidP="007D7AFF">
            <w:pPr>
              <w:spacing w:after="0"/>
              <w:jc w:val="both"/>
              <w:rPr>
                <w:ins w:id="343" w:author="HMP 6" w:date="2021-09-08T15:51:00Z"/>
                <w:rFonts w:ascii="Arial" w:hAnsi="Arial" w:cs="Arial"/>
                <w:lang w:val="ro-RO"/>
              </w:rPr>
            </w:pPr>
          </w:p>
        </w:tc>
        <w:tc>
          <w:tcPr>
            <w:tcW w:w="4590" w:type="dxa"/>
          </w:tcPr>
          <w:p w14:paraId="474E73DF" w14:textId="77777777" w:rsidR="00476C1B" w:rsidRPr="002A48B4" w:rsidRDefault="00476C1B" w:rsidP="007D7AFF">
            <w:pPr>
              <w:spacing w:after="0"/>
              <w:jc w:val="both"/>
              <w:rPr>
                <w:ins w:id="344" w:author="HMP 6" w:date="2021-09-08T15:51:00Z"/>
                <w:rFonts w:ascii="Arial" w:hAnsi="Arial" w:cs="Arial"/>
                <w:lang w:val="ro-RO"/>
              </w:rPr>
            </w:pPr>
          </w:p>
        </w:tc>
      </w:tr>
    </w:tbl>
    <w:p w14:paraId="0E7F3144" w14:textId="77777777" w:rsidR="00476C1B" w:rsidRPr="002A48B4" w:rsidRDefault="00476C1B" w:rsidP="00476C1B">
      <w:pPr>
        <w:spacing w:after="0"/>
        <w:jc w:val="both"/>
        <w:rPr>
          <w:ins w:id="345" w:author="HMP 6" w:date="2021-09-08T15:51:00Z"/>
          <w:rFonts w:ascii="Arial" w:hAnsi="Arial" w:cs="Arial"/>
          <w:lang w:val="ro-RO"/>
        </w:rPr>
      </w:pPr>
      <w:ins w:id="346" w:author="HMP 6" w:date="2021-09-08T15:51:00Z">
        <w:r w:rsidRPr="002A48B4">
          <w:rPr>
            <w:rFonts w:ascii="Arial" w:hAnsi="Arial" w:cs="Arial"/>
            <w:lang w:val="ro-RO"/>
          </w:rPr>
          <w:t>____________________________</w:t>
        </w:r>
        <w:r w:rsidRPr="002A48B4">
          <w:rPr>
            <w:rFonts w:ascii="Arial" w:hAnsi="Arial" w:cs="Arial"/>
            <w:lang w:val="ro-RO"/>
          </w:rPr>
          <w:tab/>
        </w:r>
        <w:r w:rsidRPr="002A48B4">
          <w:rPr>
            <w:rFonts w:ascii="Arial" w:hAnsi="Arial" w:cs="Arial"/>
            <w:lang w:val="ro-RO"/>
          </w:rPr>
          <w:tab/>
          <w:t xml:space="preserve">               _______________________________</w:t>
        </w:r>
        <w:r w:rsidRPr="002A48B4">
          <w:rPr>
            <w:rFonts w:ascii="Arial" w:hAnsi="Arial" w:cs="Arial"/>
            <w:lang w:val="ro-RO"/>
          </w:rPr>
          <w:tab/>
        </w:r>
      </w:ins>
    </w:p>
    <w:p w14:paraId="4091B813" w14:textId="77777777" w:rsidR="00476C1B" w:rsidRPr="002A48B4" w:rsidRDefault="00476C1B" w:rsidP="00476C1B">
      <w:pPr>
        <w:spacing w:after="0"/>
        <w:jc w:val="both"/>
        <w:rPr>
          <w:ins w:id="347" w:author="HMP 6" w:date="2021-09-08T15:51:00Z"/>
          <w:rFonts w:ascii="Arial" w:hAnsi="Arial" w:cs="Arial"/>
          <w:lang w:val="ro-RO"/>
        </w:rPr>
      </w:pPr>
      <w:ins w:id="348" w:author="HMP 6" w:date="2021-09-08T15:51:00Z">
        <w:r w:rsidRPr="002A48B4">
          <w:rPr>
            <w:rFonts w:ascii="Arial" w:hAnsi="Arial" w:cs="Arial"/>
            <w:lang w:val="ro-RO"/>
          </w:rPr>
          <w:t>(Data semnarii)</w:t>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r>
        <w:r w:rsidRPr="002A48B4">
          <w:rPr>
            <w:rFonts w:ascii="Arial" w:hAnsi="Arial" w:cs="Arial"/>
            <w:lang w:val="ro-RO"/>
          </w:rPr>
          <w:tab/>
          <w:t xml:space="preserve">                  (Data semnarii</w:t>
        </w:r>
        <w:r>
          <w:rPr>
            <w:rFonts w:ascii="Arial" w:hAnsi="Arial" w:cs="Arial"/>
            <w:lang w:val="ro-RO"/>
          </w:rPr>
          <w:t>)</w:t>
        </w:r>
      </w:ins>
    </w:p>
    <w:p w14:paraId="1E9E27F2" w14:textId="77777777" w:rsidR="00476C1B" w:rsidRPr="006B3191" w:rsidRDefault="00476C1B" w:rsidP="005D592E">
      <w:pPr>
        <w:jc w:val="center"/>
        <w:rPr>
          <w:ins w:id="349" w:author="HMP 6" w:date="2021-09-08T15:51:00Z"/>
          <w:rFonts w:ascii="Arial" w:hAnsi="Arial" w:cs="Arial"/>
          <w:lang w:val="ro-RO"/>
        </w:rPr>
      </w:pPr>
    </w:p>
    <w:p w14:paraId="2876442C" w14:textId="3C68C3D5" w:rsidR="00317AEB" w:rsidRPr="006B3191" w:rsidDel="005D592E" w:rsidRDefault="00317AEB" w:rsidP="005D592E">
      <w:pPr>
        <w:jc w:val="center"/>
        <w:rPr>
          <w:del w:id="350" w:author="HMP 6" w:date="2021-09-08T15:29:00Z"/>
          <w:rFonts w:ascii="Arial" w:hAnsi="Arial" w:cs="Arial"/>
          <w:lang w:val="ro-RO"/>
        </w:rPr>
      </w:pPr>
    </w:p>
    <w:p w14:paraId="5C220621" w14:textId="1A2D84B1" w:rsidR="00317AEB" w:rsidRPr="006B3191" w:rsidDel="005D592E" w:rsidRDefault="00317AEB" w:rsidP="005D592E">
      <w:pPr>
        <w:jc w:val="center"/>
        <w:rPr>
          <w:del w:id="351" w:author="HMP 6" w:date="2021-09-08T15:29:00Z"/>
          <w:rFonts w:ascii="Arial" w:hAnsi="Arial" w:cs="Arial"/>
          <w:lang w:val="ro-RO"/>
        </w:rPr>
      </w:pPr>
    </w:p>
    <w:p w14:paraId="2051F808" w14:textId="5F484A9F" w:rsidR="00317AEB" w:rsidDel="005D592E" w:rsidRDefault="00317AEB" w:rsidP="005D592E">
      <w:pPr>
        <w:jc w:val="center"/>
        <w:rPr>
          <w:del w:id="352" w:author="HMP 6" w:date="2021-09-08T15:29:00Z"/>
          <w:rFonts w:ascii="Arial" w:hAnsi="Arial" w:cs="Arial"/>
          <w:b/>
          <w:bCs/>
          <w:lang w:val="ro-RO"/>
        </w:rPr>
      </w:pPr>
    </w:p>
    <w:p w14:paraId="51691B41" w14:textId="51AAA906" w:rsidR="006B3191" w:rsidRPr="006B3191" w:rsidRDefault="006B3191" w:rsidP="005D592E">
      <w:pPr>
        <w:pStyle w:val="BodyTextIndent3"/>
        <w:spacing w:after="0"/>
        <w:ind w:left="0"/>
        <w:jc w:val="center"/>
        <w:rPr>
          <w:rFonts w:ascii="Arial" w:hAnsi="Arial" w:cs="Arial"/>
          <w:lang w:val="ro-RO"/>
        </w:rPr>
      </w:pPr>
    </w:p>
    <w:sectPr w:rsidR="006B3191" w:rsidRPr="006B3191" w:rsidSect="005D592E">
      <w:footerReference w:type="default" r:id="rId24"/>
      <w:pgSz w:w="12240" w:h="15840"/>
      <w:pgMar w:top="1134" w:right="1467" w:bottom="1135" w:left="1440" w:header="720" w:footer="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Sorin Anghelescu" w:date="2021-09-06T16:03:00Z" w:initials="SA">
    <w:p w14:paraId="262F1994" w14:textId="694C3BD3" w:rsidR="007A58AE" w:rsidRDefault="007A58AE">
      <w:pPr>
        <w:pStyle w:val="CommentText"/>
      </w:pPr>
      <w:r>
        <w:rPr>
          <w:rStyle w:val="CommentReference"/>
        </w:rPr>
        <w:annotationRef/>
      </w:r>
      <w:r>
        <w:t>Unei Parti?</w:t>
      </w:r>
    </w:p>
  </w:comment>
  <w:comment w:id="33" w:author="HMP 6" w:date="2021-09-08T12:39:00Z" w:initials="HMP 6">
    <w:p w14:paraId="4696541A" w14:textId="3FCB69A9" w:rsidR="00953F0B" w:rsidRDefault="00953F0B">
      <w:pPr>
        <w:pStyle w:val="CommentText"/>
      </w:pPr>
      <w:r>
        <w:rPr>
          <w:rStyle w:val="CommentReference"/>
        </w:rPr>
        <w:annotationRef/>
      </w:r>
      <w:r>
        <w:t xml:space="preserve">Scopul era protejarea infromatiilor legate de Aplicatie, informatii communicate de Beneficiar si care ar trebui sa raman proprietatea Beneficirului. </w:t>
      </w:r>
    </w:p>
  </w:comment>
  <w:comment w:id="39" w:author="Sorin Anghelescu" w:date="2021-09-06T16:13:00Z" w:initials="SA">
    <w:p w14:paraId="141A980E" w14:textId="0470B157" w:rsidR="00EA29FA" w:rsidRDefault="00EA29FA">
      <w:pPr>
        <w:pStyle w:val="CommentText"/>
      </w:pPr>
      <w:r>
        <w:rPr>
          <w:rStyle w:val="CommentReference"/>
        </w:rPr>
        <w:annotationRef/>
      </w:r>
      <w:r>
        <w:t>Necesita atentie!</w:t>
      </w:r>
    </w:p>
  </w:comment>
  <w:comment w:id="40" w:author="HMP 6" w:date="2021-09-08T13:14:00Z" w:initials="HMP 6">
    <w:p w14:paraId="095ACEA2" w14:textId="77777777" w:rsidR="00376D86" w:rsidRDefault="00376D86">
      <w:pPr>
        <w:pStyle w:val="CommentText"/>
        <w:rPr>
          <w:b/>
          <w:bCs/>
        </w:rPr>
      </w:pPr>
      <w:r w:rsidRPr="00376D86">
        <w:rPr>
          <w:rStyle w:val="CommentReference"/>
          <w:b/>
          <w:bCs/>
        </w:rPr>
        <w:annotationRef/>
      </w:r>
      <w:r w:rsidRPr="00376D86">
        <w:rPr>
          <w:b/>
          <w:bCs/>
        </w:rPr>
        <w:t>@Diana</w:t>
      </w:r>
    </w:p>
    <w:p w14:paraId="1A4CB116" w14:textId="7D1B1730" w:rsidR="00376D86" w:rsidRPr="00376D86" w:rsidRDefault="00376D86">
      <w:pPr>
        <w:pStyle w:val="CommentText"/>
      </w:pPr>
      <w:r>
        <w:t>Juridic e ok, economic/tehnic e ok?</w:t>
      </w:r>
    </w:p>
  </w:comment>
  <w:comment w:id="56" w:author="Sorin Anghelescu" w:date="2021-09-06T16:14:00Z" w:initials="SA">
    <w:p w14:paraId="725010E6" w14:textId="6A1F318B" w:rsidR="00EA29FA" w:rsidRDefault="00EA29FA">
      <w:pPr>
        <w:pStyle w:val="CommentText"/>
      </w:pPr>
      <w:r>
        <w:rPr>
          <w:rStyle w:val="CommentReference"/>
        </w:rPr>
        <w:annotationRef/>
      </w:r>
      <w:r>
        <w:t>Incomplet sau nu inteleg eu…</w:t>
      </w:r>
    </w:p>
  </w:comment>
  <w:comment w:id="57" w:author="HMP 6" w:date="2021-09-08T13:15:00Z" w:initials="HMP 6">
    <w:p w14:paraId="13558E71" w14:textId="43CD1B32" w:rsidR="00376D86" w:rsidRDefault="00376D86">
      <w:pPr>
        <w:pStyle w:val="CommentText"/>
      </w:pPr>
      <w:r>
        <w:rPr>
          <w:rStyle w:val="CommentReference"/>
        </w:rPr>
        <w:annotationRef/>
      </w:r>
      <w:r>
        <w:t>Articolul are in vedere suporturile care contin Informatii Confidentiale – in principal software-ul sau parti din el  - daca nu pot fi sterse definitv, atunci ele devin proprietatea Beneficiarului. Am completat  articolul.</w:t>
      </w:r>
    </w:p>
  </w:comment>
  <w:comment w:id="75" w:author="Sorin Anghelescu" w:date="2021-09-06T16:23:00Z" w:initials="SA">
    <w:p w14:paraId="7F049742" w14:textId="71CD7E3A" w:rsidR="00A7581C" w:rsidRDefault="00A7581C">
      <w:pPr>
        <w:pStyle w:val="CommentText"/>
      </w:pPr>
      <w:r>
        <w:rPr>
          <w:rStyle w:val="CommentReference"/>
        </w:rPr>
        <w:annotationRef/>
      </w:r>
      <w:r>
        <w:t>Anexa trebuie parcursa cu atentie. Totusi, schema de plata este incompatibila cu plata unui avans la inceperea proiectului.</w:t>
      </w:r>
    </w:p>
  </w:comment>
  <w:comment w:id="76" w:author="HMP 6" w:date="2021-09-08T15:38:00Z" w:initials="HMP 6">
    <w:p w14:paraId="76549B2F" w14:textId="7590B286" w:rsidR="00756290" w:rsidRDefault="00756290">
      <w:pPr>
        <w:pStyle w:val="CommentText"/>
      </w:pPr>
      <w:r>
        <w:rPr>
          <w:rStyle w:val="CommentReference"/>
        </w:rPr>
        <w:annotationRef/>
      </w:r>
      <w:r>
        <w:t>Am introdus posibilitatea si cuantumul avansului</w:t>
      </w:r>
      <w:r w:rsidR="006E468B">
        <w:t>.</w:t>
      </w:r>
    </w:p>
  </w:comment>
  <w:comment w:id="79" w:author="Sorin Anghelescu" w:date="2021-09-06T16:18:00Z" w:initials="SA">
    <w:p w14:paraId="6486AB25" w14:textId="3A1627E0" w:rsidR="00A7581C" w:rsidRDefault="00A7581C">
      <w:pPr>
        <w:pStyle w:val="CommentText"/>
      </w:pPr>
      <w:r>
        <w:rPr>
          <w:rStyle w:val="CommentReference"/>
        </w:rPr>
        <w:annotationRef/>
      </w:r>
      <w:r>
        <w:t>30?</w:t>
      </w:r>
    </w:p>
  </w:comment>
  <w:comment w:id="80" w:author="HMP 6" w:date="2021-09-08T13:13:00Z" w:initials="HMP 6">
    <w:p w14:paraId="0542A818" w14:textId="5B79A535" w:rsidR="00376D86" w:rsidRPr="00376D86" w:rsidRDefault="0014599B">
      <w:pPr>
        <w:pStyle w:val="CommentText"/>
      </w:pPr>
      <w:r>
        <w:t>De acord. 15 zile.</w:t>
      </w:r>
    </w:p>
  </w:comment>
  <w:comment w:id="85" w:author="Sorin Anghelescu" w:date="2021-09-06T16:29:00Z" w:initials="SA">
    <w:p w14:paraId="2295E490" w14:textId="16002A41" w:rsidR="00736678" w:rsidRDefault="00736678">
      <w:pPr>
        <w:pStyle w:val="CommentText"/>
      </w:pPr>
      <w:r>
        <w:rPr>
          <w:rStyle w:val="CommentReference"/>
        </w:rPr>
        <w:annotationRef/>
      </w:r>
      <w:r>
        <w:t>Daca nu cumva functionarea softului presupune ptilizarea vreunui sistem al sau.</w:t>
      </w:r>
    </w:p>
  </w:comment>
  <w:comment w:id="86" w:author="HMP 6" w:date="2021-09-08T13:44:00Z" w:initials="HMP 6">
    <w:p w14:paraId="229C25B8" w14:textId="5F89355A" w:rsidR="00677C87" w:rsidRDefault="00677C87">
      <w:pPr>
        <w:pStyle w:val="CommentText"/>
      </w:pPr>
      <w:r>
        <w:rPr>
          <w:rStyle w:val="CommentReference"/>
        </w:rPr>
        <w:annotationRef/>
      </w:r>
      <w:r>
        <w:rPr>
          <w:rStyle w:val="CommentReference"/>
        </w:rPr>
        <w:t xml:space="preserve">Nu am cunostinsa sa se puna problema de gazduire a Software-ului. </w:t>
      </w:r>
      <w:r w:rsidR="002D176B">
        <w:rPr>
          <w:rStyle w:val="CommentReference"/>
        </w:rPr>
        <w:t>A fost agreata o astfel de gazduire sau necessitate de echipamente detinute de Prestator?</w:t>
      </w:r>
    </w:p>
  </w:comment>
  <w:comment w:id="113" w:author="Sorin Anghelescu" w:date="2021-09-06T16:31:00Z" w:initials="SA">
    <w:p w14:paraId="1F61C11A" w14:textId="22266ACA" w:rsidR="00736678" w:rsidRDefault="00736678">
      <w:pPr>
        <w:pStyle w:val="CommentText"/>
      </w:pPr>
      <w:r>
        <w:rPr>
          <w:rStyle w:val="CommentReference"/>
        </w:rPr>
        <w:annotationRef/>
      </w:r>
      <w:r>
        <w:t>Mai era o clauza de garantie anterior. Trebuie aliniate.</w:t>
      </w:r>
    </w:p>
  </w:comment>
  <w:comment w:id="114" w:author="HMP 6" w:date="2021-09-08T14:52:00Z" w:initials="HMP 6">
    <w:p w14:paraId="68EE5BA9" w14:textId="6802768A" w:rsidR="00796880" w:rsidRDefault="00796880">
      <w:pPr>
        <w:pStyle w:val="CommentText"/>
      </w:pPr>
      <w:r>
        <w:rPr>
          <w:rStyle w:val="CommentReference"/>
        </w:rPr>
        <w:annotationRef/>
      </w:r>
      <w:r>
        <w:t>Sunt aliniate, garantia de 1 an este pentru functionare, garantia de la 1.6. este pentru compatibilitate.</w:t>
      </w:r>
    </w:p>
  </w:comment>
  <w:comment w:id="118" w:author="Sorin Anghelescu" w:date="2021-09-06T16:36:00Z" w:initials="SA">
    <w:p w14:paraId="39FD7548" w14:textId="5E568E5C" w:rsidR="00736678" w:rsidRDefault="00736678">
      <w:pPr>
        <w:pStyle w:val="CommentText"/>
      </w:pPr>
      <w:r>
        <w:rPr>
          <w:rStyle w:val="CommentReference"/>
        </w:rPr>
        <w:annotationRef/>
      </w:r>
      <w:r>
        <w:t>?</w:t>
      </w:r>
    </w:p>
  </w:comment>
  <w:comment w:id="119" w:author="HMP 6" w:date="2021-09-08T14:00:00Z" w:initials="HMP 6">
    <w:p w14:paraId="369920B5" w14:textId="3BB59863" w:rsidR="002D176B" w:rsidRDefault="002D176B">
      <w:pPr>
        <w:pStyle w:val="CommentText"/>
      </w:pPr>
      <w:r>
        <w:rPr>
          <w:rStyle w:val="CommentReference"/>
        </w:rPr>
        <w:annotationRef/>
      </w:r>
      <w:r>
        <w:t>Scopul era si testarea intermediara in functie de etape, avand o forma beta si apoi o forma finala.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2F1994" w15:done="0"/>
  <w15:commentEx w15:paraId="4696541A" w15:paraIdParent="262F1994" w15:done="0"/>
  <w15:commentEx w15:paraId="141A980E" w15:done="0"/>
  <w15:commentEx w15:paraId="1A4CB116" w15:paraIdParent="141A980E" w15:done="0"/>
  <w15:commentEx w15:paraId="725010E6" w15:done="0"/>
  <w15:commentEx w15:paraId="13558E71" w15:paraIdParent="725010E6" w15:done="0"/>
  <w15:commentEx w15:paraId="7F049742" w15:done="0"/>
  <w15:commentEx w15:paraId="76549B2F" w15:paraIdParent="7F049742" w15:done="0"/>
  <w15:commentEx w15:paraId="6486AB25" w15:done="0"/>
  <w15:commentEx w15:paraId="0542A818" w15:paraIdParent="6486AB25" w15:done="0"/>
  <w15:commentEx w15:paraId="2295E490" w15:done="0"/>
  <w15:commentEx w15:paraId="229C25B8" w15:paraIdParent="2295E490" w15:done="0"/>
  <w15:commentEx w15:paraId="1F61C11A" w15:done="0"/>
  <w15:commentEx w15:paraId="68EE5BA9" w15:paraIdParent="1F61C11A" w15:done="0"/>
  <w15:commentEx w15:paraId="39FD7548" w15:done="0"/>
  <w15:commentEx w15:paraId="369920B5" w15:paraIdParent="39FD75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0BA65" w16cex:dateUtc="2021-09-06T13:03:00Z"/>
  <w16cex:commentExtensible w16cex:durableId="24E32D64" w16cex:dateUtc="2021-09-08T09:39:00Z"/>
  <w16cex:commentExtensible w16cex:durableId="24E0BC9A" w16cex:dateUtc="2021-09-06T13:13:00Z"/>
  <w16cex:commentExtensible w16cex:durableId="24E335C9" w16cex:dateUtc="2021-09-08T10:14:00Z"/>
  <w16cex:commentExtensible w16cex:durableId="24E0BCE6" w16cex:dateUtc="2021-09-06T13:14:00Z"/>
  <w16cex:commentExtensible w16cex:durableId="24E33601" w16cex:dateUtc="2021-09-08T10:15:00Z"/>
  <w16cex:commentExtensible w16cex:durableId="24E0BEF3" w16cex:dateUtc="2021-09-06T13:23:00Z"/>
  <w16cex:commentExtensible w16cex:durableId="24E3577A" w16cex:dateUtc="2021-09-08T12:38:00Z"/>
  <w16cex:commentExtensible w16cex:durableId="24E0BDC8" w16cex:dateUtc="2021-09-06T13:18:00Z"/>
  <w16cex:commentExtensible w16cex:durableId="24E3357C" w16cex:dateUtc="2021-09-08T10:13:00Z"/>
  <w16cex:commentExtensible w16cex:durableId="24E0C06A" w16cex:dateUtc="2021-09-06T13:29:00Z"/>
  <w16cex:commentExtensible w16cex:durableId="24E33CC5" w16cex:dateUtc="2021-09-08T10:44:00Z"/>
  <w16cex:commentExtensible w16cex:durableId="24E0C0E5" w16cex:dateUtc="2021-09-06T13:31:00Z"/>
  <w16cex:commentExtensible w16cex:durableId="24E34C9D" w16cex:dateUtc="2021-09-08T11:52:00Z"/>
  <w16cex:commentExtensible w16cex:durableId="24E0C210" w16cex:dateUtc="2021-09-06T13:36:00Z"/>
  <w16cex:commentExtensible w16cex:durableId="24E34074" w16cex:dateUtc="2021-09-08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2F1994" w16cid:durableId="24E0BA65"/>
  <w16cid:commentId w16cid:paraId="4696541A" w16cid:durableId="24E32D64"/>
  <w16cid:commentId w16cid:paraId="141A980E" w16cid:durableId="24E0BC9A"/>
  <w16cid:commentId w16cid:paraId="1A4CB116" w16cid:durableId="24E335C9"/>
  <w16cid:commentId w16cid:paraId="725010E6" w16cid:durableId="24E0BCE6"/>
  <w16cid:commentId w16cid:paraId="13558E71" w16cid:durableId="24E33601"/>
  <w16cid:commentId w16cid:paraId="7F049742" w16cid:durableId="24E0BEF3"/>
  <w16cid:commentId w16cid:paraId="76549B2F" w16cid:durableId="24E3577A"/>
  <w16cid:commentId w16cid:paraId="6486AB25" w16cid:durableId="24E0BDC8"/>
  <w16cid:commentId w16cid:paraId="0542A818" w16cid:durableId="24E3357C"/>
  <w16cid:commentId w16cid:paraId="2295E490" w16cid:durableId="24E0C06A"/>
  <w16cid:commentId w16cid:paraId="229C25B8" w16cid:durableId="24E33CC5"/>
  <w16cid:commentId w16cid:paraId="1F61C11A" w16cid:durableId="24E0C0E5"/>
  <w16cid:commentId w16cid:paraId="68EE5BA9" w16cid:durableId="24E34C9D"/>
  <w16cid:commentId w16cid:paraId="39FD7548" w16cid:durableId="24E0C210"/>
  <w16cid:commentId w16cid:paraId="369920B5" w16cid:durableId="24E340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B3F5C" w14:textId="77777777" w:rsidR="00C67823" w:rsidRDefault="00C67823">
      <w:pPr>
        <w:spacing w:after="0" w:line="240" w:lineRule="auto"/>
      </w:pPr>
      <w:r>
        <w:separator/>
      </w:r>
    </w:p>
  </w:endnote>
  <w:endnote w:type="continuationSeparator" w:id="0">
    <w:p w14:paraId="63BECD8F" w14:textId="77777777" w:rsidR="00C67823" w:rsidRDefault="00C67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3275"/>
      <w:docPartObj>
        <w:docPartGallery w:val="Page Numbers (Bottom of Page)"/>
        <w:docPartUnique/>
      </w:docPartObj>
    </w:sdtPr>
    <w:sdtEndPr/>
    <w:sdtContent>
      <w:sdt>
        <w:sdtPr>
          <w:id w:val="-480075500"/>
          <w:docPartObj>
            <w:docPartGallery w:val="Page Numbers (Top of Page)"/>
            <w:docPartUnique/>
          </w:docPartObj>
        </w:sdtPr>
        <w:sdtEndPr/>
        <w:sdtContent>
          <w:p w14:paraId="55CA2CA5" w14:textId="4ABBEB74" w:rsidR="00DC0C0F" w:rsidRPr="00DC0C0F" w:rsidRDefault="00DC0C0F" w:rsidP="00DC0C0F">
            <w:pPr>
              <w:pStyle w:val="Footer"/>
              <w:rPr>
                <w:b/>
                <w:bCs/>
                <w:sz w:val="20"/>
                <w:szCs w:val="20"/>
              </w:rPr>
            </w:pPr>
            <w:r w:rsidRPr="00DC0C0F">
              <w:rPr>
                <w:b/>
                <w:bCs/>
                <w:sz w:val="20"/>
                <w:szCs w:val="20"/>
              </w:rPr>
              <w:t>CONTRACT PRESTARI SERVICII DEZVOLTARE SI IMPLEMENTARE SOFWARE</w:t>
            </w:r>
            <w:r w:rsidRPr="00DC0C0F">
              <w:rPr>
                <w:sz w:val="20"/>
                <w:szCs w:val="20"/>
              </w:rPr>
              <w:t xml:space="preserve">                                 </w:t>
            </w:r>
            <w:r w:rsidRPr="005D592E">
              <w:rPr>
                <w:b/>
                <w:bCs/>
                <w:sz w:val="20"/>
                <w:szCs w:val="20"/>
              </w:rPr>
              <w:t xml:space="preserve"> Pag. </w:t>
            </w:r>
            <w:r w:rsidRPr="00DC0C0F">
              <w:rPr>
                <w:b/>
                <w:bCs/>
                <w:sz w:val="20"/>
                <w:szCs w:val="20"/>
              </w:rPr>
              <w:fldChar w:fldCharType="begin"/>
            </w:r>
            <w:r w:rsidRPr="00DC0C0F">
              <w:rPr>
                <w:b/>
                <w:bCs/>
                <w:sz w:val="20"/>
                <w:szCs w:val="20"/>
              </w:rPr>
              <w:instrText xml:space="preserve"> PAGE </w:instrText>
            </w:r>
            <w:r w:rsidRPr="00DC0C0F">
              <w:rPr>
                <w:b/>
                <w:bCs/>
                <w:sz w:val="20"/>
                <w:szCs w:val="20"/>
              </w:rPr>
              <w:fldChar w:fldCharType="separate"/>
            </w:r>
            <w:r w:rsidRPr="00DC0C0F">
              <w:rPr>
                <w:b/>
                <w:bCs/>
                <w:noProof/>
                <w:sz w:val="20"/>
                <w:szCs w:val="20"/>
              </w:rPr>
              <w:t>2</w:t>
            </w:r>
            <w:r w:rsidRPr="00DC0C0F">
              <w:rPr>
                <w:b/>
                <w:bCs/>
                <w:sz w:val="20"/>
                <w:szCs w:val="20"/>
              </w:rPr>
              <w:fldChar w:fldCharType="end"/>
            </w:r>
            <w:r w:rsidRPr="00DC0C0F">
              <w:rPr>
                <w:sz w:val="20"/>
                <w:szCs w:val="20"/>
              </w:rPr>
              <w:t>/</w:t>
            </w:r>
            <w:r w:rsidRPr="00DC0C0F">
              <w:rPr>
                <w:b/>
                <w:bCs/>
                <w:sz w:val="20"/>
                <w:szCs w:val="20"/>
              </w:rPr>
              <w:fldChar w:fldCharType="begin"/>
            </w:r>
            <w:r w:rsidRPr="00DC0C0F">
              <w:rPr>
                <w:b/>
                <w:bCs/>
                <w:sz w:val="20"/>
                <w:szCs w:val="20"/>
              </w:rPr>
              <w:instrText xml:space="preserve"> NUMPAGES  </w:instrText>
            </w:r>
            <w:r w:rsidRPr="00DC0C0F">
              <w:rPr>
                <w:b/>
                <w:bCs/>
                <w:sz w:val="20"/>
                <w:szCs w:val="20"/>
              </w:rPr>
              <w:fldChar w:fldCharType="separate"/>
            </w:r>
            <w:r w:rsidRPr="00DC0C0F">
              <w:rPr>
                <w:b/>
                <w:bCs/>
                <w:noProof/>
                <w:sz w:val="20"/>
                <w:szCs w:val="20"/>
              </w:rPr>
              <w:t>2</w:t>
            </w:r>
            <w:r w:rsidRPr="00DC0C0F">
              <w:rPr>
                <w:b/>
                <w:bCs/>
                <w:sz w:val="20"/>
                <w:szCs w:val="20"/>
              </w:rPr>
              <w:fldChar w:fldCharType="end"/>
            </w:r>
          </w:p>
          <w:p w14:paraId="25DD8998" w14:textId="6AB802CC" w:rsidR="00DC0C0F" w:rsidRDefault="00DC0C0F" w:rsidP="00DC0C0F">
            <w:pPr>
              <w:pStyle w:val="Footer"/>
            </w:pPr>
            <w:proofErr w:type="spellStart"/>
            <w:r w:rsidRPr="00DC0C0F">
              <w:rPr>
                <w:b/>
                <w:bCs/>
                <w:sz w:val="20"/>
                <w:szCs w:val="20"/>
              </w:rPr>
              <w:t>Beneficiar</w:t>
            </w:r>
            <w:proofErr w:type="spellEnd"/>
            <w:r w:rsidRPr="00DC0C0F">
              <w:rPr>
                <w:b/>
                <w:bCs/>
                <w:sz w:val="20"/>
                <w:szCs w:val="20"/>
              </w:rPr>
              <w:t xml:space="preserve"> …………………….                                                                      </w:t>
            </w:r>
            <w:proofErr w:type="spellStart"/>
            <w:r w:rsidRPr="00DC0C0F">
              <w:rPr>
                <w:b/>
                <w:bCs/>
                <w:sz w:val="20"/>
                <w:szCs w:val="20"/>
              </w:rPr>
              <w:t>Prestator</w:t>
            </w:r>
            <w:proofErr w:type="spellEnd"/>
            <w:r w:rsidRPr="00DC0C0F">
              <w:rPr>
                <w:b/>
                <w:bCs/>
                <w:sz w:val="20"/>
                <w:szCs w:val="20"/>
              </w:rPr>
              <w:t>…………………….</w:t>
            </w:r>
            <w:r>
              <w:rPr>
                <w:b/>
                <w:bCs/>
                <w:sz w:val="24"/>
                <w:szCs w:val="24"/>
              </w:rPr>
              <w:t xml:space="preserve"> </w:t>
            </w:r>
          </w:p>
        </w:sdtContent>
      </w:sdt>
    </w:sdtContent>
  </w:sdt>
  <w:p w14:paraId="78314041" w14:textId="147AEBFC" w:rsidR="00317AEB" w:rsidRDefault="00317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713910"/>
      <w:docPartObj>
        <w:docPartGallery w:val="Page Numbers (Bottom of Page)"/>
        <w:docPartUnique/>
      </w:docPartObj>
    </w:sdtPr>
    <w:sdtEndPr/>
    <w:sdtContent>
      <w:sdt>
        <w:sdtPr>
          <w:id w:val="-597091566"/>
          <w:docPartObj>
            <w:docPartGallery w:val="Page Numbers (Top of Page)"/>
            <w:docPartUnique/>
          </w:docPartObj>
        </w:sdtPr>
        <w:sdtEndPr/>
        <w:sdtContent>
          <w:p w14:paraId="64315FEB" w14:textId="6870DB50" w:rsidR="00317AEB" w:rsidRDefault="005D592E">
            <w:pPr>
              <w:pStyle w:val="Footer"/>
              <w:jc w:val="right"/>
            </w:pPr>
            <w:ins w:id="214" w:author="HMP 6" w:date="2021-09-08T15:26:00Z">
              <w:r w:rsidRPr="00DC0C0F">
                <w:rPr>
                  <w:b/>
                  <w:bCs/>
                  <w:sz w:val="20"/>
                  <w:szCs w:val="20"/>
                </w:rPr>
                <w:t>CONTRACT PRESTARI SERVICII DEZVOLTARE SI IMPLEMENTARE SOFWARE</w:t>
              </w:r>
              <w:r w:rsidRPr="00DC0C0F">
                <w:rPr>
                  <w:sz w:val="20"/>
                  <w:szCs w:val="20"/>
                </w:rPr>
                <w:t xml:space="preserve">      </w:t>
              </w:r>
              <w:r>
                <w:rPr>
                  <w:sz w:val="20"/>
                  <w:szCs w:val="20"/>
                </w:rPr>
                <w:t xml:space="preserve">                     </w:t>
              </w:r>
              <w:r w:rsidRPr="00DC0C0F">
                <w:rPr>
                  <w:sz w:val="20"/>
                  <w:szCs w:val="20"/>
                </w:rPr>
                <w:t xml:space="preserve">                            </w:t>
              </w:r>
            </w:ins>
            <w:r w:rsidR="00317AEB" w:rsidRPr="005D592E">
              <w:rPr>
                <w:b/>
                <w:bCs/>
              </w:rPr>
              <w:t xml:space="preserve">Pag. </w:t>
            </w:r>
            <w:r w:rsidR="00317AEB">
              <w:rPr>
                <w:b/>
                <w:bCs/>
                <w:sz w:val="24"/>
                <w:szCs w:val="24"/>
              </w:rPr>
              <w:fldChar w:fldCharType="begin"/>
            </w:r>
            <w:r w:rsidR="00317AEB">
              <w:rPr>
                <w:b/>
                <w:bCs/>
              </w:rPr>
              <w:instrText xml:space="preserve"> PAGE </w:instrText>
            </w:r>
            <w:r w:rsidR="00317AEB">
              <w:rPr>
                <w:b/>
                <w:bCs/>
                <w:sz w:val="24"/>
                <w:szCs w:val="24"/>
              </w:rPr>
              <w:fldChar w:fldCharType="separate"/>
            </w:r>
            <w:r w:rsidR="00317AEB">
              <w:rPr>
                <w:b/>
                <w:bCs/>
                <w:noProof/>
              </w:rPr>
              <w:t>2</w:t>
            </w:r>
            <w:r w:rsidR="00317AEB">
              <w:rPr>
                <w:b/>
                <w:bCs/>
                <w:sz w:val="24"/>
                <w:szCs w:val="24"/>
              </w:rPr>
              <w:fldChar w:fldCharType="end"/>
            </w:r>
            <w:r w:rsidR="00317AEB" w:rsidRPr="005D592E">
              <w:rPr>
                <w:b/>
                <w:bCs/>
              </w:rPr>
              <w:t>/4</w:t>
            </w:r>
          </w:p>
        </w:sdtContent>
      </w:sdt>
    </w:sdtContent>
  </w:sdt>
  <w:p w14:paraId="5539A884" w14:textId="77777777" w:rsidR="00317AEB" w:rsidRDefault="00317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7872427"/>
      <w:docPartObj>
        <w:docPartGallery w:val="Page Numbers (Bottom of Page)"/>
        <w:docPartUnique/>
      </w:docPartObj>
    </w:sdtPr>
    <w:sdtEndPr/>
    <w:sdtContent>
      <w:sdt>
        <w:sdtPr>
          <w:id w:val="70935444"/>
          <w:docPartObj>
            <w:docPartGallery w:val="Page Numbers (Top of Page)"/>
            <w:docPartUnique/>
          </w:docPartObj>
        </w:sdtPr>
        <w:sdtEndPr/>
        <w:sdtContent>
          <w:p w14:paraId="365E2A3E" w14:textId="23CA692D" w:rsidR="005D592E" w:rsidRDefault="005D592E">
            <w:pPr>
              <w:pStyle w:val="Footer"/>
              <w:jc w:val="right"/>
            </w:pPr>
            <w:ins w:id="262" w:author="HMP 6" w:date="2021-09-08T15:26:00Z">
              <w:r w:rsidRPr="00DC0C0F">
                <w:rPr>
                  <w:b/>
                  <w:bCs/>
                  <w:sz w:val="20"/>
                  <w:szCs w:val="20"/>
                </w:rPr>
                <w:t>CONTRACT PRESTARI SERVICII DEZVOLTARE SI IMPLEMENTARE SOFWARE</w:t>
              </w:r>
              <w:r w:rsidRPr="00DC0C0F">
                <w:rPr>
                  <w:sz w:val="20"/>
                  <w:szCs w:val="20"/>
                </w:rPr>
                <w:t xml:space="preserve">      </w:t>
              </w:r>
              <w:r>
                <w:rPr>
                  <w:sz w:val="20"/>
                  <w:szCs w:val="20"/>
                </w:rPr>
                <w:t xml:space="preserve">                     </w:t>
              </w:r>
              <w:r w:rsidRPr="00DC0C0F">
                <w:rPr>
                  <w:sz w:val="20"/>
                  <w:szCs w:val="20"/>
                </w:rPr>
                <w:t xml:space="preserve">                         </w:t>
              </w:r>
            </w:ins>
            <w:r w:rsidRPr="005D592E">
              <w:rPr>
                <w:b/>
                <w:bCs/>
              </w:rPr>
              <w:t xml:space="preserve">Pag.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rsidRPr="005D592E">
              <w:rPr>
                <w:b/>
                <w:bCs/>
              </w:rPr>
              <w:t>/</w:t>
            </w:r>
            <w:ins w:id="263" w:author="HMP 6" w:date="2021-09-08T15:32:00Z">
              <w:r>
                <w:rPr>
                  <w:b/>
                  <w:bCs/>
                </w:rPr>
                <w:t>__</w:t>
              </w:r>
            </w:ins>
          </w:p>
        </w:sdtContent>
      </w:sdt>
    </w:sdtContent>
  </w:sdt>
  <w:p w14:paraId="55875115" w14:textId="77777777" w:rsidR="005D592E" w:rsidRDefault="005D59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329845"/>
      <w:docPartObj>
        <w:docPartGallery w:val="Page Numbers (Bottom of Page)"/>
        <w:docPartUnique/>
      </w:docPartObj>
    </w:sdtPr>
    <w:sdtEndPr/>
    <w:sdtContent>
      <w:sdt>
        <w:sdtPr>
          <w:id w:val="-1574348842"/>
          <w:docPartObj>
            <w:docPartGallery w:val="Page Numbers (Top of Page)"/>
            <w:docPartUnique/>
          </w:docPartObj>
        </w:sdtPr>
        <w:sdtEndPr/>
        <w:sdtContent>
          <w:p w14:paraId="0A6609C0" w14:textId="6921BA54" w:rsidR="005D592E" w:rsidRDefault="005D592E">
            <w:pPr>
              <w:pStyle w:val="Footer"/>
              <w:jc w:val="right"/>
            </w:pPr>
            <w:ins w:id="297" w:author="HMP 6" w:date="2021-09-08T15:26:00Z">
              <w:r w:rsidRPr="00DC0C0F">
                <w:rPr>
                  <w:b/>
                  <w:bCs/>
                  <w:sz w:val="20"/>
                  <w:szCs w:val="20"/>
                </w:rPr>
                <w:t>CONTRACT PRESTARI SERVICII DEZVOLTARE SI IMPLEMENTARE SOFWARE</w:t>
              </w:r>
              <w:r w:rsidRPr="00DC0C0F">
                <w:rPr>
                  <w:sz w:val="20"/>
                  <w:szCs w:val="20"/>
                </w:rPr>
                <w:t xml:space="preserve">      </w:t>
              </w:r>
              <w:r>
                <w:rPr>
                  <w:sz w:val="20"/>
                  <w:szCs w:val="20"/>
                </w:rPr>
                <w:t xml:space="preserve">                  </w:t>
              </w:r>
              <w:r w:rsidRPr="00DC0C0F">
                <w:rPr>
                  <w:sz w:val="20"/>
                  <w:szCs w:val="20"/>
                </w:rPr>
                <w:t xml:space="preserve">                            </w:t>
              </w:r>
            </w:ins>
            <w:r w:rsidRPr="005D592E">
              <w:rPr>
                <w:b/>
                <w:bCs/>
              </w:rPr>
              <w:t xml:space="preserve">Pag.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rsidRPr="005D592E">
              <w:rPr>
                <w:b/>
                <w:bCs/>
              </w:rPr>
              <w:t>/</w:t>
            </w:r>
            <w:ins w:id="298" w:author="HMP 6" w:date="2021-09-08T15:32:00Z">
              <w:r>
                <w:rPr>
                  <w:b/>
                  <w:bCs/>
                </w:rPr>
                <w:t>__</w:t>
              </w:r>
            </w:ins>
          </w:p>
        </w:sdtContent>
      </w:sdt>
    </w:sdtContent>
  </w:sdt>
  <w:p w14:paraId="0790C87F" w14:textId="77777777" w:rsidR="005D592E" w:rsidRDefault="005D592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353" w:author="HMP 6" w:date="2021-09-08T15:13:00Z"/>
  <w:sdt>
    <w:sdtPr>
      <w:id w:val="-1105718366"/>
      <w:docPartObj>
        <w:docPartGallery w:val="Page Numbers (Bottom of Page)"/>
        <w:docPartUnique/>
      </w:docPartObj>
    </w:sdtPr>
    <w:sdtEndPr/>
    <w:sdtContent>
      <w:customXmlInsRangeEnd w:id="353"/>
      <w:customXmlInsRangeStart w:id="354" w:author="HMP 6" w:date="2021-09-08T15:13:00Z"/>
      <w:sdt>
        <w:sdtPr>
          <w:id w:val="-1769616900"/>
          <w:docPartObj>
            <w:docPartGallery w:val="Page Numbers (Top of Page)"/>
            <w:docPartUnique/>
          </w:docPartObj>
        </w:sdtPr>
        <w:sdtEndPr/>
        <w:sdtContent>
          <w:customXmlInsRangeEnd w:id="354"/>
          <w:p w14:paraId="41862E76" w14:textId="500D12CC" w:rsidR="00BE4FD8" w:rsidRDefault="005D592E">
            <w:pPr>
              <w:pStyle w:val="Footer"/>
              <w:jc w:val="right"/>
              <w:rPr>
                <w:ins w:id="355" w:author="HMP 6" w:date="2021-09-08T15:13:00Z"/>
              </w:rPr>
            </w:pPr>
            <w:ins w:id="356" w:author="HMP 6" w:date="2021-09-08T15:31:00Z">
              <w:r w:rsidRPr="00DC0C0F">
                <w:rPr>
                  <w:b/>
                  <w:bCs/>
                  <w:sz w:val="20"/>
                  <w:szCs w:val="20"/>
                </w:rPr>
                <w:t>CONTRACT PRESTARI SERVICII DEZVOLTARE SI IMPLEMENTARE SOFWARE</w:t>
              </w:r>
              <w:r w:rsidRPr="00DC0C0F">
                <w:rPr>
                  <w:sz w:val="20"/>
                  <w:szCs w:val="20"/>
                </w:rPr>
                <w:t xml:space="preserve">      </w:t>
              </w:r>
              <w:r>
                <w:rPr>
                  <w:sz w:val="20"/>
                  <w:szCs w:val="20"/>
                </w:rPr>
                <w:t xml:space="preserve">                     </w:t>
              </w:r>
              <w:r w:rsidRPr="00DC0C0F">
                <w:rPr>
                  <w:sz w:val="20"/>
                  <w:szCs w:val="20"/>
                </w:rPr>
                <w:t xml:space="preserve">                         </w:t>
              </w:r>
            </w:ins>
            <w:ins w:id="357" w:author="HMP 6" w:date="2021-09-08T15:13:00Z">
              <w:r w:rsidR="00BE4FD8">
                <w:t xml:space="preserve">Pag </w:t>
              </w:r>
              <w:r w:rsidR="00BE4FD8">
                <w:rPr>
                  <w:b/>
                  <w:bCs/>
                  <w:sz w:val="24"/>
                  <w:szCs w:val="24"/>
                </w:rPr>
                <w:fldChar w:fldCharType="begin"/>
              </w:r>
              <w:r w:rsidR="00BE4FD8">
                <w:rPr>
                  <w:b/>
                  <w:bCs/>
                </w:rPr>
                <w:instrText xml:space="preserve"> PAGE </w:instrText>
              </w:r>
              <w:r w:rsidR="00BE4FD8">
                <w:rPr>
                  <w:b/>
                  <w:bCs/>
                  <w:sz w:val="24"/>
                  <w:szCs w:val="24"/>
                </w:rPr>
                <w:fldChar w:fldCharType="separate"/>
              </w:r>
              <w:r w:rsidR="00BE4FD8">
                <w:rPr>
                  <w:b/>
                  <w:bCs/>
                  <w:noProof/>
                </w:rPr>
                <w:t>2</w:t>
              </w:r>
              <w:r w:rsidR="00BE4FD8">
                <w:rPr>
                  <w:b/>
                  <w:bCs/>
                  <w:sz w:val="24"/>
                  <w:szCs w:val="24"/>
                </w:rPr>
                <w:fldChar w:fldCharType="end"/>
              </w:r>
              <w:r w:rsidR="00BE4FD8">
                <w:t xml:space="preserve"> /</w:t>
              </w:r>
            </w:ins>
            <w:ins w:id="358" w:author="HMP 6" w:date="2021-09-08T15:32:00Z">
              <w:r>
                <w:rPr>
                  <w:b/>
                  <w:bCs/>
                  <w:sz w:val="24"/>
                  <w:szCs w:val="24"/>
                </w:rPr>
                <w:t>__</w:t>
              </w:r>
            </w:ins>
          </w:p>
          <w:customXmlInsRangeStart w:id="359" w:author="HMP 6" w:date="2021-09-08T15:13:00Z"/>
        </w:sdtContent>
      </w:sdt>
      <w:customXmlInsRangeEnd w:id="359"/>
      <w:customXmlInsRangeStart w:id="360" w:author="HMP 6" w:date="2021-09-08T15:13:00Z"/>
    </w:sdtContent>
  </w:sdt>
  <w:customXmlInsRangeEnd w:id="360"/>
  <w:p w14:paraId="1D9519AA" w14:textId="77777777" w:rsidR="006B3191" w:rsidRDefault="006B3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F4466" w14:textId="77777777" w:rsidR="00C67823" w:rsidRDefault="00C67823">
      <w:pPr>
        <w:spacing w:after="0" w:line="240" w:lineRule="auto"/>
      </w:pPr>
      <w:r>
        <w:separator/>
      </w:r>
    </w:p>
  </w:footnote>
  <w:footnote w:type="continuationSeparator" w:id="0">
    <w:p w14:paraId="6771EF58" w14:textId="77777777" w:rsidR="00C67823" w:rsidRDefault="00C67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51E8B" w14:textId="77777777" w:rsidR="0007378D" w:rsidRDefault="000C2B16">
    <w:pPr>
      <w:pStyle w:val="Header"/>
    </w:pPr>
  </w:p>
  <w:p w14:paraId="36B1A113" w14:textId="77777777" w:rsidR="0007378D" w:rsidRDefault="000C2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4C08"/>
    <w:multiLevelType w:val="hybridMultilevel"/>
    <w:tmpl w:val="74125C7E"/>
    <w:lvl w:ilvl="0" w:tplc="85326750">
      <w:start w:val="9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FA14C2"/>
    <w:multiLevelType w:val="multilevel"/>
    <w:tmpl w:val="208ACCD4"/>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0E894902"/>
    <w:multiLevelType w:val="multilevel"/>
    <w:tmpl w:val="2E7839A4"/>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25F6F8E"/>
    <w:multiLevelType w:val="hybridMultilevel"/>
    <w:tmpl w:val="F8241732"/>
    <w:lvl w:ilvl="0" w:tplc="3126E772">
      <w:start w:val="1"/>
      <w:numFmt w:val="bullet"/>
      <w:lvlText w:val=""/>
      <w:lvlJc w:val="left"/>
      <w:pPr>
        <w:tabs>
          <w:tab w:val="num" w:pos="720"/>
        </w:tabs>
        <w:ind w:left="720" w:hanging="360"/>
      </w:pPr>
      <w:rPr>
        <w:rFonts w:ascii="Wingdings" w:hAnsi="Wingdings" w:hint="default"/>
      </w:rPr>
    </w:lvl>
    <w:lvl w:ilvl="1" w:tplc="9CDE714A">
      <w:start w:val="49"/>
      <w:numFmt w:val="bullet"/>
      <w:lvlText w:val=""/>
      <w:lvlJc w:val="left"/>
      <w:pPr>
        <w:tabs>
          <w:tab w:val="num" w:pos="1440"/>
        </w:tabs>
        <w:ind w:left="1440" w:hanging="360"/>
      </w:pPr>
      <w:rPr>
        <w:rFonts w:ascii="Wingdings" w:hAnsi="Wingdings" w:hint="default"/>
      </w:rPr>
    </w:lvl>
    <w:lvl w:ilvl="2" w:tplc="A0B006AA">
      <w:start w:val="49"/>
      <w:numFmt w:val="bullet"/>
      <w:lvlText w:val="•"/>
      <w:lvlJc w:val="left"/>
      <w:pPr>
        <w:tabs>
          <w:tab w:val="num" w:pos="2160"/>
        </w:tabs>
        <w:ind w:left="2160" w:hanging="360"/>
      </w:pPr>
      <w:rPr>
        <w:rFonts w:ascii="Arial" w:hAnsi="Arial" w:hint="default"/>
      </w:rPr>
    </w:lvl>
    <w:lvl w:ilvl="3" w:tplc="242CF5FC" w:tentative="1">
      <w:start w:val="1"/>
      <w:numFmt w:val="bullet"/>
      <w:lvlText w:val=""/>
      <w:lvlJc w:val="left"/>
      <w:pPr>
        <w:tabs>
          <w:tab w:val="num" w:pos="2880"/>
        </w:tabs>
        <w:ind w:left="2880" w:hanging="360"/>
      </w:pPr>
      <w:rPr>
        <w:rFonts w:ascii="Wingdings" w:hAnsi="Wingdings" w:hint="default"/>
      </w:rPr>
    </w:lvl>
    <w:lvl w:ilvl="4" w:tplc="60DC30D0" w:tentative="1">
      <w:start w:val="1"/>
      <w:numFmt w:val="bullet"/>
      <w:lvlText w:val=""/>
      <w:lvlJc w:val="left"/>
      <w:pPr>
        <w:tabs>
          <w:tab w:val="num" w:pos="3600"/>
        </w:tabs>
        <w:ind w:left="3600" w:hanging="360"/>
      </w:pPr>
      <w:rPr>
        <w:rFonts w:ascii="Wingdings" w:hAnsi="Wingdings" w:hint="default"/>
      </w:rPr>
    </w:lvl>
    <w:lvl w:ilvl="5" w:tplc="F8AA57F4" w:tentative="1">
      <w:start w:val="1"/>
      <w:numFmt w:val="bullet"/>
      <w:lvlText w:val=""/>
      <w:lvlJc w:val="left"/>
      <w:pPr>
        <w:tabs>
          <w:tab w:val="num" w:pos="4320"/>
        </w:tabs>
        <w:ind w:left="4320" w:hanging="360"/>
      </w:pPr>
      <w:rPr>
        <w:rFonts w:ascii="Wingdings" w:hAnsi="Wingdings" w:hint="default"/>
      </w:rPr>
    </w:lvl>
    <w:lvl w:ilvl="6" w:tplc="A13E3190" w:tentative="1">
      <w:start w:val="1"/>
      <w:numFmt w:val="bullet"/>
      <w:lvlText w:val=""/>
      <w:lvlJc w:val="left"/>
      <w:pPr>
        <w:tabs>
          <w:tab w:val="num" w:pos="5040"/>
        </w:tabs>
        <w:ind w:left="5040" w:hanging="360"/>
      </w:pPr>
      <w:rPr>
        <w:rFonts w:ascii="Wingdings" w:hAnsi="Wingdings" w:hint="default"/>
      </w:rPr>
    </w:lvl>
    <w:lvl w:ilvl="7" w:tplc="D520E3D0" w:tentative="1">
      <w:start w:val="1"/>
      <w:numFmt w:val="bullet"/>
      <w:lvlText w:val=""/>
      <w:lvlJc w:val="left"/>
      <w:pPr>
        <w:tabs>
          <w:tab w:val="num" w:pos="5760"/>
        </w:tabs>
        <w:ind w:left="5760" w:hanging="360"/>
      </w:pPr>
      <w:rPr>
        <w:rFonts w:ascii="Wingdings" w:hAnsi="Wingdings" w:hint="default"/>
      </w:rPr>
    </w:lvl>
    <w:lvl w:ilvl="8" w:tplc="2AE62A8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9D4973"/>
    <w:multiLevelType w:val="hybridMultilevel"/>
    <w:tmpl w:val="EEB4F6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AB0AD4"/>
    <w:multiLevelType w:val="hybridMultilevel"/>
    <w:tmpl w:val="348E9856"/>
    <w:lvl w:ilvl="0" w:tplc="CFD0D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2D0F1F"/>
    <w:multiLevelType w:val="multilevel"/>
    <w:tmpl w:val="261EC12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472698D"/>
    <w:multiLevelType w:val="hybridMultilevel"/>
    <w:tmpl w:val="03263D0C"/>
    <w:lvl w:ilvl="0" w:tplc="6B7E2556">
      <w:numFmt w:val="bullet"/>
      <w:lvlText w:val="-"/>
      <w:lvlJc w:val="left"/>
      <w:pPr>
        <w:ind w:left="720" w:hanging="360"/>
      </w:pPr>
      <w:rPr>
        <w:rFonts w:ascii="Calibri" w:eastAsia="Calibri" w:hAnsi="Calibri"/>
      </w:rPr>
    </w:lvl>
    <w:lvl w:ilvl="1" w:tplc="D584D160">
      <w:start w:val="1"/>
      <w:numFmt w:val="bullet"/>
      <w:lvlText w:val="o"/>
      <w:lvlJc w:val="left"/>
      <w:pPr>
        <w:ind w:left="1440" w:hanging="360"/>
      </w:pPr>
      <w:rPr>
        <w:rFonts w:ascii="Courier New" w:hAnsi="Courier New"/>
      </w:rPr>
    </w:lvl>
    <w:lvl w:ilvl="2" w:tplc="F08A98A8">
      <w:start w:val="1"/>
      <w:numFmt w:val="bullet"/>
      <w:lvlText w:val=""/>
      <w:lvlJc w:val="left"/>
      <w:pPr>
        <w:ind w:left="2160" w:hanging="360"/>
      </w:pPr>
      <w:rPr>
        <w:rFonts w:ascii="Wingdings" w:hAnsi="Wingdings"/>
      </w:rPr>
    </w:lvl>
    <w:lvl w:ilvl="3" w:tplc="CF825C54">
      <w:start w:val="1"/>
      <w:numFmt w:val="bullet"/>
      <w:lvlText w:val=""/>
      <w:lvlJc w:val="left"/>
      <w:pPr>
        <w:ind w:left="2880" w:hanging="360"/>
      </w:pPr>
      <w:rPr>
        <w:rFonts w:ascii="Symbol" w:hAnsi="Symbol"/>
      </w:rPr>
    </w:lvl>
    <w:lvl w:ilvl="4" w:tplc="8C4A8E0E">
      <w:start w:val="1"/>
      <w:numFmt w:val="bullet"/>
      <w:lvlText w:val="o"/>
      <w:lvlJc w:val="left"/>
      <w:pPr>
        <w:ind w:left="3600" w:hanging="360"/>
      </w:pPr>
      <w:rPr>
        <w:rFonts w:ascii="Courier New" w:hAnsi="Courier New"/>
      </w:rPr>
    </w:lvl>
    <w:lvl w:ilvl="5" w:tplc="2C7CE854">
      <w:start w:val="1"/>
      <w:numFmt w:val="bullet"/>
      <w:lvlText w:val=""/>
      <w:lvlJc w:val="left"/>
      <w:pPr>
        <w:ind w:left="4320" w:hanging="360"/>
      </w:pPr>
      <w:rPr>
        <w:rFonts w:ascii="Wingdings" w:hAnsi="Wingdings"/>
      </w:rPr>
    </w:lvl>
    <w:lvl w:ilvl="6" w:tplc="6F626A18">
      <w:start w:val="1"/>
      <w:numFmt w:val="bullet"/>
      <w:lvlText w:val=""/>
      <w:lvlJc w:val="left"/>
      <w:pPr>
        <w:ind w:left="5040" w:hanging="360"/>
      </w:pPr>
      <w:rPr>
        <w:rFonts w:ascii="Symbol" w:hAnsi="Symbol"/>
      </w:rPr>
    </w:lvl>
    <w:lvl w:ilvl="7" w:tplc="BB542CBC">
      <w:start w:val="1"/>
      <w:numFmt w:val="bullet"/>
      <w:lvlText w:val="o"/>
      <w:lvlJc w:val="left"/>
      <w:pPr>
        <w:ind w:left="5760" w:hanging="360"/>
      </w:pPr>
      <w:rPr>
        <w:rFonts w:ascii="Courier New" w:hAnsi="Courier New"/>
      </w:rPr>
    </w:lvl>
    <w:lvl w:ilvl="8" w:tplc="6DAAAF22">
      <w:start w:val="1"/>
      <w:numFmt w:val="bullet"/>
      <w:lvlText w:val=""/>
      <w:lvlJc w:val="left"/>
      <w:pPr>
        <w:ind w:left="6480" w:hanging="360"/>
      </w:pPr>
      <w:rPr>
        <w:rFonts w:ascii="Wingdings" w:hAnsi="Wingdings"/>
      </w:rPr>
    </w:lvl>
  </w:abstractNum>
  <w:abstractNum w:abstractNumId="8" w15:restartNumberingAfterBreak="0">
    <w:nsid w:val="248D6609"/>
    <w:multiLevelType w:val="multilevel"/>
    <w:tmpl w:val="E404F5E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5B0F4F"/>
    <w:multiLevelType w:val="hybridMultilevel"/>
    <w:tmpl w:val="FD18136A"/>
    <w:lvl w:ilvl="0" w:tplc="3A82F76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23A61"/>
    <w:multiLevelType w:val="hybridMultilevel"/>
    <w:tmpl w:val="9EF49B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2BFC1FBF"/>
    <w:multiLevelType w:val="hybridMultilevel"/>
    <w:tmpl w:val="EE806D38"/>
    <w:lvl w:ilvl="0" w:tplc="DF36954C">
      <w:start w:val="2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354E1"/>
    <w:multiLevelType w:val="hybridMultilevel"/>
    <w:tmpl w:val="65409DB6"/>
    <w:lvl w:ilvl="0" w:tplc="59885098">
      <w:start w:val="1"/>
      <w:numFmt w:val="lowerRoman"/>
      <w:lvlText w:val="(%1)"/>
      <w:lvlJc w:val="left"/>
      <w:pPr>
        <w:ind w:left="936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61F5D"/>
    <w:multiLevelType w:val="hybridMultilevel"/>
    <w:tmpl w:val="EC04E148"/>
    <w:lvl w:ilvl="0" w:tplc="041CE984">
      <w:start w:val="1"/>
      <w:numFmt w:val="decimal"/>
      <w:lvlText w:val="%1."/>
      <w:lvlJc w:val="left"/>
      <w:pPr>
        <w:ind w:left="720" w:hanging="360"/>
      </w:pPr>
    </w:lvl>
    <w:lvl w:ilvl="1" w:tplc="0400C67A">
      <w:start w:val="1"/>
      <w:numFmt w:val="lowerLetter"/>
      <w:lvlText w:val="%2."/>
      <w:lvlJc w:val="left"/>
      <w:pPr>
        <w:ind w:left="1440" w:hanging="360"/>
      </w:pPr>
    </w:lvl>
    <w:lvl w:ilvl="2" w:tplc="D134503E">
      <w:start w:val="1"/>
      <w:numFmt w:val="lowerRoman"/>
      <w:lvlText w:val="%3."/>
      <w:lvlJc w:val="right"/>
      <w:pPr>
        <w:ind w:left="2160" w:hanging="180"/>
      </w:pPr>
    </w:lvl>
    <w:lvl w:ilvl="3" w:tplc="B91E6D2A">
      <w:start w:val="1"/>
      <w:numFmt w:val="decimal"/>
      <w:lvlText w:val="%4."/>
      <w:lvlJc w:val="left"/>
      <w:pPr>
        <w:ind w:left="2880" w:hanging="360"/>
      </w:pPr>
    </w:lvl>
    <w:lvl w:ilvl="4" w:tplc="6D18AC32">
      <w:start w:val="1"/>
      <w:numFmt w:val="lowerLetter"/>
      <w:lvlText w:val="%5."/>
      <w:lvlJc w:val="left"/>
      <w:pPr>
        <w:ind w:left="3600" w:hanging="360"/>
      </w:pPr>
    </w:lvl>
    <w:lvl w:ilvl="5" w:tplc="6C6E38BC">
      <w:start w:val="1"/>
      <w:numFmt w:val="lowerRoman"/>
      <w:lvlText w:val="%6."/>
      <w:lvlJc w:val="right"/>
      <w:pPr>
        <w:ind w:left="4320" w:hanging="180"/>
      </w:pPr>
    </w:lvl>
    <w:lvl w:ilvl="6" w:tplc="F73C6644">
      <w:start w:val="1"/>
      <w:numFmt w:val="decimal"/>
      <w:lvlText w:val="%7."/>
      <w:lvlJc w:val="left"/>
      <w:pPr>
        <w:ind w:left="5040" w:hanging="360"/>
      </w:pPr>
    </w:lvl>
    <w:lvl w:ilvl="7" w:tplc="C958D2F4">
      <w:start w:val="1"/>
      <w:numFmt w:val="lowerLetter"/>
      <w:lvlText w:val="%8."/>
      <w:lvlJc w:val="left"/>
      <w:pPr>
        <w:ind w:left="5760" w:hanging="360"/>
      </w:pPr>
    </w:lvl>
    <w:lvl w:ilvl="8" w:tplc="72FC878E">
      <w:start w:val="1"/>
      <w:numFmt w:val="lowerRoman"/>
      <w:lvlText w:val="%9."/>
      <w:lvlJc w:val="right"/>
      <w:pPr>
        <w:ind w:left="6480" w:hanging="180"/>
      </w:pPr>
    </w:lvl>
  </w:abstractNum>
  <w:abstractNum w:abstractNumId="14" w15:restartNumberingAfterBreak="0">
    <w:nsid w:val="2F4B1EF0"/>
    <w:multiLevelType w:val="hybridMultilevel"/>
    <w:tmpl w:val="484610C0"/>
    <w:lvl w:ilvl="0" w:tplc="FFFFFFFF">
      <w:start w:val="1"/>
      <w:numFmt w:val="bullet"/>
      <w:pStyle w:val="ArticolBuline"/>
      <w:lvlText w:val=""/>
      <w:lvlJc w:val="left"/>
      <w:pPr>
        <w:tabs>
          <w:tab w:val="num" w:pos="1154"/>
        </w:tabs>
        <w:ind w:left="1154" w:hanging="360"/>
      </w:pPr>
      <w:rPr>
        <w:rFonts w:ascii="Symbol" w:hAnsi="Symbol" w:hint="default"/>
      </w:rPr>
    </w:lvl>
    <w:lvl w:ilvl="1" w:tplc="FFFFFFFF">
      <w:start w:val="1"/>
      <w:numFmt w:val="bullet"/>
      <w:lvlText w:val="o"/>
      <w:lvlJc w:val="left"/>
      <w:pPr>
        <w:tabs>
          <w:tab w:val="num" w:pos="1874"/>
        </w:tabs>
        <w:ind w:left="1874" w:hanging="360"/>
      </w:pPr>
      <w:rPr>
        <w:rFonts w:ascii="Courier New" w:hAnsi="Courier New" w:cs="Times New Roman" w:hint="default"/>
      </w:rPr>
    </w:lvl>
    <w:lvl w:ilvl="2" w:tplc="FFFFFFFF">
      <w:start w:val="1"/>
      <w:numFmt w:val="bullet"/>
      <w:lvlText w:val=""/>
      <w:lvlJc w:val="left"/>
      <w:pPr>
        <w:tabs>
          <w:tab w:val="num" w:pos="2594"/>
        </w:tabs>
        <w:ind w:left="2594" w:hanging="360"/>
      </w:pPr>
      <w:rPr>
        <w:rFonts w:ascii="Wingdings" w:hAnsi="Wingdings" w:hint="default"/>
      </w:rPr>
    </w:lvl>
    <w:lvl w:ilvl="3" w:tplc="FFFFFFFF">
      <w:start w:val="1"/>
      <w:numFmt w:val="bullet"/>
      <w:lvlText w:val=""/>
      <w:lvlJc w:val="left"/>
      <w:pPr>
        <w:tabs>
          <w:tab w:val="num" w:pos="3314"/>
        </w:tabs>
        <w:ind w:left="3314" w:hanging="360"/>
      </w:pPr>
      <w:rPr>
        <w:rFonts w:ascii="Symbol" w:hAnsi="Symbol" w:hint="default"/>
      </w:rPr>
    </w:lvl>
    <w:lvl w:ilvl="4" w:tplc="FFFFFFFF">
      <w:start w:val="1"/>
      <w:numFmt w:val="bullet"/>
      <w:lvlText w:val="o"/>
      <w:lvlJc w:val="left"/>
      <w:pPr>
        <w:tabs>
          <w:tab w:val="num" w:pos="4034"/>
        </w:tabs>
        <w:ind w:left="4034" w:hanging="360"/>
      </w:pPr>
      <w:rPr>
        <w:rFonts w:ascii="Courier New" w:hAnsi="Courier New" w:cs="Times New Roman" w:hint="default"/>
      </w:rPr>
    </w:lvl>
    <w:lvl w:ilvl="5" w:tplc="FFFFFFFF">
      <w:start w:val="1"/>
      <w:numFmt w:val="bullet"/>
      <w:lvlText w:val=""/>
      <w:lvlJc w:val="left"/>
      <w:pPr>
        <w:tabs>
          <w:tab w:val="num" w:pos="4754"/>
        </w:tabs>
        <w:ind w:left="4754" w:hanging="360"/>
      </w:pPr>
      <w:rPr>
        <w:rFonts w:ascii="Wingdings" w:hAnsi="Wingdings" w:hint="default"/>
      </w:rPr>
    </w:lvl>
    <w:lvl w:ilvl="6" w:tplc="FFFFFFFF">
      <w:start w:val="1"/>
      <w:numFmt w:val="bullet"/>
      <w:lvlText w:val=""/>
      <w:lvlJc w:val="left"/>
      <w:pPr>
        <w:tabs>
          <w:tab w:val="num" w:pos="5474"/>
        </w:tabs>
        <w:ind w:left="5474" w:hanging="360"/>
      </w:pPr>
      <w:rPr>
        <w:rFonts w:ascii="Symbol" w:hAnsi="Symbol" w:hint="default"/>
      </w:rPr>
    </w:lvl>
    <w:lvl w:ilvl="7" w:tplc="FFFFFFFF">
      <w:start w:val="1"/>
      <w:numFmt w:val="bullet"/>
      <w:lvlText w:val="o"/>
      <w:lvlJc w:val="left"/>
      <w:pPr>
        <w:tabs>
          <w:tab w:val="num" w:pos="6194"/>
        </w:tabs>
        <w:ind w:left="6194" w:hanging="360"/>
      </w:pPr>
      <w:rPr>
        <w:rFonts w:ascii="Courier New" w:hAnsi="Courier New" w:cs="Times New Roman" w:hint="default"/>
      </w:rPr>
    </w:lvl>
    <w:lvl w:ilvl="8" w:tplc="FFFFFFFF">
      <w:start w:val="1"/>
      <w:numFmt w:val="bullet"/>
      <w:lvlText w:val=""/>
      <w:lvlJc w:val="left"/>
      <w:pPr>
        <w:tabs>
          <w:tab w:val="num" w:pos="6914"/>
        </w:tabs>
        <w:ind w:left="6914" w:hanging="360"/>
      </w:pPr>
      <w:rPr>
        <w:rFonts w:ascii="Wingdings" w:hAnsi="Wingdings" w:hint="default"/>
      </w:rPr>
    </w:lvl>
  </w:abstractNum>
  <w:abstractNum w:abstractNumId="15" w15:restartNumberingAfterBreak="0">
    <w:nsid w:val="2FB729F6"/>
    <w:multiLevelType w:val="hybridMultilevel"/>
    <w:tmpl w:val="05AAB0A6"/>
    <w:lvl w:ilvl="0" w:tplc="3A82F76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40564"/>
    <w:multiLevelType w:val="hybridMultilevel"/>
    <w:tmpl w:val="12A0EEAE"/>
    <w:lvl w:ilvl="0" w:tplc="0B68EFE2">
      <w:start w:val="1"/>
      <w:numFmt w:val="decimal"/>
      <w:lvlText w:val="10.1.%1."/>
      <w:lvlJc w:val="left"/>
      <w:pPr>
        <w:ind w:left="15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677386"/>
    <w:multiLevelType w:val="hybridMultilevel"/>
    <w:tmpl w:val="338251F2"/>
    <w:lvl w:ilvl="0" w:tplc="3A82F76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C03D5"/>
    <w:multiLevelType w:val="multilevel"/>
    <w:tmpl w:val="6506EEB8"/>
    <w:lvl w:ilvl="0">
      <w:start w:val="9"/>
      <w:numFmt w:val="decimal"/>
      <w:pStyle w:val="E-Heading1"/>
      <w:lvlText w:val="%1"/>
      <w:lvlJc w:val="left"/>
      <w:pPr>
        <w:ind w:left="360" w:hanging="360"/>
      </w:pPr>
      <w:rPr>
        <w:rFonts w:hint="default"/>
        <w:u w:val="none"/>
      </w:rPr>
    </w:lvl>
    <w:lvl w:ilvl="1">
      <w:start w:val="4"/>
      <w:numFmt w:val="decimal"/>
      <w:pStyle w:val="E-Heading2"/>
      <w:lvlText w:val="%1.%2"/>
      <w:lvlJc w:val="left"/>
      <w:pPr>
        <w:ind w:left="1080" w:hanging="360"/>
      </w:pPr>
      <w:rPr>
        <w:rFonts w:hint="default"/>
        <w:u w:val="none"/>
      </w:rPr>
    </w:lvl>
    <w:lvl w:ilvl="2">
      <w:start w:val="1"/>
      <w:numFmt w:val="decimal"/>
      <w:pStyle w:val="E-Heading3"/>
      <w:lvlText w:val="%1.%2.%3"/>
      <w:lvlJc w:val="left"/>
      <w:pPr>
        <w:ind w:left="2160" w:hanging="720"/>
      </w:pPr>
      <w:rPr>
        <w:rFonts w:hint="default"/>
        <w:u w:val="none"/>
      </w:rPr>
    </w:lvl>
    <w:lvl w:ilvl="3">
      <w:start w:val="1"/>
      <w:numFmt w:val="decimal"/>
      <w:lvlText w:val="%1.%2.%3.%4"/>
      <w:lvlJc w:val="left"/>
      <w:pPr>
        <w:ind w:left="2880" w:hanging="720"/>
      </w:pPr>
      <w:rPr>
        <w:rFonts w:hint="default"/>
        <w:u w:val="none"/>
      </w:rPr>
    </w:lvl>
    <w:lvl w:ilvl="4">
      <w:start w:val="1"/>
      <w:numFmt w:val="decimal"/>
      <w:lvlText w:val="%1.%2.%3.%4.%5"/>
      <w:lvlJc w:val="left"/>
      <w:pPr>
        <w:ind w:left="3960" w:hanging="1080"/>
      </w:pPr>
      <w:rPr>
        <w:rFonts w:hint="default"/>
        <w:u w:val="none"/>
      </w:rPr>
    </w:lvl>
    <w:lvl w:ilvl="5">
      <w:start w:val="1"/>
      <w:numFmt w:val="decimal"/>
      <w:lvlText w:val="%1.%2.%3.%4.%5.%6"/>
      <w:lvlJc w:val="left"/>
      <w:pPr>
        <w:ind w:left="4680" w:hanging="1080"/>
      </w:pPr>
      <w:rPr>
        <w:rFonts w:hint="default"/>
        <w:u w:val="none"/>
      </w:rPr>
    </w:lvl>
    <w:lvl w:ilvl="6">
      <w:start w:val="1"/>
      <w:numFmt w:val="decimal"/>
      <w:lvlText w:val="%1.%2.%3.%4.%5.%6.%7"/>
      <w:lvlJc w:val="left"/>
      <w:pPr>
        <w:ind w:left="5760" w:hanging="1440"/>
      </w:pPr>
      <w:rPr>
        <w:rFonts w:hint="default"/>
        <w:u w:val="none"/>
      </w:rPr>
    </w:lvl>
    <w:lvl w:ilvl="7">
      <w:start w:val="1"/>
      <w:numFmt w:val="decimal"/>
      <w:lvlText w:val="%1.%2.%3.%4.%5.%6.%7.%8"/>
      <w:lvlJc w:val="left"/>
      <w:pPr>
        <w:ind w:left="6480" w:hanging="1440"/>
      </w:pPr>
      <w:rPr>
        <w:rFonts w:hint="default"/>
        <w:u w:val="none"/>
      </w:rPr>
    </w:lvl>
    <w:lvl w:ilvl="8">
      <w:start w:val="1"/>
      <w:numFmt w:val="decimal"/>
      <w:lvlText w:val="%1.%2.%3.%4.%5.%6.%7.%8.%9"/>
      <w:lvlJc w:val="left"/>
      <w:pPr>
        <w:ind w:left="7560" w:hanging="1800"/>
      </w:pPr>
      <w:rPr>
        <w:rFonts w:hint="default"/>
        <w:u w:val="none"/>
      </w:rPr>
    </w:lvl>
  </w:abstractNum>
  <w:abstractNum w:abstractNumId="19" w15:restartNumberingAfterBreak="0">
    <w:nsid w:val="41C60C16"/>
    <w:multiLevelType w:val="hybridMultilevel"/>
    <w:tmpl w:val="6D3882F8"/>
    <w:lvl w:ilvl="0" w:tplc="0B065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D87ECE"/>
    <w:multiLevelType w:val="multilevel"/>
    <w:tmpl w:val="EB20C26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862240"/>
    <w:multiLevelType w:val="hybridMultilevel"/>
    <w:tmpl w:val="63FA0880"/>
    <w:lvl w:ilvl="0" w:tplc="E7BA505C">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136DD8"/>
    <w:multiLevelType w:val="multilevel"/>
    <w:tmpl w:val="80909338"/>
    <w:lvl w:ilvl="0">
      <w:start w:val="14"/>
      <w:numFmt w:val="decimal"/>
      <w:lvlText w:val="%1"/>
      <w:lvlJc w:val="left"/>
      <w:pPr>
        <w:ind w:left="420" w:hanging="420"/>
      </w:pPr>
      <w:rPr>
        <w:rFonts w:hint="default"/>
      </w:rPr>
    </w:lvl>
    <w:lvl w:ilvl="1">
      <w:start w:val="1"/>
      <w:numFmt w:val="decimal"/>
      <w:lvlText w:val="%1.%2."/>
      <w:lvlJc w:val="left"/>
      <w:pPr>
        <w:ind w:left="780" w:hanging="4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A6B38E9"/>
    <w:multiLevelType w:val="hybridMultilevel"/>
    <w:tmpl w:val="272ADDF4"/>
    <w:lvl w:ilvl="0" w:tplc="21309FC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F4F4013"/>
    <w:multiLevelType w:val="hybridMultilevel"/>
    <w:tmpl w:val="20025782"/>
    <w:lvl w:ilvl="0" w:tplc="643A601C">
      <w:start w:val="1"/>
      <w:numFmt w:val="bullet"/>
      <w:lvlText w:val="-"/>
      <w:lvlJc w:val="left"/>
      <w:pPr>
        <w:tabs>
          <w:tab w:val="num" w:pos="720"/>
        </w:tabs>
        <w:ind w:left="720" w:hanging="360"/>
      </w:pPr>
      <w:rPr>
        <w:rFonts w:ascii="Calibri" w:eastAsia="Times New Roman" w:hAnsi="Calibri" w:cs="Arial" w:hint="default"/>
      </w:rPr>
    </w:lvl>
    <w:lvl w:ilvl="1" w:tplc="AFAA7EC8">
      <w:start w:val="1"/>
      <w:numFmt w:val="bullet"/>
      <w:lvlText w:val="o"/>
      <w:lvlJc w:val="left"/>
      <w:pPr>
        <w:tabs>
          <w:tab w:val="num" w:pos="1440"/>
        </w:tabs>
        <w:ind w:left="1440" w:hanging="360"/>
      </w:pPr>
      <w:rPr>
        <w:rFonts w:ascii="Courier New" w:hAnsi="Courier New" w:cs="Courier New" w:hint="default"/>
      </w:rPr>
    </w:lvl>
    <w:lvl w:ilvl="2" w:tplc="46ACC1BC" w:tentative="1">
      <w:start w:val="1"/>
      <w:numFmt w:val="bullet"/>
      <w:lvlText w:val=""/>
      <w:lvlJc w:val="left"/>
      <w:pPr>
        <w:tabs>
          <w:tab w:val="num" w:pos="2160"/>
        </w:tabs>
        <w:ind w:left="2160" w:hanging="360"/>
      </w:pPr>
      <w:rPr>
        <w:rFonts w:ascii="Wingdings" w:hAnsi="Wingdings" w:hint="default"/>
      </w:rPr>
    </w:lvl>
    <w:lvl w:ilvl="3" w:tplc="C98A3370" w:tentative="1">
      <w:start w:val="1"/>
      <w:numFmt w:val="bullet"/>
      <w:lvlText w:val=""/>
      <w:lvlJc w:val="left"/>
      <w:pPr>
        <w:tabs>
          <w:tab w:val="num" w:pos="2880"/>
        </w:tabs>
        <w:ind w:left="2880" w:hanging="360"/>
      </w:pPr>
      <w:rPr>
        <w:rFonts w:ascii="Symbol" w:hAnsi="Symbol" w:hint="default"/>
      </w:rPr>
    </w:lvl>
    <w:lvl w:ilvl="4" w:tplc="A268DCC6" w:tentative="1">
      <w:start w:val="1"/>
      <w:numFmt w:val="bullet"/>
      <w:lvlText w:val="o"/>
      <w:lvlJc w:val="left"/>
      <w:pPr>
        <w:tabs>
          <w:tab w:val="num" w:pos="3600"/>
        </w:tabs>
        <w:ind w:left="3600" w:hanging="360"/>
      </w:pPr>
      <w:rPr>
        <w:rFonts w:ascii="Courier New" w:hAnsi="Courier New" w:cs="Courier New" w:hint="default"/>
      </w:rPr>
    </w:lvl>
    <w:lvl w:ilvl="5" w:tplc="158CDE4E" w:tentative="1">
      <w:start w:val="1"/>
      <w:numFmt w:val="bullet"/>
      <w:lvlText w:val=""/>
      <w:lvlJc w:val="left"/>
      <w:pPr>
        <w:tabs>
          <w:tab w:val="num" w:pos="4320"/>
        </w:tabs>
        <w:ind w:left="4320" w:hanging="360"/>
      </w:pPr>
      <w:rPr>
        <w:rFonts w:ascii="Wingdings" w:hAnsi="Wingdings" w:hint="default"/>
      </w:rPr>
    </w:lvl>
    <w:lvl w:ilvl="6" w:tplc="E8767764" w:tentative="1">
      <w:start w:val="1"/>
      <w:numFmt w:val="bullet"/>
      <w:lvlText w:val=""/>
      <w:lvlJc w:val="left"/>
      <w:pPr>
        <w:tabs>
          <w:tab w:val="num" w:pos="5040"/>
        </w:tabs>
        <w:ind w:left="5040" w:hanging="360"/>
      </w:pPr>
      <w:rPr>
        <w:rFonts w:ascii="Symbol" w:hAnsi="Symbol" w:hint="default"/>
      </w:rPr>
    </w:lvl>
    <w:lvl w:ilvl="7" w:tplc="98CE8AC4" w:tentative="1">
      <w:start w:val="1"/>
      <w:numFmt w:val="bullet"/>
      <w:lvlText w:val="o"/>
      <w:lvlJc w:val="left"/>
      <w:pPr>
        <w:tabs>
          <w:tab w:val="num" w:pos="5760"/>
        </w:tabs>
        <w:ind w:left="5760" w:hanging="360"/>
      </w:pPr>
      <w:rPr>
        <w:rFonts w:ascii="Courier New" w:hAnsi="Courier New" w:cs="Courier New" w:hint="default"/>
      </w:rPr>
    </w:lvl>
    <w:lvl w:ilvl="8" w:tplc="03B6B8F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EC502F"/>
    <w:multiLevelType w:val="multilevel"/>
    <w:tmpl w:val="74880AA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0A17CD8"/>
    <w:multiLevelType w:val="multilevel"/>
    <w:tmpl w:val="7A7C60C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52E84A4D"/>
    <w:multiLevelType w:val="multilevel"/>
    <w:tmpl w:val="C8FC2796"/>
    <w:lvl w:ilvl="0">
      <w:start w:val="10"/>
      <w:numFmt w:val="decimal"/>
      <w:lvlText w:val="%1"/>
      <w:lvlJc w:val="left"/>
      <w:pPr>
        <w:ind w:left="420" w:hanging="420"/>
      </w:pPr>
      <w:rPr>
        <w:rFonts w:hint="default"/>
      </w:rPr>
    </w:lvl>
    <w:lvl w:ilvl="1">
      <w:start w:val="1"/>
      <w:numFmt w:val="decimal"/>
      <w:lvlText w:val="%1.%2"/>
      <w:lvlJc w:val="left"/>
      <w:pPr>
        <w:ind w:left="780" w:hanging="4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3871B74"/>
    <w:multiLevelType w:val="hybridMultilevel"/>
    <w:tmpl w:val="B100FFA2"/>
    <w:lvl w:ilvl="0" w:tplc="3A82F76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A06B7"/>
    <w:multiLevelType w:val="hybridMultilevel"/>
    <w:tmpl w:val="DEEA35B0"/>
    <w:lvl w:ilvl="0" w:tplc="B2C23992">
      <w:start w:val="2"/>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81F5905"/>
    <w:multiLevelType w:val="multilevel"/>
    <w:tmpl w:val="96C47282"/>
    <w:lvl w:ilvl="0">
      <w:start w:val="5"/>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1" w15:restartNumberingAfterBreak="0">
    <w:nsid w:val="5C161411"/>
    <w:multiLevelType w:val="multilevel"/>
    <w:tmpl w:val="6D62B416"/>
    <w:lvl w:ilvl="0">
      <w:start w:val="15"/>
      <w:numFmt w:val="decimal"/>
      <w:lvlText w:val="%1."/>
      <w:lvlJc w:val="left"/>
      <w:pPr>
        <w:ind w:left="480" w:hanging="480"/>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DF377BE"/>
    <w:multiLevelType w:val="hybridMultilevel"/>
    <w:tmpl w:val="6BCA82F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63F15828"/>
    <w:multiLevelType w:val="multilevel"/>
    <w:tmpl w:val="6700C8DC"/>
    <w:lvl w:ilvl="0">
      <w:start w:val="1"/>
      <w:numFmt w:val="bullet"/>
      <w:lvlText w:val=""/>
      <w:lvlJc w:val="left"/>
      <w:pPr>
        <w:ind w:left="480" w:hanging="480"/>
      </w:pPr>
      <w:rPr>
        <w:rFonts w:ascii="Symbol" w:hAnsi="Symbol" w:hint="default"/>
      </w:rPr>
    </w:lvl>
    <w:lvl w:ilvl="1">
      <w:start w:val="4"/>
      <w:numFmt w:val="decimal"/>
      <w:lvlText w:val="%1.%2"/>
      <w:lvlJc w:val="left"/>
      <w:pPr>
        <w:ind w:left="102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4" w15:restartNumberingAfterBreak="0">
    <w:nsid w:val="698C7BAE"/>
    <w:multiLevelType w:val="hybridMultilevel"/>
    <w:tmpl w:val="203CF810"/>
    <w:lvl w:ilvl="0" w:tplc="05BC647C">
      <w:start w:val="14"/>
      <w:numFmt w:val="bullet"/>
      <w:lvlText w:val="-"/>
      <w:lvlJc w:val="left"/>
      <w:pPr>
        <w:ind w:left="720" w:hanging="360"/>
      </w:pPr>
      <w:rPr>
        <w:rFonts w:ascii="Calibri" w:eastAsia="Calibri" w:hAnsi="Calibri"/>
      </w:rPr>
    </w:lvl>
    <w:lvl w:ilvl="1" w:tplc="81BED640">
      <w:start w:val="1"/>
      <w:numFmt w:val="bullet"/>
      <w:lvlText w:val="o"/>
      <w:lvlJc w:val="left"/>
      <w:pPr>
        <w:ind w:left="1440" w:hanging="360"/>
      </w:pPr>
      <w:rPr>
        <w:rFonts w:ascii="Courier New" w:hAnsi="Courier New"/>
      </w:rPr>
    </w:lvl>
    <w:lvl w:ilvl="2" w:tplc="060A2F40">
      <w:start w:val="1"/>
      <w:numFmt w:val="bullet"/>
      <w:lvlText w:val=""/>
      <w:lvlJc w:val="left"/>
      <w:pPr>
        <w:ind w:left="2160" w:hanging="360"/>
      </w:pPr>
      <w:rPr>
        <w:rFonts w:ascii="Wingdings" w:hAnsi="Wingdings"/>
      </w:rPr>
    </w:lvl>
    <w:lvl w:ilvl="3" w:tplc="FDCC22BA">
      <w:start w:val="1"/>
      <w:numFmt w:val="bullet"/>
      <w:lvlText w:val=""/>
      <w:lvlJc w:val="left"/>
      <w:pPr>
        <w:ind w:left="2880" w:hanging="360"/>
      </w:pPr>
      <w:rPr>
        <w:rFonts w:ascii="Symbol" w:hAnsi="Symbol"/>
      </w:rPr>
    </w:lvl>
    <w:lvl w:ilvl="4" w:tplc="95DA6F00">
      <w:start w:val="1"/>
      <w:numFmt w:val="bullet"/>
      <w:lvlText w:val="o"/>
      <w:lvlJc w:val="left"/>
      <w:pPr>
        <w:ind w:left="3600" w:hanging="360"/>
      </w:pPr>
      <w:rPr>
        <w:rFonts w:ascii="Courier New" w:hAnsi="Courier New"/>
      </w:rPr>
    </w:lvl>
    <w:lvl w:ilvl="5" w:tplc="C0FAB842">
      <w:start w:val="1"/>
      <w:numFmt w:val="bullet"/>
      <w:lvlText w:val=""/>
      <w:lvlJc w:val="left"/>
      <w:pPr>
        <w:ind w:left="4320" w:hanging="360"/>
      </w:pPr>
      <w:rPr>
        <w:rFonts w:ascii="Wingdings" w:hAnsi="Wingdings"/>
      </w:rPr>
    </w:lvl>
    <w:lvl w:ilvl="6" w:tplc="3342B428">
      <w:start w:val="1"/>
      <w:numFmt w:val="bullet"/>
      <w:lvlText w:val=""/>
      <w:lvlJc w:val="left"/>
      <w:pPr>
        <w:ind w:left="5040" w:hanging="360"/>
      </w:pPr>
      <w:rPr>
        <w:rFonts w:ascii="Symbol" w:hAnsi="Symbol"/>
      </w:rPr>
    </w:lvl>
    <w:lvl w:ilvl="7" w:tplc="F50C6586">
      <w:start w:val="1"/>
      <w:numFmt w:val="bullet"/>
      <w:lvlText w:val="o"/>
      <w:lvlJc w:val="left"/>
      <w:pPr>
        <w:ind w:left="5760" w:hanging="360"/>
      </w:pPr>
      <w:rPr>
        <w:rFonts w:ascii="Courier New" w:hAnsi="Courier New"/>
      </w:rPr>
    </w:lvl>
    <w:lvl w:ilvl="8" w:tplc="63FAECD8">
      <w:start w:val="1"/>
      <w:numFmt w:val="bullet"/>
      <w:lvlText w:val=""/>
      <w:lvlJc w:val="left"/>
      <w:pPr>
        <w:ind w:left="6480" w:hanging="360"/>
      </w:pPr>
      <w:rPr>
        <w:rFonts w:ascii="Wingdings" w:hAnsi="Wingdings"/>
      </w:rPr>
    </w:lvl>
  </w:abstractNum>
  <w:abstractNum w:abstractNumId="35" w15:restartNumberingAfterBreak="0">
    <w:nsid w:val="6A853496"/>
    <w:multiLevelType w:val="hybridMultilevel"/>
    <w:tmpl w:val="8D6C081C"/>
    <w:lvl w:ilvl="0" w:tplc="7750934C">
      <w:start w:val="1"/>
      <w:numFmt w:val="decimal"/>
      <w:lvlText w:val="1.%1."/>
      <w:lvlJc w:val="left"/>
      <w:pPr>
        <w:tabs>
          <w:tab w:val="num" w:pos="360"/>
        </w:tabs>
        <w:ind w:left="360" w:hanging="360"/>
      </w:pPr>
      <w:rPr>
        <w:rFonts w:hint="default"/>
        <w:b/>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6" w15:restartNumberingAfterBreak="0">
    <w:nsid w:val="6A9A6990"/>
    <w:multiLevelType w:val="multilevel"/>
    <w:tmpl w:val="24F41882"/>
    <w:lvl w:ilvl="0">
      <w:start w:val="1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7" w15:restartNumberingAfterBreak="0">
    <w:nsid w:val="6BF7422A"/>
    <w:multiLevelType w:val="multilevel"/>
    <w:tmpl w:val="2C0C2870"/>
    <w:lvl w:ilvl="0">
      <w:start w:val="9"/>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8" w15:restartNumberingAfterBreak="0">
    <w:nsid w:val="701F192F"/>
    <w:multiLevelType w:val="hybridMultilevel"/>
    <w:tmpl w:val="C0B0D0C0"/>
    <w:lvl w:ilvl="0" w:tplc="CAAEEDBE">
      <w:start w:val="1"/>
      <w:numFmt w:val="upperRoman"/>
      <w:lvlText w:val="%1."/>
      <w:lvlJc w:val="left"/>
      <w:pPr>
        <w:ind w:left="720" w:hanging="720"/>
      </w:pPr>
    </w:lvl>
    <w:lvl w:ilvl="1" w:tplc="47C857F6">
      <w:start w:val="1"/>
      <w:numFmt w:val="lowerLetter"/>
      <w:lvlText w:val="%2."/>
      <w:lvlJc w:val="left"/>
      <w:pPr>
        <w:ind w:left="1080" w:hanging="360"/>
      </w:pPr>
    </w:lvl>
    <w:lvl w:ilvl="2" w:tplc="D354BEF4">
      <w:start w:val="1"/>
      <w:numFmt w:val="lowerRoman"/>
      <w:lvlText w:val="%3."/>
      <w:lvlJc w:val="right"/>
      <w:pPr>
        <w:ind w:left="1800" w:hanging="180"/>
      </w:pPr>
    </w:lvl>
    <w:lvl w:ilvl="3" w:tplc="436E62D2">
      <w:start w:val="1"/>
      <w:numFmt w:val="decimal"/>
      <w:lvlText w:val="%4."/>
      <w:lvlJc w:val="left"/>
      <w:pPr>
        <w:ind w:left="2520" w:hanging="360"/>
      </w:pPr>
    </w:lvl>
    <w:lvl w:ilvl="4" w:tplc="8D44E142">
      <w:start w:val="1"/>
      <w:numFmt w:val="lowerLetter"/>
      <w:lvlText w:val="%5."/>
      <w:lvlJc w:val="left"/>
      <w:pPr>
        <w:ind w:left="3240" w:hanging="360"/>
      </w:pPr>
    </w:lvl>
    <w:lvl w:ilvl="5" w:tplc="2E96A08C">
      <w:start w:val="1"/>
      <w:numFmt w:val="lowerRoman"/>
      <w:lvlText w:val="%6."/>
      <w:lvlJc w:val="right"/>
      <w:pPr>
        <w:ind w:left="3960" w:hanging="180"/>
      </w:pPr>
    </w:lvl>
    <w:lvl w:ilvl="6" w:tplc="C8B8E2E8">
      <w:start w:val="1"/>
      <w:numFmt w:val="decimal"/>
      <w:lvlText w:val="%7."/>
      <w:lvlJc w:val="left"/>
      <w:pPr>
        <w:ind w:left="4680" w:hanging="360"/>
      </w:pPr>
    </w:lvl>
    <w:lvl w:ilvl="7" w:tplc="58D091A6">
      <w:start w:val="1"/>
      <w:numFmt w:val="lowerLetter"/>
      <w:lvlText w:val="%8."/>
      <w:lvlJc w:val="left"/>
      <w:pPr>
        <w:ind w:left="5400" w:hanging="360"/>
      </w:pPr>
    </w:lvl>
    <w:lvl w:ilvl="8" w:tplc="FBD245D2">
      <w:start w:val="1"/>
      <w:numFmt w:val="lowerRoman"/>
      <w:lvlText w:val="%9."/>
      <w:lvlJc w:val="right"/>
      <w:pPr>
        <w:ind w:left="6120" w:hanging="180"/>
      </w:pPr>
    </w:lvl>
  </w:abstractNum>
  <w:abstractNum w:abstractNumId="39" w15:restartNumberingAfterBreak="0">
    <w:nsid w:val="7031615C"/>
    <w:multiLevelType w:val="multilevel"/>
    <w:tmpl w:val="BF0A565A"/>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0CD3F01"/>
    <w:multiLevelType w:val="multilevel"/>
    <w:tmpl w:val="87D6B99E"/>
    <w:lvl w:ilvl="0">
      <w:start w:val="10"/>
      <w:numFmt w:val="decimal"/>
      <w:lvlText w:val="%1."/>
      <w:lvlJc w:val="left"/>
      <w:pPr>
        <w:ind w:left="660" w:hanging="660"/>
      </w:pPr>
      <w:rPr>
        <w:rFonts w:hint="default"/>
      </w:rPr>
    </w:lvl>
    <w:lvl w:ilvl="1">
      <w:start w:val="2"/>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1" w15:restartNumberingAfterBreak="0">
    <w:nsid w:val="70FD6701"/>
    <w:multiLevelType w:val="hybridMultilevel"/>
    <w:tmpl w:val="C8E47B58"/>
    <w:lvl w:ilvl="0" w:tplc="7D92B4BC">
      <w:start w:val="1"/>
      <w:numFmt w:val="decimal"/>
      <w:lvlText w:val="%1."/>
      <w:lvlJc w:val="left"/>
      <w:pPr>
        <w:ind w:left="720" w:hanging="360"/>
      </w:pPr>
    </w:lvl>
    <w:lvl w:ilvl="1" w:tplc="278C7ACC">
      <w:start w:val="1"/>
      <w:numFmt w:val="lowerLetter"/>
      <w:lvlText w:val="%2."/>
      <w:lvlJc w:val="left"/>
      <w:pPr>
        <w:ind w:left="1440" w:hanging="360"/>
      </w:pPr>
    </w:lvl>
    <w:lvl w:ilvl="2" w:tplc="4D6817F0">
      <w:start w:val="1"/>
      <w:numFmt w:val="lowerRoman"/>
      <w:lvlText w:val="%3."/>
      <w:lvlJc w:val="right"/>
      <w:pPr>
        <w:ind w:left="2160" w:hanging="180"/>
      </w:pPr>
    </w:lvl>
    <w:lvl w:ilvl="3" w:tplc="B2423630">
      <w:start w:val="1"/>
      <w:numFmt w:val="decimal"/>
      <w:lvlText w:val="%4."/>
      <w:lvlJc w:val="left"/>
      <w:pPr>
        <w:ind w:left="2880" w:hanging="360"/>
      </w:pPr>
    </w:lvl>
    <w:lvl w:ilvl="4" w:tplc="522E14DA">
      <w:start w:val="1"/>
      <w:numFmt w:val="lowerLetter"/>
      <w:lvlText w:val="%5."/>
      <w:lvlJc w:val="left"/>
      <w:pPr>
        <w:ind w:left="3600" w:hanging="360"/>
      </w:pPr>
    </w:lvl>
    <w:lvl w:ilvl="5" w:tplc="39DE4CE4">
      <w:start w:val="1"/>
      <w:numFmt w:val="lowerRoman"/>
      <w:lvlText w:val="%6."/>
      <w:lvlJc w:val="right"/>
      <w:pPr>
        <w:ind w:left="4320" w:hanging="180"/>
      </w:pPr>
    </w:lvl>
    <w:lvl w:ilvl="6" w:tplc="42DC843E">
      <w:start w:val="1"/>
      <w:numFmt w:val="decimal"/>
      <w:lvlText w:val="%7."/>
      <w:lvlJc w:val="left"/>
      <w:pPr>
        <w:ind w:left="5040" w:hanging="360"/>
      </w:pPr>
    </w:lvl>
    <w:lvl w:ilvl="7" w:tplc="E05832B0">
      <w:start w:val="1"/>
      <w:numFmt w:val="lowerLetter"/>
      <w:lvlText w:val="%8."/>
      <w:lvlJc w:val="left"/>
      <w:pPr>
        <w:ind w:left="5760" w:hanging="360"/>
      </w:pPr>
    </w:lvl>
    <w:lvl w:ilvl="8" w:tplc="17F45B1C">
      <w:start w:val="1"/>
      <w:numFmt w:val="lowerRoman"/>
      <w:lvlText w:val="%9."/>
      <w:lvlJc w:val="right"/>
      <w:pPr>
        <w:ind w:left="6480" w:hanging="180"/>
      </w:pPr>
    </w:lvl>
  </w:abstractNum>
  <w:abstractNum w:abstractNumId="42" w15:restartNumberingAfterBreak="0">
    <w:nsid w:val="75C37B74"/>
    <w:multiLevelType w:val="multilevel"/>
    <w:tmpl w:val="07D4AC32"/>
    <w:lvl w:ilvl="0">
      <w:start w:val="1"/>
      <w:numFmt w:val="decimal"/>
      <w:pStyle w:val="ContractText1"/>
      <w:lvlText w:val="%1."/>
      <w:lvlJc w:val="left"/>
      <w:pPr>
        <w:tabs>
          <w:tab w:val="num" w:pos="756"/>
        </w:tabs>
        <w:ind w:left="756" w:hanging="576"/>
      </w:pPr>
      <w:rPr>
        <w:rFonts w:ascii="Verdana" w:hAnsi="Verdana" w:hint="default"/>
        <w:b/>
        <w:i w:val="0"/>
        <w:sz w:val="18"/>
        <w:szCs w:val="18"/>
      </w:rPr>
    </w:lvl>
    <w:lvl w:ilvl="1">
      <w:start w:val="1"/>
      <w:numFmt w:val="decimal"/>
      <w:lvlText w:val="%1.%2"/>
      <w:lvlJc w:val="left"/>
      <w:pPr>
        <w:tabs>
          <w:tab w:val="num" w:pos="576"/>
        </w:tabs>
        <w:ind w:left="576" w:hanging="576"/>
      </w:pPr>
      <w:rPr>
        <w:rFonts w:ascii="Verdana" w:hAnsi="Verdana" w:hint="default"/>
        <w:b w:val="0"/>
        <w:i w:val="0"/>
        <w:sz w:val="18"/>
        <w:szCs w:val="18"/>
      </w:rPr>
    </w:lvl>
    <w:lvl w:ilvl="2">
      <w:start w:val="1"/>
      <w:numFmt w:val="decimal"/>
      <w:lvlText w:val="%1.%2.%3"/>
      <w:lvlJc w:val="left"/>
      <w:pPr>
        <w:tabs>
          <w:tab w:val="num" w:pos="720"/>
        </w:tabs>
        <w:ind w:left="720" w:hanging="720"/>
      </w:pPr>
      <w:rPr>
        <w:rFonts w:hint="default"/>
        <w:b w:val="0"/>
        <w:i w: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97A1A6B"/>
    <w:multiLevelType w:val="multilevel"/>
    <w:tmpl w:val="64801EC4"/>
    <w:lvl w:ilvl="0">
      <w:start w:val="7"/>
      <w:numFmt w:val="decimal"/>
      <w:lvlText w:val="%1."/>
      <w:lvlJc w:val="left"/>
      <w:pPr>
        <w:ind w:left="360" w:hanging="360"/>
      </w:pPr>
      <w:rPr>
        <w:rFonts w:hint="default"/>
      </w:rPr>
    </w:lvl>
    <w:lvl w:ilvl="1">
      <w:start w:val="1"/>
      <w:numFmt w:val="decimal"/>
      <w:lvlText w:val="%1.%2."/>
      <w:lvlJc w:val="left"/>
      <w:pPr>
        <w:ind w:left="1170" w:hanging="720"/>
      </w:pPr>
      <w:rPr>
        <w:rFonts w:hint="default"/>
        <w:b/>
        <w:strike w:val="0"/>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44" w15:restartNumberingAfterBreak="0">
    <w:nsid w:val="7C800871"/>
    <w:multiLevelType w:val="hybridMultilevel"/>
    <w:tmpl w:val="FD2C233C"/>
    <w:lvl w:ilvl="0" w:tplc="0B68EFE2">
      <w:start w:val="1"/>
      <w:numFmt w:val="decimal"/>
      <w:lvlText w:val="10.1.%1."/>
      <w:lvlJc w:val="left"/>
      <w:pPr>
        <w:ind w:left="2160" w:hanging="36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EDE6872"/>
    <w:multiLevelType w:val="multilevel"/>
    <w:tmpl w:val="30C8D5FE"/>
    <w:lvl w:ilvl="0">
      <w:start w:val="12"/>
      <w:numFmt w:val="decimal"/>
      <w:lvlText w:val="%1."/>
      <w:lvlJc w:val="left"/>
      <w:pPr>
        <w:ind w:left="480" w:hanging="48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6" w15:restartNumberingAfterBreak="0">
    <w:nsid w:val="7EEF7E2C"/>
    <w:multiLevelType w:val="hybridMultilevel"/>
    <w:tmpl w:val="68FE2EC2"/>
    <w:lvl w:ilvl="0" w:tplc="3A82F76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24"/>
  </w:num>
  <w:num w:numId="3">
    <w:abstractNumId w:val="35"/>
  </w:num>
  <w:num w:numId="4">
    <w:abstractNumId w:val="0"/>
  </w:num>
  <w:num w:numId="5">
    <w:abstractNumId w:val="18"/>
  </w:num>
  <w:num w:numId="6">
    <w:abstractNumId w:val="6"/>
  </w:num>
  <w:num w:numId="7">
    <w:abstractNumId w:val="32"/>
  </w:num>
  <w:num w:numId="8">
    <w:abstractNumId w:val="12"/>
  </w:num>
  <w:num w:numId="9">
    <w:abstractNumId w:val="3"/>
  </w:num>
  <w:num w:numId="10">
    <w:abstractNumId w:val="11"/>
  </w:num>
  <w:num w:numId="11">
    <w:abstractNumId w:val="26"/>
  </w:num>
  <w:num w:numId="12">
    <w:abstractNumId w:val="14"/>
  </w:num>
  <w:num w:numId="13">
    <w:abstractNumId w:val="2"/>
  </w:num>
  <w:num w:numId="14">
    <w:abstractNumId w:val="8"/>
  </w:num>
  <w:num w:numId="15">
    <w:abstractNumId w:val="43"/>
  </w:num>
  <w:num w:numId="16">
    <w:abstractNumId w:val="36"/>
  </w:num>
  <w:num w:numId="17">
    <w:abstractNumId w:val="45"/>
  </w:num>
  <w:num w:numId="18">
    <w:abstractNumId w:val="31"/>
  </w:num>
  <w:num w:numId="19">
    <w:abstractNumId w:val="23"/>
  </w:num>
  <w:num w:numId="20">
    <w:abstractNumId w:val="1"/>
  </w:num>
  <w:num w:numId="21">
    <w:abstractNumId w:val="21"/>
  </w:num>
  <w:num w:numId="22">
    <w:abstractNumId w:val="33"/>
  </w:num>
  <w:num w:numId="23">
    <w:abstractNumId w:val="20"/>
  </w:num>
  <w:num w:numId="24">
    <w:abstractNumId w:val="28"/>
  </w:num>
  <w:num w:numId="25">
    <w:abstractNumId w:val="30"/>
  </w:num>
  <w:num w:numId="26">
    <w:abstractNumId w:val="46"/>
  </w:num>
  <w:num w:numId="27">
    <w:abstractNumId w:val="39"/>
  </w:num>
  <w:num w:numId="28">
    <w:abstractNumId w:val="17"/>
  </w:num>
  <w:num w:numId="29">
    <w:abstractNumId w:val="37"/>
  </w:num>
  <w:num w:numId="30">
    <w:abstractNumId w:val="15"/>
  </w:num>
  <w:num w:numId="31">
    <w:abstractNumId w:val="27"/>
  </w:num>
  <w:num w:numId="32">
    <w:abstractNumId w:val="9"/>
  </w:num>
  <w:num w:numId="33">
    <w:abstractNumId w:val="22"/>
  </w:num>
  <w:num w:numId="34">
    <w:abstractNumId w:val="4"/>
  </w:num>
  <w:num w:numId="35">
    <w:abstractNumId w:val="29"/>
  </w:num>
  <w:num w:numId="36">
    <w:abstractNumId w:val="19"/>
  </w:num>
  <w:num w:numId="37">
    <w:abstractNumId w:val="40"/>
  </w:num>
  <w:num w:numId="38">
    <w:abstractNumId w:val="25"/>
  </w:num>
  <w:num w:numId="39">
    <w:abstractNumId w:val="16"/>
  </w:num>
  <w:num w:numId="40">
    <w:abstractNumId w:val="44"/>
  </w:num>
  <w:num w:numId="41">
    <w:abstractNumId w:val="5"/>
  </w:num>
  <w:num w:numId="4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MP 6">
    <w15:presenceInfo w15:providerId="None" w15:userId="HMP 6"/>
  </w15:person>
  <w15:person w15:author="Sorin Anghelescu">
    <w15:presenceInfo w15:providerId="None" w15:userId="Sorin Anghelescu"/>
  </w15:person>
  <w15:person w15:author="Daniel Dumitrescu">
    <w15:presenceInfo w15:providerId="Windows Live" w15:userId="3075d927727f2d9d"/>
  </w15:person>
  <w15:person w15:author="Dani Dumitrescu">
    <w15:presenceInfo w15:providerId="Windows Live" w15:userId="a4a0f578e23edc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427"/>
    <w:rsid w:val="000008D4"/>
    <w:rsid w:val="000019DC"/>
    <w:rsid w:val="00005B5A"/>
    <w:rsid w:val="00005C32"/>
    <w:rsid w:val="00007D5D"/>
    <w:rsid w:val="000141DE"/>
    <w:rsid w:val="00014DB5"/>
    <w:rsid w:val="0001665F"/>
    <w:rsid w:val="00016878"/>
    <w:rsid w:val="00021E16"/>
    <w:rsid w:val="00022466"/>
    <w:rsid w:val="000300FF"/>
    <w:rsid w:val="00032E20"/>
    <w:rsid w:val="00036883"/>
    <w:rsid w:val="00036F74"/>
    <w:rsid w:val="000426B6"/>
    <w:rsid w:val="00050BD8"/>
    <w:rsid w:val="0005484F"/>
    <w:rsid w:val="00063C84"/>
    <w:rsid w:val="00072D8F"/>
    <w:rsid w:val="0007575A"/>
    <w:rsid w:val="0008123B"/>
    <w:rsid w:val="000830D5"/>
    <w:rsid w:val="00096D7B"/>
    <w:rsid w:val="000A30C7"/>
    <w:rsid w:val="000A48DA"/>
    <w:rsid w:val="000A4A2E"/>
    <w:rsid w:val="000B5460"/>
    <w:rsid w:val="000C2B16"/>
    <w:rsid w:val="000D5DC1"/>
    <w:rsid w:val="000D735D"/>
    <w:rsid w:val="000F3154"/>
    <w:rsid w:val="00112B15"/>
    <w:rsid w:val="00117C49"/>
    <w:rsid w:val="00120A4B"/>
    <w:rsid w:val="00123A2A"/>
    <w:rsid w:val="00132538"/>
    <w:rsid w:val="00143F49"/>
    <w:rsid w:val="0014599B"/>
    <w:rsid w:val="0014646E"/>
    <w:rsid w:val="001574FD"/>
    <w:rsid w:val="00161E50"/>
    <w:rsid w:val="00162A0E"/>
    <w:rsid w:val="001718EC"/>
    <w:rsid w:val="00171C56"/>
    <w:rsid w:val="001746EE"/>
    <w:rsid w:val="00175460"/>
    <w:rsid w:val="00184939"/>
    <w:rsid w:val="001858FD"/>
    <w:rsid w:val="00185AB3"/>
    <w:rsid w:val="001903BE"/>
    <w:rsid w:val="001915DF"/>
    <w:rsid w:val="001A1090"/>
    <w:rsid w:val="001A610C"/>
    <w:rsid w:val="001B1E85"/>
    <w:rsid w:val="001B2932"/>
    <w:rsid w:val="001B65A2"/>
    <w:rsid w:val="001C2D71"/>
    <w:rsid w:val="001C5489"/>
    <w:rsid w:val="001C7DEA"/>
    <w:rsid w:val="001D23DE"/>
    <w:rsid w:val="001D2F82"/>
    <w:rsid w:val="001D4D68"/>
    <w:rsid w:val="001E1AEE"/>
    <w:rsid w:val="001E2E5F"/>
    <w:rsid w:val="001E467F"/>
    <w:rsid w:val="001F6B6E"/>
    <w:rsid w:val="001F718E"/>
    <w:rsid w:val="00204182"/>
    <w:rsid w:val="00207631"/>
    <w:rsid w:val="002116A2"/>
    <w:rsid w:val="00223006"/>
    <w:rsid w:val="00226225"/>
    <w:rsid w:val="002310AA"/>
    <w:rsid w:val="002458E4"/>
    <w:rsid w:val="00254AD5"/>
    <w:rsid w:val="00257D8E"/>
    <w:rsid w:val="002606AF"/>
    <w:rsid w:val="00265767"/>
    <w:rsid w:val="002666F4"/>
    <w:rsid w:val="002732AE"/>
    <w:rsid w:val="00274BFE"/>
    <w:rsid w:val="00277186"/>
    <w:rsid w:val="002832B1"/>
    <w:rsid w:val="002903E7"/>
    <w:rsid w:val="00294BA3"/>
    <w:rsid w:val="002976A8"/>
    <w:rsid w:val="002A2B17"/>
    <w:rsid w:val="002A350C"/>
    <w:rsid w:val="002B31C5"/>
    <w:rsid w:val="002B3D16"/>
    <w:rsid w:val="002B47D8"/>
    <w:rsid w:val="002B7A7E"/>
    <w:rsid w:val="002C7DAA"/>
    <w:rsid w:val="002D176B"/>
    <w:rsid w:val="002E3323"/>
    <w:rsid w:val="002F16D5"/>
    <w:rsid w:val="002F612F"/>
    <w:rsid w:val="002F712E"/>
    <w:rsid w:val="0030115E"/>
    <w:rsid w:val="00305F0A"/>
    <w:rsid w:val="00317AEB"/>
    <w:rsid w:val="003212D3"/>
    <w:rsid w:val="003313C3"/>
    <w:rsid w:val="0033743D"/>
    <w:rsid w:val="00350A07"/>
    <w:rsid w:val="00352895"/>
    <w:rsid w:val="003541FF"/>
    <w:rsid w:val="0036738D"/>
    <w:rsid w:val="00376D86"/>
    <w:rsid w:val="0038356F"/>
    <w:rsid w:val="00385BCF"/>
    <w:rsid w:val="003A3B1A"/>
    <w:rsid w:val="003A5BB6"/>
    <w:rsid w:val="003C67B9"/>
    <w:rsid w:val="003C683F"/>
    <w:rsid w:val="003D3373"/>
    <w:rsid w:val="003D52BC"/>
    <w:rsid w:val="003E495E"/>
    <w:rsid w:val="00405353"/>
    <w:rsid w:val="004064EF"/>
    <w:rsid w:val="0040726B"/>
    <w:rsid w:val="0041152E"/>
    <w:rsid w:val="004147C1"/>
    <w:rsid w:val="00415151"/>
    <w:rsid w:val="004212D6"/>
    <w:rsid w:val="004234F8"/>
    <w:rsid w:val="004254B3"/>
    <w:rsid w:val="00427AB8"/>
    <w:rsid w:val="004357D5"/>
    <w:rsid w:val="004427F5"/>
    <w:rsid w:val="0044701B"/>
    <w:rsid w:val="00452274"/>
    <w:rsid w:val="004535AC"/>
    <w:rsid w:val="00453A4E"/>
    <w:rsid w:val="00462A06"/>
    <w:rsid w:val="00464D85"/>
    <w:rsid w:val="00472A7B"/>
    <w:rsid w:val="00473904"/>
    <w:rsid w:val="00474323"/>
    <w:rsid w:val="00476C1B"/>
    <w:rsid w:val="00493152"/>
    <w:rsid w:val="004A5113"/>
    <w:rsid w:val="004A729D"/>
    <w:rsid w:val="004B3BF2"/>
    <w:rsid w:val="004B5CAE"/>
    <w:rsid w:val="004B6255"/>
    <w:rsid w:val="004C2DE8"/>
    <w:rsid w:val="004E25A2"/>
    <w:rsid w:val="004E376C"/>
    <w:rsid w:val="004E4A6A"/>
    <w:rsid w:val="004E51B3"/>
    <w:rsid w:val="004E5F06"/>
    <w:rsid w:val="004E6228"/>
    <w:rsid w:val="004E63CE"/>
    <w:rsid w:val="004F56B3"/>
    <w:rsid w:val="00504DBB"/>
    <w:rsid w:val="005056AE"/>
    <w:rsid w:val="00505C25"/>
    <w:rsid w:val="0052370A"/>
    <w:rsid w:val="00525511"/>
    <w:rsid w:val="00530505"/>
    <w:rsid w:val="0053645A"/>
    <w:rsid w:val="0054722E"/>
    <w:rsid w:val="005504A8"/>
    <w:rsid w:val="005572FA"/>
    <w:rsid w:val="005703FB"/>
    <w:rsid w:val="00577BE3"/>
    <w:rsid w:val="00581F34"/>
    <w:rsid w:val="005825B7"/>
    <w:rsid w:val="00590CAA"/>
    <w:rsid w:val="005921F3"/>
    <w:rsid w:val="005963E9"/>
    <w:rsid w:val="005A0EEB"/>
    <w:rsid w:val="005B4DB3"/>
    <w:rsid w:val="005C3B07"/>
    <w:rsid w:val="005D03F0"/>
    <w:rsid w:val="005D39D8"/>
    <w:rsid w:val="005D592E"/>
    <w:rsid w:val="005E3699"/>
    <w:rsid w:val="005F6FD7"/>
    <w:rsid w:val="00602D05"/>
    <w:rsid w:val="0060738E"/>
    <w:rsid w:val="00615DDC"/>
    <w:rsid w:val="006219F8"/>
    <w:rsid w:val="00625A47"/>
    <w:rsid w:val="00626F58"/>
    <w:rsid w:val="006346E1"/>
    <w:rsid w:val="006425C0"/>
    <w:rsid w:val="0065304D"/>
    <w:rsid w:val="00655D4C"/>
    <w:rsid w:val="0065640B"/>
    <w:rsid w:val="00663EC6"/>
    <w:rsid w:val="00665251"/>
    <w:rsid w:val="00677C87"/>
    <w:rsid w:val="00682819"/>
    <w:rsid w:val="00684643"/>
    <w:rsid w:val="006857D4"/>
    <w:rsid w:val="006871BF"/>
    <w:rsid w:val="0069492A"/>
    <w:rsid w:val="006A3C35"/>
    <w:rsid w:val="006A7EFD"/>
    <w:rsid w:val="006B3191"/>
    <w:rsid w:val="006C1CC1"/>
    <w:rsid w:val="006D68E4"/>
    <w:rsid w:val="006E1ED5"/>
    <w:rsid w:val="006E468B"/>
    <w:rsid w:val="006E5672"/>
    <w:rsid w:val="0070597F"/>
    <w:rsid w:val="0071787F"/>
    <w:rsid w:val="00736678"/>
    <w:rsid w:val="00742642"/>
    <w:rsid w:val="00745338"/>
    <w:rsid w:val="00756290"/>
    <w:rsid w:val="00757200"/>
    <w:rsid w:val="00761BBF"/>
    <w:rsid w:val="0076205C"/>
    <w:rsid w:val="00774CEF"/>
    <w:rsid w:val="0077716D"/>
    <w:rsid w:val="0078206F"/>
    <w:rsid w:val="00782913"/>
    <w:rsid w:val="0078502F"/>
    <w:rsid w:val="00785CCF"/>
    <w:rsid w:val="00794EF4"/>
    <w:rsid w:val="00795FDB"/>
    <w:rsid w:val="00796880"/>
    <w:rsid w:val="007A5351"/>
    <w:rsid w:val="007A58AE"/>
    <w:rsid w:val="007B10FF"/>
    <w:rsid w:val="007B3DB8"/>
    <w:rsid w:val="007B76E6"/>
    <w:rsid w:val="007C630E"/>
    <w:rsid w:val="007C6DDE"/>
    <w:rsid w:val="007D138B"/>
    <w:rsid w:val="007D501E"/>
    <w:rsid w:val="007F4BD9"/>
    <w:rsid w:val="00804ADA"/>
    <w:rsid w:val="00814EFD"/>
    <w:rsid w:val="00815F03"/>
    <w:rsid w:val="0082646B"/>
    <w:rsid w:val="0082648E"/>
    <w:rsid w:val="0084288E"/>
    <w:rsid w:val="00843354"/>
    <w:rsid w:val="00845AD9"/>
    <w:rsid w:val="00851EFE"/>
    <w:rsid w:val="00862158"/>
    <w:rsid w:val="00866ED6"/>
    <w:rsid w:val="00870C38"/>
    <w:rsid w:val="0089093E"/>
    <w:rsid w:val="0089591F"/>
    <w:rsid w:val="008A08F5"/>
    <w:rsid w:val="008A09F5"/>
    <w:rsid w:val="008A2876"/>
    <w:rsid w:val="008A5E72"/>
    <w:rsid w:val="008B0A62"/>
    <w:rsid w:val="008B6E2D"/>
    <w:rsid w:val="008B7173"/>
    <w:rsid w:val="008C0123"/>
    <w:rsid w:val="008D3365"/>
    <w:rsid w:val="008D43B2"/>
    <w:rsid w:val="008F16D7"/>
    <w:rsid w:val="00901027"/>
    <w:rsid w:val="00903F5C"/>
    <w:rsid w:val="00912A4C"/>
    <w:rsid w:val="00932BC8"/>
    <w:rsid w:val="00953037"/>
    <w:rsid w:val="00953F0B"/>
    <w:rsid w:val="009543E9"/>
    <w:rsid w:val="00963C7D"/>
    <w:rsid w:val="00975239"/>
    <w:rsid w:val="0097686B"/>
    <w:rsid w:val="00976B02"/>
    <w:rsid w:val="009772BD"/>
    <w:rsid w:val="00980179"/>
    <w:rsid w:val="00987AFE"/>
    <w:rsid w:val="00990FB3"/>
    <w:rsid w:val="009A10C3"/>
    <w:rsid w:val="009A30EC"/>
    <w:rsid w:val="009A5DC7"/>
    <w:rsid w:val="009A7D0E"/>
    <w:rsid w:val="009B0965"/>
    <w:rsid w:val="009B331F"/>
    <w:rsid w:val="009B4EC9"/>
    <w:rsid w:val="009C4E61"/>
    <w:rsid w:val="009C5D49"/>
    <w:rsid w:val="009D284F"/>
    <w:rsid w:val="009D4D17"/>
    <w:rsid w:val="009D67AF"/>
    <w:rsid w:val="009E0D1A"/>
    <w:rsid w:val="009E63DF"/>
    <w:rsid w:val="00A118DC"/>
    <w:rsid w:val="00A121B9"/>
    <w:rsid w:val="00A14CF2"/>
    <w:rsid w:val="00A15524"/>
    <w:rsid w:val="00A2162C"/>
    <w:rsid w:val="00A21B64"/>
    <w:rsid w:val="00A2591F"/>
    <w:rsid w:val="00A314F8"/>
    <w:rsid w:val="00A32BC7"/>
    <w:rsid w:val="00A42D6C"/>
    <w:rsid w:val="00A5383C"/>
    <w:rsid w:val="00A609BC"/>
    <w:rsid w:val="00A62944"/>
    <w:rsid w:val="00A6471A"/>
    <w:rsid w:val="00A667B6"/>
    <w:rsid w:val="00A7581C"/>
    <w:rsid w:val="00A77E4F"/>
    <w:rsid w:val="00A82F27"/>
    <w:rsid w:val="00A86D38"/>
    <w:rsid w:val="00AB6820"/>
    <w:rsid w:val="00AD7890"/>
    <w:rsid w:val="00AE16F2"/>
    <w:rsid w:val="00AF570E"/>
    <w:rsid w:val="00B05B8C"/>
    <w:rsid w:val="00B1711E"/>
    <w:rsid w:val="00B2680A"/>
    <w:rsid w:val="00B3073C"/>
    <w:rsid w:val="00B36390"/>
    <w:rsid w:val="00B41D15"/>
    <w:rsid w:val="00B42A6F"/>
    <w:rsid w:val="00B42F79"/>
    <w:rsid w:val="00B442F8"/>
    <w:rsid w:val="00B5486A"/>
    <w:rsid w:val="00B559EE"/>
    <w:rsid w:val="00B6057F"/>
    <w:rsid w:val="00B67A35"/>
    <w:rsid w:val="00B70547"/>
    <w:rsid w:val="00B73820"/>
    <w:rsid w:val="00B74858"/>
    <w:rsid w:val="00B75F5A"/>
    <w:rsid w:val="00B81813"/>
    <w:rsid w:val="00B86487"/>
    <w:rsid w:val="00B87986"/>
    <w:rsid w:val="00BA39E8"/>
    <w:rsid w:val="00BA608E"/>
    <w:rsid w:val="00BB18E6"/>
    <w:rsid w:val="00BC7C7B"/>
    <w:rsid w:val="00BE1D52"/>
    <w:rsid w:val="00BE4FD8"/>
    <w:rsid w:val="00BE5A7D"/>
    <w:rsid w:val="00BF0A47"/>
    <w:rsid w:val="00BF0B79"/>
    <w:rsid w:val="00BF2769"/>
    <w:rsid w:val="00BF2C18"/>
    <w:rsid w:val="00BF4FCA"/>
    <w:rsid w:val="00C01249"/>
    <w:rsid w:val="00C04054"/>
    <w:rsid w:val="00C1264E"/>
    <w:rsid w:val="00C15FCA"/>
    <w:rsid w:val="00C177BF"/>
    <w:rsid w:val="00C226E9"/>
    <w:rsid w:val="00C22E58"/>
    <w:rsid w:val="00C327E0"/>
    <w:rsid w:val="00C356F7"/>
    <w:rsid w:val="00C56D06"/>
    <w:rsid w:val="00C57666"/>
    <w:rsid w:val="00C60A47"/>
    <w:rsid w:val="00C674BB"/>
    <w:rsid w:val="00C67823"/>
    <w:rsid w:val="00C72A9A"/>
    <w:rsid w:val="00C762BE"/>
    <w:rsid w:val="00C85798"/>
    <w:rsid w:val="00C8594A"/>
    <w:rsid w:val="00C96DB2"/>
    <w:rsid w:val="00CA2935"/>
    <w:rsid w:val="00CA511F"/>
    <w:rsid w:val="00CB1891"/>
    <w:rsid w:val="00CD4B6F"/>
    <w:rsid w:val="00CD6BB0"/>
    <w:rsid w:val="00CE32B9"/>
    <w:rsid w:val="00CF51C9"/>
    <w:rsid w:val="00CF6405"/>
    <w:rsid w:val="00D07165"/>
    <w:rsid w:val="00D10E0A"/>
    <w:rsid w:val="00D177E9"/>
    <w:rsid w:val="00D30000"/>
    <w:rsid w:val="00D50B8F"/>
    <w:rsid w:val="00D51A5A"/>
    <w:rsid w:val="00D5382D"/>
    <w:rsid w:val="00D54052"/>
    <w:rsid w:val="00D60B5C"/>
    <w:rsid w:val="00D62A6E"/>
    <w:rsid w:val="00D66F04"/>
    <w:rsid w:val="00D71DBB"/>
    <w:rsid w:val="00D72745"/>
    <w:rsid w:val="00D813CC"/>
    <w:rsid w:val="00D85EEE"/>
    <w:rsid w:val="00D974B0"/>
    <w:rsid w:val="00DB5C41"/>
    <w:rsid w:val="00DC0C0F"/>
    <w:rsid w:val="00DC3C77"/>
    <w:rsid w:val="00DC7801"/>
    <w:rsid w:val="00DC7F28"/>
    <w:rsid w:val="00DE23BA"/>
    <w:rsid w:val="00DE3555"/>
    <w:rsid w:val="00DF3575"/>
    <w:rsid w:val="00DF3BD7"/>
    <w:rsid w:val="00E02291"/>
    <w:rsid w:val="00E11F72"/>
    <w:rsid w:val="00E16C15"/>
    <w:rsid w:val="00E20709"/>
    <w:rsid w:val="00E2233E"/>
    <w:rsid w:val="00E3174D"/>
    <w:rsid w:val="00E324D8"/>
    <w:rsid w:val="00E32618"/>
    <w:rsid w:val="00E33D53"/>
    <w:rsid w:val="00E54096"/>
    <w:rsid w:val="00E55916"/>
    <w:rsid w:val="00E565CC"/>
    <w:rsid w:val="00E6611F"/>
    <w:rsid w:val="00E71297"/>
    <w:rsid w:val="00E76112"/>
    <w:rsid w:val="00E922F1"/>
    <w:rsid w:val="00EA01C9"/>
    <w:rsid w:val="00EA29FA"/>
    <w:rsid w:val="00EC0A3C"/>
    <w:rsid w:val="00EC0D64"/>
    <w:rsid w:val="00EC5004"/>
    <w:rsid w:val="00ED156D"/>
    <w:rsid w:val="00ED2B57"/>
    <w:rsid w:val="00EE034D"/>
    <w:rsid w:val="00EE035E"/>
    <w:rsid w:val="00EE29AC"/>
    <w:rsid w:val="00EF0F04"/>
    <w:rsid w:val="00EF14BA"/>
    <w:rsid w:val="00EF3E4D"/>
    <w:rsid w:val="00EF435F"/>
    <w:rsid w:val="00EF71D8"/>
    <w:rsid w:val="00F045E1"/>
    <w:rsid w:val="00F066D5"/>
    <w:rsid w:val="00F175CF"/>
    <w:rsid w:val="00F32014"/>
    <w:rsid w:val="00F45ED6"/>
    <w:rsid w:val="00F46201"/>
    <w:rsid w:val="00F477F2"/>
    <w:rsid w:val="00F51561"/>
    <w:rsid w:val="00F540A9"/>
    <w:rsid w:val="00F772E2"/>
    <w:rsid w:val="00F82F68"/>
    <w:rsid w:val="00FA1FC6"/>
    <w:rsid w:val="00FA2D30"/>
    <w:rsid w:val="00FA2E18"/>
    <w:rsid w:val="00FB3D1E"/>
    <w:rsid w:val="00FC0427"/>
    <w:rsid w:val="00FC739F"/>
    <w:rsid w:val="00FD07A9"/>
    <w:rsid w:val="00FD602B"/>
    <w:rsid w:val="00FF1556"/>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7D8F950"/>
  <w15:chartTrackingRefBased/>
  <w15:docId w15:val="{A88C407E-E547-4994-9222-6E93A5222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427"/>
    <w:pPr>
      <w:spacing w:after="200" w:line="276" w:lineRule="auto"/>
    </w:pPr>
    <w:rPr>
      <w:rFonts w:ascii="Calibri" w:eastAsia="Times New Roman" w:hAnsi="Calibri" w:cs="Times New Roman"/>
      <w:lang w:bidi="en-US"/>
    </w:rPr>
  </w:style>
  <w:style w:type="paragraph" w:styleId="Heading1">
    <w:name w:val="heading 1"/>
    <w:aliases w:val="h1,Level 1 Topic Heading,Heading 1a,Section Heading,Hoofdstuk,(SCGM 1)"/>
    <w:basedOn w:val="Normal"/>
    <w:next w:val="Normal"/>
    <w:link w:val="Heading1Char1"/>
    <w:uiPriority w:val="9"/>
    <w:qFormat/>
    <w:rsid w:val="00FC0427"/>
    <w:pPr>
      <w:spacing w:before="480" w:after="0"/>
      <w:contextualSpacing/>
      <w:outlineLvl w:val="0"/>
    </w:pPr>
    <w:rPr>
      <w:rFonts w:ascii="Cambria" w:hAnsi="Cambria"/>
      <w:b/>
      <w:bCs/>
      <w:sz w:val="28"/>
      <w:szCs w:val="28"/>
      <w:lang w:bidi="ar-SA"/>
    </w:rPr>
  </w:style>
  <w:style w:type="paragraph" w:styleId="Heading2">
    <w:name w:val="heading 2"/>
    <w:basedOn w:val="Normal"/>
    <w:next w:val="Normal"/>
    <w:link w:val="Heading2Char"/>
    <w:qFormat/>
    <w:rsid w:val="00FC0427"/>
    <w:pPr>
      <w:spacing w:before="200" w:after="0"/>
      <w:outlineLvl w:val="1"/>
    </w:pPr>
    <w:rPr>
      <w:rFonts w:ascii="Cambria" w:hAnsi="Cambria"/>
      <w:b/>
      <w:bCs/>
      <w:sz w:val="26"/>
      <w:szCs w:val="26"/>
      <w:lang w:bidi="ar-SA"/>
    </w:rPr>
  </w:style>
  <w:style w:type="paragraph" w:styleId="Heading3">
    <w:name w:val="heading 3"/>
    <w:basedOn w:val="Normal"/>
    <w:next w:val="Normal"/>
    <w:link w:val="Heading3Char"/>
    <w:qFormat/>
    <w:rsid w:val="00FC0427"/>
    <w:pPr>
      <w:spacing w:before="200" w:after="0" w:line="271" w:lineRule="auto"/>
      <w:outlineLvl w:val="2"/>
    </w:pPr>
    <w:rPr>
      <w:rFonts w:ascii="Cambria" w:hAnsi="Cambria"/>
      <w:b/>
      <w:bCs/>
      <w:sz w:val="20"/>
      <w:szCs w:val="20"/>
      <w:lang w:bidi="ar-SA"/>
    </w:rPr>
  </w:style>
  <w:style w:type="paragraph" w:styleId="Heading4">
    <w:name w:val="heading 4"/>
    <w:basedOn w:val="Normal"/>
    <w:next w:val="Normal"/>
    <w:link w:val="Heading4Char"/>
    <w:qFormat/>
    <w:rsid w:val="00FC0427"/>
    <w:pPr>
      <w:spacing w:before="200" w:after="0"/>
      <w:outlineLvl w:val="3"/>
    </w:pPr>
    <w:rPr>
      <w:rFonts w:ascii="Cambria" w:hAnsi="Cambria"/>
      <w:b/>
      <w:bCs/>
      <w:i/>
      <w:iCs/>
      <w:sz w:val="20"/>
      <w:szCs w:val="20"/>
      <w:lang w:bidi="ar-SA"/>
    </w:rPr>
  </w:style>
  <w:style w:type="paragraph" w:styleId="Heading5">
    <w:name w:val="heading 5"/>
    <w:basedOn w:val="Normal"/>
    <w:next w:val="Normal"/>
    <w:link w:val="Heading5Char"/>
    <w:qFormat/>
    <w:rsid w:val="00FC0427"/>
    <w:pPr>
      <w:spacing w:before="200" w:after="0"/>
      <w:outlineLvl w:val="4"/>
    </w:pPr>
    <w:rPr>
      <w:rFonts w:ascii="Cambria" w:hAnsi="Cambria"/>
      <w:b/>
      <w:bCs/>
      <w:color w:val="7F7F7F"/>
      <w:sz w:val="20"/>
      <w:szCs w:val="20"/>
      <w:lang w:bidi="ar-SA"/>
    </w:rPr>
  </w:style>
  <w:style w:type="paragraph" w:styleId="Heading6">
    <w:name w:val="heading 6"/>
    <w:basedOn w:val="Normal"/>
    <w:next w:val="Normal"/>
    <w:link w:val="Heading6Char"/>
    <w:qFormat/>
    <w:rsid w:val="00FC0427"/>
    <w:pPr>
      <w:spacing w:after="0" w:line="271" w:lineRule="auto"/>
      <w:outlineLvl w:val="5"/>
    </w:pPr>
    <w:rPr>
      <w:rFonts w:ascii="Cambria" w:hAnsi="Cambria"/>
      <w:b/>
      <w:bCs/>
      <w:i/>
      <w:iCs/>
      <w:color w:val="7F7F7F"/>
      <w:sz w:val="20"/>
      <w:szCs w:val="20"/>
      <w:lang w:bidi="ar-SA"/>
    </w:rPr>
  </w:style>
  <w:style w:type="paragraph" w:styleId="Heading7">
    <w:name w:val="heading 7"/>
    <w:basedOn w:val="Normal"/>
    <w:next w:val="Normal"/>
    <w:link w:val="Heading7Char"/>
    <w:qFormat/>
    <w:rsid w:val="00FC0427"/>
    <w:pPr>
      <w:spacing w:after="0"/>
      <w:outlineLvl w:val="6"/>
    </w:pPr>
    <w:rPr>
      <w:rFonts w:ascii="Cambria" w:hAnsi="Cambria"/>
      <w:i/>
      <w:iCs/>
      <w:sz w:val="20"/>
      <w:szCs w:val="20"/>
      <w:lang w:bidi="ar-SA"/>
    </w:rPr>
  </w:style>
  <w:style w:type="paragraph" w:styleId="Heading8">
    <w:name w:val="heading 8"/>
    <w:basedOn w:val="Normal"/>
    <w:next w:val="Normal"/>
    <w:link w:val="Heading8Char"/>
    <w:qFormat/>
    <w:rsid w:val="00FC0427"/>
    <w:pPr>
      <w:spacing w:after="0"/>
      <w:outlineLvl w:val="7"/>
    </w:pPr>
    <w:rPr>
      <w:rFonts w:ascii="Cambria" w:hAnsi="Cambria"/>
      <w:sz w:val="20"/>
      <w:szCs w:val="20"/>
      <w:lang w:bidi="ar-SA"/>
    </w:rPr>
  </w:style>
  <w:style w:type="paragraph" w:styleId="Heading9">
    <w:name w:val="heading 9"/>
    <w:basedOn w:val="Normal"/>
    <w:next w:val="Normal"/>
    <w:link w:val="Heading9Char"/>
    <w:qFormat/>
    <w:rsid w:val="00FC0427"/>
    <w:pPr>
      <w:spacing w:after="0"/>
      <w:outlineLvl w:val="8"/>
    </w:pPr>
    <w:rPr>
      <w:rFonts w:ascii="Cambria" w:hAnsi="Cambria"/>
      <w:i/>
      <w:iCs/>
      <w:spacing w:val="5"/>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FC0427"/>
    <w:rPr>
      <w:rFonts w:asciiTheme="majorHAnsi" w:eastAsiaTheme="majorEastAsia" w:hAnsiTheme="majorHAnsi" w:cstheme="majorBidi"/>
      <w:color w:val="2F5496" w:themeColor="accent1" w:themeShade="BF"/>
      <w:sz w:val="32"/>
      <w:szCs w:val="32"/>
      <w:lang w:bidi="en-US"/>
    </w:rPr>
  </w:style>
  <w:style w:type="character" w:customStyle="1" w:styleId="Heading2Char">
    <w:name w:val="Heading 2 Char"/>
    <w:basedOn w:val="DefaultParagraphFont"/>
    <w:link w:val="Heading2"/>
    <w:rsid w:val="00FC0427"/>
    <w:rPr>
      <w:rFonts w:ascii="Cambria" w:eastAsia="Times New Roman" w:hAnsi="Cambria" w:cs="Times New Roman"/>
      <w:b/>
      <w:bCs/>
      <w:sz w:val="26"/>
      <w:szCs w:val="26"/>
    </w:rPr>
  </w:style>
  <w:style w:type="character" w:customStyle="1" w:styleId="Heading3Char">
    <w:name w:val="Heading 3 Char"/>
    <w:basedOn w:val="DefaultParagraphFont"/>
    <w:link w:val="Heading3"/>
    <w:rsid w:val="00FC0427"/>
    <w:rPr>
      <w:rFonts w:ascii="Cambria" w:eastAsia="Times New Roman" w:hAnsi="Cambria" w:cs="Times New Roman"/>
      <w:b/>
      <w:bCs/>
      <w:sz w:val="20"/>
      <w:szCs w:val="20"/>
    </w:rPr>
  </w:style>
  <w:style w:type="character" w:customStyle="1" w:styleId="Heading4Char">
    <w:name w:val="Heading 4 Char"/>
    <w:basedOn w:val="DefaultParagraphFont"/>
    <w:link w:val="Heading4"/>
    <w:rsid w:val="00FC0427"/>
    <w:rPr>
      <w:rFonts w:ascii="Cambria" w:eastAsia="Times New Roman" w:hAnsi="Cambria" w:cs="Times New Roman"/>
      <w:b/>
      <w:bCs/>
      <w:i/>
      <w:iCs/>
      <w:sz w:val="20"/>
      <w:szCs w:val="20"/>
    </w:rPr>
  </w:style>
  <w:style w:type="character" w:customStyle="1" w:styleId="Heading5Char">
    <w:name w:val="Heading 5 Char"/>
    <w:basedOn w:val="DefaultParagraphFont"/>
    <w:link w:val="Heading5"/>
    <w:rsid w:val="00FC0427"/>
    <w:rPr>
      <w:rFonts w:ascii="Cambria" w:eastAsia="Times New Roman" w:hAnsi="Cambria" w:cs="Times New Roman"/>
      <w:b/>
      <w:bCs/>
      <w:color w:val="7F7F7F"/>
      <w:sz w:val="20"/>
      <w:szCs w:val="20"/>
    </w:rPr>
  </w:style>
  <w:style w:type="character" w:customStyle="1" w:styleId="Heading6Char">
    <w:name w:val="Heading 6 Char"/>
    <w:basedOn w:val="DefaultParagraphFont"/>
    <w:link w:val="Heading6"/>
    <w:rsid w:val="00FC0427"/>
    <w:rPr>
      <w:rFonts w:ascii="Cambria" w:eastAsia="Times New Roman" w:hAnsi="Cambria" w:cs="Times New Roman"/>
      <w:b/>
      <w:bCs/>
      <w:i/>
      <w:iCs/>
      <w:color w:val="7F7F7F"/>
      <w:sz w:val="20"/>
      <w:szCs w:val="20"/>
    </w:rPr>
  </w:style>
  <w:style w:type="character" w:customStyle="1" w:styleId="Heading7Char">
    <w:name w:val="Heading 7 Char"/>
    <w:basedOn w:val="DefaultParagraphFont"/>
    <w:link w:val="Heading7"/>
    <w:rsid w:val="00FC0427"/>
    <w:rPr>
      <w:rFonts w:ascii="Cambria" w:eastAsia="Times New Roman" w:hAnsi="Cambria" w:cs="Times New Roman"/>
      <w:i/>
      <w:iCs/>
      <w:sz w:val="20"/>
      <w:szCs w:val="20"/>
    </w:rPr>
  </w:style>
  <w:style w:type="character" w:customStyle="1" w:styleId="Heading8Char">
    <w:name w:val="Heading 8 Char"/>
    <w:basedOn w:val="DefaultParagraphFont"/>
    <w:link w:val="Heading8"/>
    <w:rsid w:val="00FC0427"/>
    <w:rPr>
      <w:rFonts w:ascii="Cambria" w:eastAsia="Times New Roman" w:hAnsi="Cambria" w:cs="Times New Roman"/>
      <w:sz w:val="20"/>
      <w:szCs w:val="20"/>
    </w:rPr>
  </w:style>
  <w:style w:type="character" w:customStyle="1" w:styleId="Heading9Char">
    <w:name w:val="Heading 9 Char"/>
    <w:basedOn w:val="DefaultParagraphFont"/>
    <w:link w:val="Heading9"/>
    <w:rsid w:val="00FC0427"/>
    <w:rPr>
      <w:rFonts w:ascii="Cambria" w:eastAsia="Times New Roman" w:hAnsi="Cambria" w:cs="Times New Roman"/>
      <w:i/>
      <w:iCs/>
      <w:spacing w:val="5"/>
      <w:sz w:val="20"/>
      <w:szCs w:val="20"/>
    </w:rPr>
  </w:style>
  <w:style w:type="character" w:customStyle="1" w:styleId="Heading1Char1">
    <w:name w:val="Heading 1 Char1"/>
    <w:aliases w:val="h1 Char,Level 1 Topic Heading Char,Heading 1a Char,Section Heading Char,Hoofdstuk Char,(SCGM 1) Char"/>
    <w:link w:val="Heading1"/>
    <w:uiPriority w:val="9"/>
    <w:rsid w:val="00FC0427"/>
    <w:rPr>
      <w:rFonts w:ascii="Cambria" w:eastAsia="Times New Roman" w:hAnsi="Cambria" w:cs="Times New Roman"/>
      <w:b/>
      <w:bCs/>
      <w:sz w:val="28"/>
      <w:szCs w:val="28"/>
    </w:rPr>
  </w:style>
  <w:style w:type="paragraph" w:styleId="Title">
    <w:name w:val="Title"/>
    <w:basedOn w:val="Normal"/>
    <w:next w:val="Normal"/>
    <w:link w:val="TitleChar"/>
    <w:qFormat/>
    <w:rsid w:val="00FC0427"/>
    <w:pPr>
      <w:pBdr>
        <w:bottom w:val="single" w:sz="4" w:space="1" w:color="auto"/>
      </w:pBdr>
      <w:spacing w:line="240" w:lineRule="auto"/>
      <w:contextualSpacing/>
    </w:pPr>
    <w:rPr>
      <w:rFonts w:ascii="Cambria" w:hAnsi="Cambria"/>
      <w:spacing w:val="5"/>
      <w:sz w:val="52"/>
      <w:szCs w:val="52"/>
      <w:lang w:bidi="ar-SA"/>
    </w:rPr>
  </w:style>
  <w:style w:type="character" w:customStyle="1" w:styleId="TitleChar">
    <w:name w:val="Title Char"/>
    <w:basedOn w:val="DefaultParagraphFont"/>
    <w:link w:val="Title"/>
    <w:rsid w:val="00FC0427"/>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C0427"/>
    <w:pPr>
      <w:spacing w:after="600"/>
    </w:pPr>
    <w:rPr>
      <w:rFonts w:ascii="Cambria" w:hAnsi="Cambria"/>
      <w:i/>
      <w:iCs/>
      <w:spacing w:val="13"/>
      <w:sz w:val="24"/>
      <w:szCs w:val="24"/>
      <w:lang w:bidi="ar-SA"/>
    </w:rPr>
  </w:style>
  <w:style w:type="character" w:customStyle="1" w:styleId="SubtitleChar">
    <w:name w:val="Subtitle Char"/>
    <w:basedOn w:val="DefaultParagraphFont"/>
    <w:link w:val="Subtitle"/>
    <w:uiPriority w:val="11"/>
    <w:rsid w:val="00FC0427"/>
    <w:rPr>
      <w:rFonts w:ascii="Cambria" w:eastAsia="Times New Roman" w:hAnsi="Cambria" w:cs="Times New Roman"/>
      <w:i/>
      <w:iCs/>
      <w:spacing w:val="13"/>
      <w:sz w:val="24"/>
      <w:szCs w:val="24"/>
    </w:rPr>
  </w:style>
  <w:style w:type="character" w:styleId="Strong">
    <w:name w:val="Strong"/>
    <w:uiPriority w:val="22"/>
    <w:qFormat/>
    <w:rsid w:val="00FC0427"/>
    <w:rPr>
      <w:b/>
      <w:bCs/>
    </w:rPr>
  </w:style>
  <w:style w:type="character" w:styleId="Emphasis">
    <w:name w:val="Emphasis"/>
    <w:uiPriority w:val="20"/>
    <w:qFormat/>
    <w:rsid w:val="00FC0427"/>
    <w:rPr>
      <w:b/>
      <w:bCs/>
      <w:i/>
      <w:iCs/>
      <w:spacing w:val="10"/>
      <w:bdr w:val="none" w:sz="0" w:space="0" w:color="auto"/>
      <w:shd w:val="clear" w:color="auto" w:fill="auto"/>
    </w:rPr>
  </w:style>
  <w:style w:type="paragraph" w:styleId="NoSpacing">
    <w:name w:val="No Spacing"/>
    <w:basedOn w:val="Normal"/>
    <w:link w:val="NoSpacingChar"/>
    <w:uiPriority w:val="1"/>
    <w:qFormat/>
    <w:rsid w:val="00FC0427"/>
    <w:pPr>
      <w:spacing w:after="0" w:line="240" w:lineRule="auto"/>
    </w:pPr>
  </w:style>
  <w:style w:type="character" w:customStyle="1" w:styleId="NoSpacingChar">
    <w:name w:val="No Spacing Char"/>
    <w:link w:val="NoSpacing"/>
    <w:uiPriority w:val="1"/>
    <w:rsid w:val="00FC0427"/>
    <w:rPr>
      <w:rFonts w:ascii="Calibri" w:eastAsia="Times New Roman" w:hAnsi="Calibri" w:cs="Times New Roman"/>
      <w:lang w:bidi="en-US"/>
    </w:rPr>
  </w:style>
  <w:style w:type="paragraph" w:styleId="ListParagraph">
    <w:name w:val="List Paragraph"/>
    <w:basedOn w:val="Normal"/>
    <w:link w:val="ListParagraphChar"/>
    <w:uiPriority w:val="34"/>
    <w:qFormat/>
    <w:rsid w:val="00FC0427"/>
    <w:pPr>
      <w:ind w:left="720"/>
      <w:contextualSpacing/>
    </w:pPr>
  </w:style>
  <w:style w:type="paragraph" w:styleId="Quote">
    <w:name w:val="Quote"/>
    <w:basedOn w:val="Normal"/>
    <w:next w:val="Normal"/>
    <w:link w:val="QuoteChar"/>
    <w:uiPriority w:val="29"/>
    <w:qFormat/>
    <w:rsid w:val="00FC0427"/>
    <w:pPr>
      <w:spacing w:before="200" w:after="0"/>
      <w:ind w:left="360" w:right="360"/>
    </w:pPr>
    <w:rPr>
      <w:i/>
      <w:iCs/>
      <w:sz w:val="20"/>
      <w:szCs w:val="20"/>
      <w:lang w:bidi="ar-SA"/>
    </w:rPr>
  </w:style>
  <w:style w:type="character" w:customStyle="1" w:styleId="QuoteChar">
    <w:name w:val="Quote Char"/>
    <w:basedOn w:val="DefaultParagraphFont"/>
    <w:link w:val="Quote"/>
    <w:uiPriority w:val="29"/>
    <w:rsid w:val="00FC0427"/>
    <w:rPr>
      <w:rFonts w:ascii="Calibri" w:eastAsia="Times New Roman" w:hAnsi="Calibri" w:cs="Times New Roman"/>
      <w:i/>
      <w:iCs/>
      <w:sz w:val="20"/>
      <w:szCs w:val="20"/>
    </w:rPr>
  </w:style>
  <w:style w:type="paragraph" w:styleId="IntenseQuote">
    <w:name w:val="Intense Quote"/>
    <w:basedOn w:val="Normal"/>
    <w:next w:val="Normal"/>
    <w:link w:val="IntenseQuoteChar"/>
    <w:uiPriority w:val="30"/>
    <w:qFormat/>
    <w:rsid w:val="00FC0427"/>
    <w:pPr>
      <w:pBdr>
        <w:bottom w:val="single" w:sz="4" w:space="1" w:color="auto"/>
      </w:pBdr>
      <w:spacing w:before="200" w:after="280"/>
      <w:ind w:left="1008" w:right="1152"/>
      <w:jc w:val="both"/>
    </w:pPr>
    <w:rPr>
      <w:b/>
      <w:bCs/>
      <w:i/>
      <w:iCs/>
      <w:sz w:val="20"/>
      <w:szCs w:val="20"/>
      <w:lang w:bidi="ar-SA"/>
    </w:rPr>
  </w:style>
  <w:style w:type="character" w:customStyle="1" w:styleId="IntenseQuoteChar">
    <w:name w:val="Intense Quote Char"/>
    <w:basedOn w:val="DefaultParagraphFont"/>
    <w:link w:val="IntenseQuote"/>
    <w:uiPriority w:val="30"/>
    <w:rsid w:val="00FC0427"/>
    <w:rPr>
      <w:rFonts w:ascii="Calibri" w:eastAsia="Times New Roman" w:hAnsi="Calibri" w:cs="Times New Roman"/>
      <w:b/>
      <w:bCs/>
      <w:i/>
      <w:iCs/>
      <w:sz w:val="20"/>
      <w:szCs w:val="20"/>
    </w:rPr>
  </w:style>
  <w:style w:type="character" w:styleId="SubtleEmphasis">
    <w:name w:val="Subtle Emphasis"/>
    <w:uiPriority w:val="19"/>
    <w:qFormat/>
    <w:rsid w:val="00FC0427"/>
    <w:rPr>
      <w:i/>
      <w:iCs/>
    </w:rPr>
  </w:style>
  <w:style w:type="character" w:styleId="IntenseEmphasis">
    <w:name w:val="Intense Emphasis"/>
    <w:uiPriority w:val="21"/>
    <w:qFormat/>
    <w:rsid w:val="00FC0427"/>
    <w:rPr>
      <w:b/>
      <w:bCs/>
    </w:rPr>
  </w:style>
  <w:style w:type="character" w:styleId="SubtleReference">
    <w:name w:val="Subtle Reference"/>
    <w:uiPriority w:val="31"/>
    <w:qFormat/>
    <w:rsid w:val="00FC0427"/>
    <w:rPr>
      <w:smallCaps/>
    </w:rPr>
  </w:style>
  <w:style w:type="character" w:styleId="IntenseReference">
    <w:name w:val="Intense Reference"/>
    <w:uiPriority w:val="32"/>
    <w:qFormat/>
    <w:rsid w:val="00FC0427"/>
    <w:rPr>
      <w:smallCaps/>
      <w:spacing w:val="5"/>
      <w:u w:val="single"/>
    </w:rPr>
  </w:style>
  <w:style w:type="character" w:styleId="BookTitle">
    <w:name w:val="Book Title"/>
    <w:uiPriority w:val="33"/>
    <w:qFormat/>
    <w:rsid w:val="00FC0427"/>
    <w:rPr>
      <w:i/>
      <w:iCs/>
      <w:smallCaps/>
      <w:spacing w:val="5"/>
    </w:rPr>
  </w:style>
  <w:style w:type="paragraph" w:styleId="TOCHeading">
    <w:name w:val="TOC Heading"/>
    <w:basedOn w:val="Heading1"/>
    <w:next w:val="Normal"/>
    <w:uiPriority w:val="39"/>
    <w:qFormat/>
    <w:rsid w:val="00FC0427"/>
    <w:pPr>
      <w:outlineLvl w:val="9"/>
    </w:pPr>
    <w:rPr>
      <w:lang w:bidi="en-US"/>
    </w:rPr>
  </w:style>
  <w:style w:type="paragraph" w:styleId="BodyTextIndent">
    <w:name w:val="Body Text Indent"/>
    <w:basedOn w:val="Normal"/>
    <w:link w:val="BodyTextIndentChar"/>
    <w:rsid w:val="00FC0427"/>
    <w:pPr>
      <w:overflowPunct w:val="0"/>
      <w:autoSpaceDE w:val="0"/>
      <w:autoSpaceDN w:val="0"/>
      <w:adjustRightInd w:val="0"/>
      <w:spacing w:after="0" w:line="240" w:lineRule="auto"/>
      <w:ind w:firstLine="720"/>
      <w:textAlignment w:val="baseline"/>
    </w:pPr>
    <w:rPr>
      <w:rFonts w:ascii="Courier New" w:hAnsi="Courier New"/>
      <w:sz w:val="20"/>
      <w:szCs w:val="20"/>
      <w:lang w:bidi="ar-SA"/>
    </w:rPr>
  </w:style>
  <w:style w:type="character" w:customStyle="1" w:styleId="BodyTextIndentChar">
    <w:name w:val="Body Text Indent Char"/>
    <w:basedOn w:val="DefaultParagraphFont"/>
    <w:link w:val="BodyTextIndent"/>
    <w:rsid w:val="00FC0427"/>
    <w:rPr>
      <w:rFonts w:ascii="Courier New" w:eastAsia="Times New Roman" w:hAnsi="Courier New" w:cs="Times New Roman"/>
      <w:sz w:val="20"/>
      <w:szCs w:val="20"/>
    </w:rPr>
  </w:style>
  <w:style w:type="paragraph" w:styleId="BodyTextIndent2">
    <w:name w:val="Body Text Indent 2"/>
    <w:basedOn w:val="Normal"/>
    <w:link w:val="BodyTextIndent2Char"/>
    <w:unhideWhenUsed/>
    <w:rsid w:val="00FC0427"/>
    <w:pPr>
      <w:spacing w:after="120" w:line="480" w:lineRule="auto"/>
      <w:ind w:left="360"/>
    </w:pPr>
  </w:style>
  <w:style w:type="character" w:customStyle="1" w:styleId="BodyTextIndent2Char">
    <w:name w:val="Body Text Indent 2 Char"/>
    <w:basedOn w:val="DefaultParagraphFont"/>
    <w:link w:val="BodyTextIndent2"/>
    <w:rsid w:val="00FC0427"/>
    <w:rPr>
      <w:rFonts w:ascii="Calibri" w:eastAsia="Times New Roman" w:hAnsi="Calibri" w:cs="Times New Roman"/>
      <w:lang w:bidi="en-US"/>
    </w:rPr>
  </w:style>
  <w:style w:type="paragraph" w:styleId="BlockText">
    <w:name w:val="Block Text"/>
    <w:basedOn w:val="Normal"/>
    <w:rsid w:val="00FC0427"/>
    <w:pPr>
      <w:tabs>
        <w:tab w:val="left" w:pos="720"/>
        <w:tab w:val="left" w:pos="1440"/>
        <w:tab w:val="left" w:pos="4320"/>
      </w:tabs>
      <w:suppressAutoHyphens/>
      <w:overflowPunct w:val="0"/>
      <w:autoSpaceDE w:val="0"/>
      <w:autoSpaceDN w:val="0"/>
      <w:adjustRightInd w:val="0"/>
      <w:spacing w:after="240" w:line="240" w:lineRule="auto"/>
      <w:ind w:left="1440" w:right="192" w:hanging="1440"/>
      <w:jc w:val="both"/>
      <w:textAlignment w:val="baseline"/>
    </w:pPr>
    <w:rPr>
      <w:rFonts w:ascii="Arial" w:hAnsi="Arial"/>
      <w:spacing w:val="-3"/>
      <w:sz w:val="20"/>
      <w:szCs w:val="20"/>
      <w:lang w:val="en-GB" w:bidi="ar-SA"/>
    </w:rPr>
  </w:style>
  <w:style w:type="paragraph" w:customStyle="1" w:styleId="StyleStyleHeading910ptLeft0cmHanging125cm5pt">
    <w:name w:val="Style Style Heading 9 + 10 pt Left:  0 cm Hanging:  1.25 cm + 5 pt"/>
    <w:basedOn w:val="Normal"/>
    <w:rsid w:val="00FC0427"/>
    <w:pPr>
      <w:tabs>
        <w:tab w:val="left" w:pos="284"/>
      </w:tabs>
      <w:overflowPunct w:val="0"/>
      <w:autoSpaceDE w:val="0"/>
      <w:autoSpaceDN w:val="0"/>
      <w:adjustRightInd w:val="0"/>
      <w:spacing w:after="0" w:line="240" w:lineRule="auto"/>
      <w:ind w:left="284" w:hanging="284"/>
      <w:jc w:val="both"/>
      <w:textAlignment w:val="baseline"/>
      <w:outlineLvl w:val="8"/>
    </w:pPr>
    <w:rPr>
      <w:rFonts w:ascii="Arial" w:hAnsi="Arial"/>
      <w:b/>
      <w:bCs/>
      <w:sz w:val="10"/>
      <w:szCs w:val="20"/>
      <w:lang w:val="en-GB" w:bidi="ar-SA"/>
    </w:rPr>
  </w:style>
  <w:style w:type="paragraph" w:styleId="BodyText3">
    <w:name w:val="Body Text 3"/>
    <w:basedOn w:val="Normal"/>
    <w:link w:val="BodyText3Char"/>
    <w:unhideWhenUsed/>
    <w:rsid w:val="00FC0427"/>
    <w:pPr>
      <w:spacing w:after="120"/>
    </w:pPr>
    <w:rPr>
      <w:sz w:val="16"/>
      <w:szCs w:val="16"/>
    </w:rPr>
  </w:style>
  <w:style w:type="character" w:customStyle="1" w:styleId="BodyText3Char">
    <w:name w:val="Body Text 3 Char"/>
    <w:basedOn w:val="DefaultParagraphFont"/>
    <w:link w:val="BodyText3"/>
    <w:rsid w:val="00FC0427"/>
    <w:rPr>
      <w:rFonts w:ascii="Calibri" w:eastAsia="Times New Roman" w:hAnsi="Calibri" w:cs="Times New Roman"/>
      <w:sz w:val="16"/>
      <w:szCs w:val="16"/>
      <w:lang w:bidi="en-US"/>
    </w:rPr>
  </w:style>
  <w:style w:type="paragraph" w:styleId="BalloonText">
    <w:name w:val="Balloon Text"/>
    <w:basedOn w:val="Normal"/>
    <w:link w:val="BalloonTextChar"/>
    <w:unhideWhenUsed/>
    <w:rsid w:val="00FC04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C0427"/>
    <w:rPr>
      <w:rFonts w:ascii="Tahoma" w:eastAsia="Times New Roman" w:hAnsi="Tahoma" w:cs="Tahoma"/>
      <w:sz w:val="16"/>
      <w:szCs w:val="16"/>
      <w:lang w:bidi="en-US"/>
    </w:rPr>
  </w:style>
  <w:style w:type="character" w:styleId="Hyperlink">
    <w:name w:val="Hyperlink"/>
    <w:unhideWhenUsed/>
    <w:rsid w:val="00FC0427"/>
    <w:rPr>
      <w:color w:val="0000FF"/>
      <w:u w:val="single"/>
    </w:rPr>
  </w:style>
  <w:style w:type="paragraph" w:customStyle="1" w:styleId="ContractText1">
    <w:name w:val="Contract Text 1"/>
    <w:basedOn w:val="Normal"/>
    <w:rsid w:val="00FC0427"/>
    <w:pPr>
      <w:numPr>
        <w:numId w:val="1"/>
      </w:numPr>
      <w:spacing w:after="120" w:line="240" w:lineRule="auto"/>
    </w:pPr>
    <w:rPr>
      <w:rFonts w:ascii="Times New Roman" w:hAnsi="Times New Roman"/>
      <w:sz w:val="18"/>
      <w:szCs w:val="20"/>
      <w:lang w:val="en-GB" w:bidi="ar-SA"/>
    </w:rPr>
  </w:style>
  <w:style w:type="paragraph" w:styleId="BodyText">
    <w:name w:val="Body Text"/>
    <w:basedOn w:val="Normal"/>
    <w:link w:val="BodyTextChar"/>
    <w:unhideWhenUsed/>
    <w:rsid w:val="00FC0427"/>
    <w:pPr>
      <w:spacing w:after="120"/>
    </w:pPr>
  </w:style>
  <w:style w:type="character" w:customStyle="1" w:styleId="BodyTextChar">
    <w:name w:val="Body Text Char"/>
    <w:basedOn w:val="DefaultParagraphFont"/>
    <w:link w:val="BodyText"/>
    <w:rsid w:val="00FC0427"/>
    <w:rPr>
      <w:rFonts w:ascii="Calibri" w:eastAsia="Times New Roman" w:hAnsi="Calibri" w:cs="Times New Roman"/>
      <w:lang w:bidi="en-US"/>
    </w:rPr>
  </w:style>
  <w:style w:type="table" w:styleId="TableGrid">
    <w:name w:val="Table Grid"/>
    <w:basedOn w:val="TableNormal"/>
    <w:rsid w:val="00FC0427"/>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
    <w:name w:val="xl24"/>
    <w:basedOn w:val="Normal"/>
    <w:rsid w:val="00FC0427"/>
    <w:pPr>
      <w:spacing w:before="100" w:beforeAutospacing="1" w:after="100" w:afterAutospacing="1" w:line="240" w:lineRule="auto"/>
    </w:pPr>
    <w:rPr>
      <w:rFonts w:ascii="Arial" w:hAnsi="Arial" w:cs="Arial"/>
      <w:b/>
      <w:bCs/>
      <w:sz w:val="24"/>
      <w:szCs w:val="24"/>
      <w:lang w:val="en-GB" w:bidi="ar-SA"/>
    </w:rPr>
  </w:style>
  <w:style w:type="paragraph" w:styleId="Header">
    <w:name w:val="header"/>
    <w:aliases w:val="Header1"/>
    <w:basedOn w:val="Normal"/>
    <w:link w:val="HeaderChar"/>
    <w:unhideWhenUsed/>
    <w:rsid w:val="00FC0427"/>
    <w:pPr>
      <w:tabs>
        <w:tab w:val="center" w:pos="4680"/>
        <w:tab w:val="right" w:pos="9360"/>
      </w:tabs>
    </w:pPr>
  </w:style>
  <w:style w:type="character" w:customStyle="1" w:styleId="HeaderChar">
    <w:name w:val="Header Char"/>
    <w:aliases w:val="Header1 Char"/>
    <w:basedOn w:val="DefaultParagraphFont"/>
    <w:link w:val="Header"/>
    <w:rsid w:val="00FC0427"/>
    <w:rPr>
      <w:rFonts w:ascii="Calibri" w:eastAsia="Times New Roman" w:hAnsi="Calibri" w:cs="Times New Roman"/>
      <w:lang w:bidi="en-US"/>
    </w:rPr>
  </w:style>
  <w:style w:type="paragraph" w:styleId="Footer">
    <w:name w:val="footer"/>
    <w:basedOn w:val="Normal"/>
    <w:link w:val="FooterChar"/>
    <w:uiPriority w:val="99"/>
    <w:unhideWhenUsed/>
    <w:rsid w:val="00FC0427"/>
    <w:pPr>
      <w:tabs>
        <w:tab w:val="center" w:pos="4680"/>
        <w:tab w:val="right" w:pos="9360"/>
      </w:tabs>
    </w:pPr>
  </w:style>
  <w:style w:type="character" w:customStyle="1" w:styleId="FooterChar">
    <w:name w:val="Footer Char"/>
    <w:basedOn w:val="DefaultParagraphFont"/>
    <w:link w:val="Footer"/>
    <w:uiPriority w:val="99"/>
    <w:rsid w:val="00FC0427"/>
    <w:rPr>
      <w:rFonts w:ascii="Calibri" w:eastAsia="Times New Roman" w:hAnsi="Calibri" w:cs="Times New Roman"/>
      <w:lang w:bidi="en-US"/>
    </w:rPr>
  </w:style>
  <w:style w:type="paragraph" w:styleId="BodyTextIndent3">
    <w:name w:val="Body Text Indent 3"/>
    <w:basedOn w:val="Normal"/>
    <w:link w:val="BodyTextIndent3Char"/>
    <w:rsid w:val="00FC0427"/>
    <w:pPr>
      <w:spacing w:after="120"/>
      <w:ind w:left="283"/>
    </w:pPr>
    <w:rPr>
      <w:sz w:val="16"/>
      <w:szCs w:val="16"/>
    </w:rPr>
  </w:style>
  <w:style w:type="character" w:customStyle="1" w:styleId="BodyTextIndent3Char">
    <w:name w:val="Body Text Indent 3 Char"/>
    <w:basedOn w:val="DefaultParagraphFont"/>
    <w:link w:val="BodyTextIndent3"/>
    <w:rsid w:val="00FC0427"/>
    <w:rPr>
      <w:rFonts w:ascii="Calibri" w:eastAsia="Times New Roman" w:hAnsi="Calibri" w:cs="Times New Roman"/>
      <w:sz w:val="16"/>
      <w:szCs w:val="16"/>
      <w:lang w:bidi="en-US"/>
    </w:rPr>
  </w:style>
  <w:style w:type="paragraph" w:styleId="PlainText">
    <w:name w:val="Plain Text"/>
    <w:basedOn w:val="Normal"/>
    <w:link w:val="PlainTextChar"/>
    <w:rsid w:val="00FC0427"/>
    <w:pPr>
      <w:spacing w:after="0" w:line="240" w:lineRule="auto"/>
    </w:pPr>
    <w:rPr>
      <w:rFonts w:ascii="Arial" w:hAnsi="Arial" w:cs="Arial"/>
      <w:color w:val="000080"/>
      <w:sz w:val="20"/>
      <w:szCs w:val="20"/>
      <w:lang w:bidi="ar-SA"/>
    </w:rPr>
  </w:style>
  <w:style w:type="character" w:customStyle="1" w:styleId="PlainTextChar">
    <w:name w:val="Plain Text Char"/>
    <w:basedOn w:val="DefaultParagraphFont"/>
    <w:link w:val="PlainText"/>
    <w:rsid w:val="00FC0427"/>
    <w:rPr>
      <w:rFonts w:ascii="Arial" w:eastAsia="Times New Roman" w:hAnsi="Arial" w:cs="Arial"/>
      <w:color w:val="000080"/>
      <w:sz w:val="20"/>
      <w:szCs w:val="20"/>
    </w:rPr>
  </w:style>
  <w:style w:type="character" w:styleId="CommentReference">
    <w:name w:val="annotation reference"/>
    <w:rsid w:val="00FC0427"/>
    <w:rPr>
      <w:sz w:val="16"/>
      <w:szCs w:val="16"/>
    </w:rPr>
  </w:style>
  <w:style w:type="paragraph" w:styleId="CommentText">
    <w:name w:val="annotation text"/>
    <w:basedOn w:val="Normal"/>
    <w:link w:val="CommentTextChar"/>
    <w:rsid w:val="00FC0427"/>
    <w:rPr>
      <w:sz w:val="20"/>
      <w:szCs w:val="20"/>
    </w:rPr>
  </w:style>
  <w:style w:type="character" w:customStyle="1" w:styleId="CommentTextChar">
    <w:name w:val="Comment Text Char"/>
    <w:basedOn w:val="DefaultParagraphFont"/>
    <w:link w:val="CommentText"/>
    <w:rsid w:val="00FC0427"/>
    <w:rPr>
      <w:rFonts w:ascii="Calibri" w:eastAsia="Times New Roman" w:hAnsi="Calibri" w:cs="Times New Roman"/>
      <w:sz w:val="20"/>
      <w:szCs w:val="20"/>
      <w:lang w:bidi="en-US"/>
    </w:rPr>
  </w:style>
  <w:style w:type="paragraph" w:styleId="CommentSubject">
    <w:name w:val="annotation subject"/>
    <w:basedOn w:val="CommentText"/>
    <w:next w:val="CommentText"/>
    <w:link w:val="CommentSubjectChar"/>
    <w:semiHidden/>
    <w:rsid w:val="00FC0427"/>
    <w:rPr>
      <w:b/>
      <w:bCs/>
    </w:rPr>
  </w:style>
  <w:style w:type="character" w:customStyle="1" w:styleId="CommentSubjectChar">
    <w:name w:val="Comment Subject Char"/>
    <w:basedOn w:val="CommentTextChar"/>
    <w:link w:val="CommentSubject"/>
    <w:semiHidden/>
    <w:rsid w:val="00FC0427"/>
    <w:rPr>
      <w:rFonts w:ascii="Calibri" w:eastAsia="Times New Roman" w:hAnsi="Calibri" w:cs="Times New Roman"/>
      <w:b/>
      <w:bCs/>
      <w:sz w:val="20"/>
      <w:szCs w:val="20"/>
      <w:lang w:bidi="en-US"/>
    </w:rPr>
  </w:style>
  <w:style w:type="paragraph" w:styleId="EnvelopeReturn">
    <w:name w:val="envelope return"/>
    <w:basedOn w:val="Normal"/>
    <w:rsid w:val="00FC0427"/>
    <w:pPr>
      <w:spacing w:after="0" w:line="240" w:lineRule="auto"/>
    </w:pPr>
    <w:rPr>
      <w:rFonts w:ascii="Times New Roman" w:hAnsi="Times New Roman"/>
      <w:snapToGrid w:val="0"/>
      <w:sz w:val="20"/>
      <w:szCs w:val="20"/>
      <w:lang w:bidi="ar-SA"/>
    </w:rPr>
  </w:style>
  <w:style w:type="character" w:styleId="PageNumber">
    <w:name w:val="page number"/>
    <w:basedOn w:val="DefaultParagraphFont"/>
    <w:rsid w:val="00FC0427"/>
  </w:style>
  <w:style w:type="paragraph" w:customStyle="1" w:styleId="leadcopy">
    <w:name w:val="leadcopy"/>
    <w:basedOn w:val="Normal"/>
    <w:rsid w:val="00FC0427"/>
    <w:pPr>
      <w:spacing w:before="100" w:beforeAutospacing="1" w:after="100" w:afterAutospacing="1" w:line="195" w:lineRule="atLeast"/>
    </w:pPr>
    <w:rPr>
      <w:rFonts w:ascii="Arial" w:eastAsia="Arial Unicode MS" w:hAnsi="Arial" w:cs="Arial"/>
      <w:color w:val="333333"/>
      <w:sz w:val="17"/>
      <w:szCs w:val="17"/>
      <w:lang w:bidi="ar-SA"/>
    </w:rPr>
  </w:style>
  <w:style w:type="paragraph" w:styleId="BodyText2">
    <w:name w:val="Body Text 2"/>
    <w:basedOn w:val="Normal"/>
    <w:link w:val="BodyText2Char"/>
    <w:rsid w:val="00FC0427"/>
    <w:pPr>
      <w:spacing w:after="0" w:line="240" w:lineRule="auto"/>
      <w:jc w:val="both"/>
    </w:pPr>
    <w:rPr>
      <w:rFonts w:ascii="Times New Roman" w:hAnsi="Times New Roman"/>
      <w:sz w:val="16"/>
      <w:szCs w:val="20"/>
      <w:lang w:bidi="ar-SA"/>
    </w:rPr>
  </w:style>
  <w:style w:type="character" w:customStyle="1" w:styleId="BodyText2Char">
    <w:name w:val="Body Text 2 Char"/>
    <w:basedOn w:val="DefaultParagraphFont"/>
    <w:link w:val="BodyText2"/>
    <w:rsid w:val="00FC0427"/>
    <w:rPr>
      <w:rFonts w:ascii="Times New Roman" w:eastAsia="Times New Roman" w:hAnsi="Times New Roman" w:cs="Times New Roman"/>
      <w:sz w:val="16"/>
      <w:szCs w:val="20"/>
    </w:rPr>
  </w:style>
  <w:style w:type="table" w:styleId="LightList-Accent2">
    <w:name w:val="Light List Accent 2"/>
    <w:basedOn w:val="TableNormal"/>
    <w:uiPriority w:val="61"/>
    <w:rsid w:val="00FC0427"/>
    <w:pPr>
      <w:spacing w:after="0" w:line="240" w:lineRule="auto"/>
    </w:pPr>
    <w:rPr>
      <w:rFonts w:ascii="Calibri" w:eastAsia="Times New Roman" w:hAnsi="Calibri" w:cs="Times New Roman"/>
      <w:sz w:val="20"/>
      <w:szCs w:val="20"/>
      <w:lang w:val="ro-RO" w:eastAsia="ro-RO"/>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character" w:customStyle="1" w:styleId="ListParagraphChar">
    <w:name w:val="List Paragraph Char"/>
    <w:link w:val="ListParagraph"/>
    <w:uiPriority w:val="34"/>
    <w:locked/>
    <w:rsid w:val="00FC0427"/>
    <w:rPr>
      <w:rFonts w:ascii="Calibri" w:eastAsia="Times New Roman" w:hAnsi="Calibri" w:cs="Times New Roman"/>
      <w:lang w:bidi="en-US"/>
    </w:rPr>
  </w:style>
  <w:style w:type="paragraph" w:customStyle="1" w:styleId="TableText">
    <w:name w:val="Table Text"/>
    <w:basedOn w:val="Normal"/>
    <w:rsid w:val="00FC0427"/>
    <w:pPr>
      <w:keepLines/>
      <w:spacing w:before="120" w:after="120" w:line="240" w:lineRule="auto"/>
    </w:pPr>
    <w:rPr>
      <w:rFonts w:ascii="Book Antiqua" w:hAnsi="Book Antiqua"/>
      <w:sz w:val="16"/>
      <w:szCs w:val="20"/>
      <w:lang w:bidi="ar-SA"/>
    </w:rPr>
  </w:style>
  <w:style w:type="paragraph" w:customStyle="1" w:styleId="TableTitle">
    <w:name w:val="Table Title"/>
    <w:basedOn w:val="Normal"/>
    <w:rsid w:val="00FC0427"/>
    <w:pPr>
      <w:spacing w:before="40" w:after="40" w:line="240" w:lineRule="auto"/>
    </w:pPr>
    <w:rPr>
      <w:rFonts w:ascii="Times New Roman" w:hAnsi="Times New Roman"/>
      <w:b/>
      <w:szCs w:val="20"/>
      <w:lang w:val="en-GB" w:bidi="ar-SA"/>
    </w:rPr>
  </w:style>
  <w:style w:type="paragraph" w:customStyle="1" w:styleId="TableHeading">
    <w:name w:val="Table Heading"/>
    <w:basedOn w:val="TableText"/>
    <w:rsid w:val="00FC0427"/>
    <w:rPr>
      <w:b/>
    </w:rPr>
  </w:style>
  <w:style w:type="paragraph" w:customStyle="1" w:styleId="TextContractCharChar">
    <w:name w:val="Text Contract Char Char"/>
    <w:basedOn w:val="Normal"/>
    <w:rsid w:val="00FC0427"/>
    <w:pPr>
      <w:suppressAutoHyphens/>
      <w:autoSpaceDE w:val="0"/>
      <w:autoSpaceDN w:val="0"/>
      <w:adjustRightInd w:val="0"/>
      <w:spacing w:before="120" w:after="120" w:line="240" w:lineRule="auto"/>
      <w:jc w:val="both"/>
    </w:pPr>
    <w:rPr>
      <w:rFonts w:ascii="Arial" w:hAnsi="Arial" w:cs="Arial"/>
      <w:szCs w:val="20"/>
      <w:lang w:val="ro-RO" w:eastAsia="en-GB" w:bidi="ar-SA"/>
    </w:rPr>
  </w:style>
  <w:style w:type="paragraph" w:customStyle="1" w:styleId="StyleTextContractBefore12pt">
    <w:name w:val="Style Text Contract + Before:  12 pt"/>
    <w:basedOn w:val="TextContractCharChar"/>
    <w:rsid w:val="00FC0427"/>
    <w:rPr>
      <w:rFonts w:cs="Times New Roman"/>
    </w:rPr>
  </w:style>
  <w:style w:type="character" w:customStyle="1" w:styleId="StyleTextContractBoldChar">
    <w:name w:val="Style Text Contract + Bold Char"/>
    <w:basedOn w:val="DefaultParagraphFont"/>
    <w:rsid w:val="00FC0427"/>
    <w:rPr>
      <w:rFonts w:ascii="Arial" w:hAnsi="Arial" w:cs="Arial"/>
      <w:b/>
      <w:bCs/>
      <w:noProof w:val="0"/>
      <w:sz w:val="22"/>
      <w:lang w:val="ro-RO" w:bidi="ar-SA"/>
    </w:rPr>
  </w:style>
  <w:style w:type="paragraph" w:customStyle="1" w:styleId="E-Heading1">
    <w:name w:val="E-Heading 1"/>
    <w:basedOn w:val="Heading1"/>
    <w:next w:val="E-Body1"/>
    <w:uiPriority w:val="99"/>
    <w:rsid w:val="00FC0427"/>
    <w:pPr>
      <w:keepNext/>
      <w:keepLines/>
      <w:numPr>
        <w:numId w:val="5"/>
      </w:numPr>
      <w:tabs>
        <w:tab w:val="left" w:pos="0"/>
        <w:tab w:val="num" w:pos="360"/>
      </w:tabs>
      <w:spacing w:before="600" w:line="240" w:lineRule="auto"/>
      <w:ind w:left="0" w:firstLine="0"/>
      <w:contextualSpacing w:val="0"/>
    </w:pPr>
    <w:rPr>
      <w:rFonts w:ascii="Tahoma" w:hAnsi="Tahoma" w:cs="Arial"/>
      <w:b w:val="0"/>
      <w:kern w:val="32"/>
      <w:sz w:val="36"/>
      <w:szCs w:val="32"/>
    </w:rPr>
  </w:style>
  <w:style w:type="paragraph" w:customStyle="1" w:styleId="E-Body1">
    <w:name w:val="E-Body 1"/>
    <w:basedOn w:val="Normal"/>
    <w:link w:val="E-Body1Char"/>
    <w:rsid w:val="00FC0427"/>
    <w:pPr>
      <w:spacing w:before="130" w:after="0" w:line="240" w:lineRule="auto"/>
      <w:jc w:val="both"/>
    </w:pPr>
    <w:rPr>
      <w:rFonts w:ascii="Tahoma" w:hAnsi="Tahoma"/>
      <w:sz w:val="20"/>
      <w:szCs w:val="24"/>
      <w:lang w:val="ro-RO" w:bidi="ar-SA"/>
    </w:rPr>
  </w:style>
  <w:style w:type="paragraph" w:customStyle="1" w:styleId="E-Heading2">
    <w:name w:val="E-Heading 2"/>
    <w:basedOn w:val="Heading2"/>
    <w:next w:val="E-Body1"/>
    <w:rsid w:val="00FC0427"/>
    <w:pPr>
      <w:keepNext/>
      <w:numPr>
        <w:ilvl w:val="1"/>
        <w:numId w:val="5"/>
      </w:numPr>
      <w:tabs>
        <w:tab w:val="left" w:pos="0"/>
        <w:tab w:val="num" w:pos="360"/>
      </w:tabs>
      <w:spacing w:before="300" w:line="240" w:lineRule="auto"/>
      <w:ind w:left="0" w:hanging="851"/>
    </w:pPr>
    <w:rPr>
      <w:rFonts w:ascii="Tahoma" w:hAnsi="Tahoma" w:cs="Arial"/>
      <w:b w:val="0"/>
      <w:iCs/>
      <w:sz w:val="28"/>
      <w:szCs w:val="28"/>
      <w:lang w:val="ro-RO"/>
    </w:rPr>
  </w:style>
  <w:style w:type="paragraph" w:customStyle="1" w:styleId="E-Heading3">
    <w:name w:val="E-Heading 3"/>
    <w:basedOn w:val="Heading3"/>
    <w:next w:val="E-Body1"/>
    <w:rsid w:val="00FC0427"/>
    <w:pPr>
      <w:keepNext/>
      <w:numPr>
        <w:ilvl w:val="2"/>
        <w:numId w:val="5"/>
      </w:numPr>
      <w:tabs>
        <w:tab w:val="left" w:pos="0"/>
        <w:tab w:val="num" w:pos="360"/>
      </w:tabs>
      <w:spacing w:before="300" w:after="60" w:line="240" w:lineRule="auto"/>
      <w:ind w:left="0" w:hanging="992"/>
    </w:pPr>
    <w:rPr>
      <w:rFonts w:ascii="Tahoma" w:hAnsi="Tahoma" w:cs="Arial"/>
      <w:b w:val="0"/>
      <w:sz w:val="24"/>
      <w:szCs w:val="26"/>
      <w:lang w:val="ro-RO"/>
    </w:rPr>
  </w:style>
  <w:style w:type="character" w:customStyle="1" w:styleId="E-Body1Char">
    <w:name w:val="E-Body 1 Char"/>
    <w:basedOn w:val="DefaultParagraphFont"/>
    <w:link w:val="E-Body1"/>
    <w:rsid w:val="00FC0427"/>
    <w:rPr>
      <w:rFonts w:ascii="Tahoma" w:eastAsia="Times New Roman" w:hAnsi="Tahoma" w:cs="Times New Roman"/>
      <w:sz w:val="20"/>
      <w:szCs w:val="24"/>
      <w:lang w:val="ro-RO"/>
    </w:rPr>
  </w:style>
  <w:style w:type="paragraph" w:customStyle="1" w:styleId="TableBody">
    <w:name w:val="Table Body"/>
    <w:basedOn w:val="Normal"/>
    <w:rsid w:val="00FC0427"/>
    <w:pPr>
      <w:spacing w:before="40" w:after="40" w:line="240" w:lineRule="auto"/>
    </w:pPr>
    <w:rPr>
      <w:rFonts w:ascii="Times New Roman" w:hAnsi="Times New Roman"/>
      <w:sz w:val="20"/>
      <w:szCs w:val="20"/>
      <w:lang w:eastAsia="cs-CZ" w:bidi="ar-SA"/>
    </w:rPr>
  </w:style>
  <w:style w:type="paragraph" w:styleId="Revision">
    <w:name w:val="Revision"/>
    <w:hidden/>
    <w:uiPriority w:val="99"/>
    <w:semiHidden/>
    <w:rsid w:val="00FC0427"/>
    <w:pPr>
      <w:spacing w:after="0" w:line="240" w:lineRule="auto"/>
    </w:pPr>
    <w:rPr>
      <w:rFonts w:ascii="Calibri" w:eastAsia="Times New Roman" w:hAnsi="Calibri" w:cs="Times New Roman"/>
      <w:lang w:bidi="en-US"/>
    </w:rPr>
  </w:style>
  <w:style w:type="paragraph" w:customStyle="1" w:styleId="Default">
    <w:name w:val="Default"/>
    <w:rsid w:val="00FC0427"/>
    <w:pPr>
      <w:autoSpaceDE w:val="0"/>
      <w:autoSpaceDN w:val="0"/>
      <w:adjustRightInd w:val="0"/>
      <w:spacing w:after="0" w:line="240" w:lineRule="auto"/>
    </w:pPr>
    <w:rPr>
      <w:rFonts w:ascii="Times New Roman" w:eastAsia="Times New Roman" w:hAnsi="Times New Roman" w:cs="Times New Roman"/>
      <w:color w:val="000000"/>
      <w:sz w:val="24"/>
      <w:szCs w:val="24"/>
      <w:lang w:val="ro-RO" w:eastAsia="ro-RO"/>
    </w:rPr>
  </w:style>
  <w:style w:type="paragraph" w:customStyle="1" w:styleId="SENZARIENTRO">
    <w:name w:val="SENZA RIENTRO"/>
    <w:link w:val="SENZARIENTROChar"/>
    <w:rsid w:val="00FC0427"/>
    <w:pPr>
      <w:keepNext/>
      <w:spacing w:after="0" w:line="240" w:lineRule="exact"/>
      <w:jc w:val="both"/>
    </w:pPr>
    <w:rPr>
      <w:rFonts w:ascii="Tms Rmn" w:eastAsia="Times New Roman" w:hAnsi="Tms Rmn" w:cs="Times New Roman"/>
      <w:lang w:val="it-IT" w:eastAsia="it-IT"/>
    </w:rPr>
  </w:style>
  <w:style w:type="character" w:customStyle="1" w:styleId="SENZARIENTROChar">
    <w:name w:val="SENZA RIENTRO Char"/>
    <w:link w:val="SENZARIENTRO"/>
    <w:locked/>
    <w:rsid w:val="00FC0427"/>
    <w:rPr>
      <w:rFonts w:ascii="Tms Rmn" w:eastAsia="Times New Roman" w:hAnsi="Tms Rmn" w:cs="Times New Roman"/>
      <w:lang w:val="it-IT" w:eastAsia="it-IT"/>
    </w:rPr>
  </w:style>
  <w:style w:type="paragraph" w:customStyle="1" w:styleId="Level4VF">
    <w:name w:val="Level 4 VF"/>
    <w:basedOn w:val="Normal"/>
    <w:rsid w:val="00FC0427"/>
    <w:pPr>
      <w:tabs>
        <w:tab w:val="num" w:pos="720"/>
      </w:tabs>
      <w:spacing w:after="180" w:line="288" w:lineRule="auto"/>
      <w:jc w:val="both"/>
    </w:pPr>
    <w:rPr>
      <w:rFonts w:ascii="Times New Roman" w:eastAsia="Calibri" w:hAnsi="Times New Roman"/>
      <w:szCs w:val="24"/>
      <w:lang w:bidi="ar-SA"/>
    </w:rPr>
  </w:style>
  <w:style w:type="character" w:customStyle="1" w:styleId="bbtext">
    <w:name w:val="bbtext"/>
    <w:rsid w:val="00FC0427"/>
    <w:rPr>
      <w:rFonts w:cs="Times New Roman"/>
    </w:rPr>
  </w:style>
  <w:style w:type="paragraph" w:customStyle="1" w:styleId="ArticolBuline">
    <w:name w:val="Articol Buline"/>
    <w:basedOn w:val="Normal"/>
    <w:rsid w:val="00FC0427"/>
    <w:pPr>
      <w:numPr>
        <w:numId w:val="12"/>
      </w:numPr>
      <w:spacing w:before="120" w:after="0" w:line="240" w:lineRule="auto"/>
      <w:jc w:val="both"/>
    </w:pPr>
    <w:rPr>
      <w:rFonts w:ascii="Times New Roman" w:eastAsiaTheme="minorHAnsi" w:hAnsi="Times New Roman"/>
      <w:sz w:val="24"/>
      <w:szCs w:val="24"/>
      <w:lang w:eastAsia="ro-RO" w:bidi="ar-SA"/>
    </w:rPr>
  </w:style>
  <w:style w:type="character" w:customStyle="1" w:styleId="hps">
    <w:name w:val="hps"/>
    <w:rsid w:val="00FC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0757">
      <w:bodyDiv w:val="1"/>
      <w:marLeft w:val="0"/>
      <w:marRight w:val="0"/>
      <w:marTop w:val="0"/>
      <w:marBottom w:val="0"/>
      <w:divBdr>
        <w:top w:val="none" w:sz="0" w:space="0" w:color="auto"/>
        <w:left w:val="none" w:sz="0" w:space="0" w:color="auto"/>
        <w:bottom w:val="none" w:sz="0" w:space="0" w:color="auto"/>
        <w:right w:val="none" w:sz="0" w:space="0" w:color="auto"/>
      </w:divBdr>
    </w:div>
    <w:div w:id="760031654">
      <w:bodyDiv w:val="1"/>
      <w:marLeft w:val="0"/>
      <w:marRight w:val="0"/>
      <w:marTop w:val="0"/>
      <w:marBottom w:val="0"/>
      <w:divBdr>
        <w:top w:val="none" w:sz="0" w:space="0" w:color="auto"/>
        <w:left w:val="none" w:sz="0" w:space="0" w:color="auto"/>
        <w:bottom w:val="none" w:sz="0" w:space="0" w:color="auto"/>
        <w:right w:val="none" w:sz="0" w:space="0" w:color="auto"/>
      </w:divBdr>
    </w:div>
    <w:div w:id="860169260">
      <w:bodyDiv w:val="1"/>
      <w:marLeft w:val="0"/>
      <w:marRight w:val="0"/>
      <w:marTop w:val="0"/>
      <w:marBottom w:val="0"/>
      <w:divBdr>
        <w:top w:val="none" w:sz="0" w:space="0" w:color="auto"/>
        <w:left w:val="none" w:sz="0" w:space="0" w:color="auto"/>
        <w:bottom w:val="none" w:sz="0" w:space="0" w:color="auto"/>
        <w:right w:val="none" w:sz="0" w:space="0" w:color="auto"/>
      </w:divBdr>
    </w:div>
    <w:div w:id="1198198408">
      <w:bodyDiv w:val="1"/>
      <w:marLeft w:val="0"/>
      <w:marRight w:val="0"/>
      <w:marTop w:val="0"/>
      <w:marBottom w:val="0"/>
      <w:divBdr>
        <w:top w:val="none" w:sz="0" w:space="0" w:color="auto"/>
        <w:left w:val="none" w:sz="0" w:space="0" w:color="auto"/>
        <w:bottom w:val="none" w:sz="0" w:space="0" w:color="auto"/>
        <w:right w:val="none" w:sz="0" w:space="0" w:color="auto"/>
      </w:divBdr>
    </w:div>
    <w:div w:id="1788617332">
      <w:bodyDiv w:val="1"/>
      <w:marLeft w:val="0"/>
      <w:marRight w:val="0"/>
      <w:marTop w:val="0"/>
      <w:marBottom w:val="0"/>
      <w:divBdr>
        <w:top w:val="none" w:sz="0" w:space="0" w:color="auto"/>
        <w:left w:val="none" w:sz="0" w:space="0" w:color="auto"/>
        <w:bottom w:val="none" w:sz="0" w:space="0" w:color="auto"/>
        <w:right w:val="none" w:sz="0" w:space="0" w:color="auto"/>
      </w:divBdr>
    </w:div>
    <w:div w:id="20979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piktochart.com/"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www.liveplan.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2.emf"/><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08A44E2EF1E814BAA1161F99424EB87" ma:contentTypeVersion="8" ma:contentTypeDescription="Creați un document nou." ma:contentTypeScope="" ma:versionID="b647c0ee4c865eaf878311079da6b64a">
  <xsd:schema xmlns:xsd="http://www.w3.org/2001/XMLSchema" xmlns:xs="http://www.w3.org/2001/XMLSchema" xmlns:p="http://schemas.microsoft.com/office/2006/metadata/properties" xmlns:ns3="2f3e405f-b9ff-444a-a164-c00e7b06df40" targetNamespace="http://schemas.microsoft.com/office/2006/metadata/properties" ma:root="true" ma:fieldsID="c760468aa31ddc28e3f0a85a9a981b4d" ns3:_="">
    <xsd:import namespace="2f3e405f-b9ff-444a-a164-c00e7b06df4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e405f-b9ff-444a-a164-c00e7b06df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5D08B5-C0C5-42DC-B15E-E83721485A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11094D-F2C8-4D47-A739-1981690CAC17}">
  <ds:schemaRefs>
    <ds:schemaRef ds:uri="http://schemas.openxmlformats.org/officeDocument/2006/bibliography"/>
  </ds:schemaRefs>
</ds:datastoreItem>
</file>

<file path=customXml/itemProps3.xml><?xml version="1.0" encoding="utf-8"?>
<ds:datastoreItem xmlns:ds="http://schemas.openxmlformats.org/officeDocument/2006/customXml" ds:itemID="{3A0DDF61-CC20-4EE6-A63E-DF26941D65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e405f-b9ff-444a-a164-c00e7b06df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B12DA5-B50D-490B-98B9-3E792BD5E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10677</Words>
  <Characters>60859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Constantin</dc:creator>
  <cp:keywords/>
  <dc:description/>
  <cp:lastModifiedBy>Daniel Dumitrescu</cp:lastModifiedBy>
  <cp:revision>2</cp:revision>
  <cp:lastPrinted>2021-09-06T10:24:00Z</cp:lastPrinted>
  <dcterms:created xsi:type="dcterms:W3CDTF">2021-09-08T13:24:00Z</dcterms:created>
  <dcterms:modified xsi:type="dcterms:W3CDTF">2021-09-08T13:24:00Z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0x010100608A44E2EF1E814BAA1161F99424EB87</vt:lpwstr>
  </property>
</Properties>
</file>